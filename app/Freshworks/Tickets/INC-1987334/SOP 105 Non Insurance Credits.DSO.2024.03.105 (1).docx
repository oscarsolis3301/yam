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925BF" w14:textId="71C32687" w:rsidR="00501AE3" w:rsidRDefault="00501AE3">
      <w:pPr>
        <w:rPr>
          <w:b/>
          <w:sz w:val="16"/>
          <w:szCs w:val="16"/>
          <w:highlight w:val="yellow"/>
        </w:rPr>
      </w:pPr>
    </w:p>
    <w:tbl>
      <w:tblPr>
        <w:tblStyle w:val="19"/>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55"/>
        <w:gridCol w:w="3585"/>
      </w:tblGrid>
      <w:tr w:rsidR="00501AE3" w14:paraId="012072A5" w14:textId="77777777" w:rsidTr="2BF3B97A">
        <w:tc>
          <w:tcPr>
            <w:tcW w:w="6855" w:type="dxa"/>
            <w:tcBorders>
              <w:top w:val="single" w:sz="8" w:space="0" w:color="FFFFFF" w:themeColor="background1"/>
              <w:left w:val="single" w:sz="8" w:space="0" w:color="FFFFFF" w:themeColor="background1"/>
              <w:bottom w:val="single" w:sz="12" w:space="0" w:color="D9D9D9" w:themeColor="background1" w:themeShade="D9"/>
              <w:right w:val="single" w:sz="8" w:space="0" w:color="FFFFFF" w:themeColor="background1"/>
            </w:tcBorders>
            <w:shd w:val="clear" w:color="auto" w:fill="auto"/>
            <w:tcMar>
              <w:top w:w="0" w:type="dxa"/>
              <w:left w:w="0" w:type="dxa"/>
              <w:bottom w:w="0" w:type="dxa"/>
              <w:right w:w="0" w:type="dxa"/>
            </w:tcMar>
          </w:tcPr>
          <w:p w14:paraId="4299DB8A" w14:textId="77777777" w:rsidR="00501AE3" w:rsidRDefault="00501AE3">
            <w:pPr>
              <w:widowControl w:val="0"/>
              <w:spacing w:line="240" w:lineRule="auto"/>
              <w:rPr>
                <w:sz w:val="16"/>
                <w:szCs w:val="16"/>
              </w:rPr>
            </w:pPr>
          </w:p>
          <w:tbl>
            <w:tblPr>
              <w:tblStyle w:val="18"/>
              <w:tblW w:w="68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55"/>
            </w:tblGrid>
            <w:tr w:rsidR="00501AE3" w14:paraId="37F733D8" w14:textId="77777777" w:rsidTr="5F15692F">
              <w:tc>
                <w:tcPr>
                  <w:tcW w:w="685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28" w:type="dxa"/>
                    <w:left w:w="28" w:type="dxa"/>
                    <w:bottom w:w="28" w:type="dxa"/>
                    <w:right w:w="28" w:type="dxa"/>
                  </w:tcMar>
                </w:tcPr>
                <w:p w14:paraId="23881E18" w14:textId="27614DD8" w:rsidR="00501AE3" w:rsidRDefault="5F15692F" w:rsidP="5F15692F">
                  <w:pPr>
                    <w:pStyle w:val="Title"/>
                    <w:widowControl w:val="0"/>
                    <w:spacing w:line="240" w:lineRule="auto"/>
                    <w:rPr>
                      <w:b/>
                      <w:bCs/>
                      <w:sz w:val="40"/>
                      <w:szCs w:val="40"/>
                    </w:rPr>
                  </w:pPr>
                  <w:bookmarkStart w:id="0" w:name="_99gfi8tznqiq"/>
                  <w:bookmarkEnd w:id="0"/>
                  <w:r w:rsidRPr="5F15692F">
                    <w:rPr>
                      <w:b/>
                      <w:bCs/>
                      <w:sz w:val="40"/>
                      <w:szCs w:val="40"/>
                    </w:rPr>
                    <w:t>SOP</w:t>
                  </w:r>
                  <w:r w:rsidRPr="5F15692F">
                    <w:rPr>
                      <w:b/>
                      <w:bCs/>
                      <w:color w:val="1F497D" w:themeColor="text2"/>
                      <w:sz w:val="40"/>
                      <w:szCs w:val="40"/>
                    </w:rPr>
                    <w:t xml:space="preserve"> –</w:t>
                  </w:r>
                  <w:r w:rsidRPr="5F15692F">
                    <w:rPr>
                      <w:b/>
                      <w:bCs/>
                      <w:color w:val="4F81BD" w:themeColor="accent1"/>
                      <w:sz w:val="40"/>
                      <w:szCs w:val="40"/>
                    </w:rPr>
                    <w:t xml:space="preserve"> 105 Non-Insurance Credits</w:t>
                  </w:r>
                </w:p>
              </w:tc>
            </w:tr>
            <w:tr w:rsidR="00501AE3" w14:paraId="2E54F9BA" w14:textId="77777777" w:rsidTr="5F15692F">
              <w:tc>
                <w:tcPr>
                  <w:tcW w:w="685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28" w:type="dxa"/>
                    <w:left w:w="28" w:type="dxa"/>
                    <w:bottom w:w="28" w:type="dxa"/>
                    <w:right w:w="28" w:type="dxa"/>
                  </w:tcMar>
                </w:tcPr>
                <w:p w14:paraId="218CB6FE" w14:textId="77777777" w:rsidR="00501AE3" w:rsidRDefault="00000000">
                  <w:pPr>
                    <w:widowControl w:val="0"/>
                    <w:spacing w:line="240" w:lineRule="auto"/>
                    <w:rPr>
                      <w:sz w:val="16"/>
                      <w:szCs w:val="16"/>
                    </w:rPr>
                  </w:pPr>
                  <w:r>
                    <w:rPr>
                      <w:sz w:val="16"/>
                      <w:szCs w:val="16"/>
                    </w:rPr>
                    <w:t>Standard Operating Procedure</w:t>
                  </w:r>
                </w:p>
              </w:tc>
            </w:tr>
          </w:tbl>
          <w:p w14:paraId="0CFD2B0A" w14:textId="77777777" w:rsidR="00501AE3" w:rsidRDefault="00501AE3">
            <w:pPr>
              <w:widowControl w:val="0"/>
              <w:spacing w:line="240" w:lineRule="auto"/>
              <w:rPr>
                <w:sz w:val="16"/>
                <w:szCs w:val="16"/>
              </w:rPr>
            </w:pPr>
          </w:p>
        </w:tc>
        <w:tc>
          <w:tcPr>
            <w:tcW w:w="3585" w:type="dxa"/>
            <w:tcBorders>
              <w:top w:val="single" w:sz="8" w:space="0" w:color="FFFFFF" w:themeColor="background1"/>
              <w:left w:val="single" w:sz="8" w:space="0" w:color="FFFFFF" w:themeColor="background1"/>
              <w:bottom w:val="single" w:sz="12" w:space="0" w:color="D9D9D9" w:themeColor="background1" w:themeShade="D9"/>
              <w:right w:val="single" w:sz="8" w:space="0" w:color="FFFFFF" w:themeColor="background1"/>
            </w:tcBorders>
            <w:shd w:val="clear" w:color="auto" w:fill="auto"/>
            <w:tcMar>
              <w:top w:w="0" w:type="dxa"/>
              <w:left w:w="0" w:type="dxa"/>
              <w:bottom w:w="0" w:type="dxa"/>
              <w:right w:w="0" w:type="dxa"/>
            </w:tcMar>
          </w:tcPr>
          <w:p w14:paraId="6768E9A2" w14:textId="77777777" w:rsidR="00501AE3" w:rsidRDefault="00501AE3">
            <w:pPr>
              <w:widowControl w:val="0"/>
              <w:spacing w:line="240" w:lineRule="auto"/>
              <w:rPr>
                <w:sz w:val="16"/>
                <w:szCs w:val="16"/>
              </w:rPr>
            </w:pPr>
          </w:p>
          <w:tbl>
            <w:tblPr>
              <w:tblStyle w:val="17"/>
              <w:tblW w:w="4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3150"/>
            </w:tblGrid>
            <w:tr w:rsidR="00501AE3" w14:paraId="480D95D1" w14:textId="77777777" w:rsidTr="2BF3B97A">
              <w:tc>
                <w:tcPr>
                  <w:tcW w:w="14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28" w:type="dxa"/>
                    <w:left w:w="28" w:type="dxa"/>
                    <w:bottom w:w="28" w:type="dxa"/>
                    <w:right w:w="28" w:type="dxa"/>
                  </w:tcMar>
                </w:tcPr>
                <w:p w14:paraId="3ED7E53C" w14:textId="77777777" w:rsidR="00501AE3" w:rsidRDefault="00000000">
                  <w:pPr>
                    <w:widowControl w:val="0"/>
                    <w:spacing w:line="240" w:lineRule="auto"/>
                    <w:jc w:val="right"/>
                    <w:rPr>
                      <w:b/>
                      <w:sz w:val="16"/>
                      <w:szCs w:val="16"/>
                      <w:highlight w:val="white"/>
                    </w:rPr>
                  </w:pPr>
                  <w:r>
                    <w:rPr>
                      <w:b/>
                      <w:sz w:val="16"/>
                      <w:szCs w:val="16"/>
                      <w:highlight w:val="white"/>
                    </w:rPr>
                    <w:t>Department:</w:t>
                  </w:r>
                </w:p>
              </w:tc>
              <w:tc>
                <w:tcPr>
                  <w:tcW w:w="31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28" w:type="dxa"/>
                    <w:left w:w="28" w:type="dxa"/>
                    <w:bottom w:w="28" w:type="dxa"/>
                    <w:right w:w="28" w:type="dxa"/>
                  </w:tcMar>
                </w:tcPr>
                <w:p w14:paraId="7B821286" w14:textId="58C6762E" w:rsidR="00501AE3" w:rsidRDefault="00F3141D">
                  <w:pPr>
                    <w:widowControl w:val="0"/>
                    <w:spacing w:line="240" w:lineRule="auto"/>
                    <w:rPr>
                      <w:sz w:val="16"/>
                      <w:szCs w:val="16"/>
                      <w:highlight w:val="white"/>
                    </w:rPr>
                  </w:pPr>
                  <w:r>
                    <w:rPr>
                      <w:sz w:val="16"/>
                      <w:szCs w:val="16"/>
                      <w:highlight w:val="white"/>
                    </w:rPr>
                    <w:t>Audit</w:t>
                  </w:r>
                </w:p>
              </w:tc>
            </w:tr>
            <w:tr w:rsidR="00501AE3" w14:paraId="3C52D143" w14:textId="77777777" w:rsidTr="2BF3B97A">
              <w:tc>
                <w:tcPr>
                  <w:tcW w:w="14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28" w:type="dxa"/>
                    <w:left w:w="28" w:type="dxa"/>
                    <w:bottom w:w="28" w:type="dxa"/>
                    <w:right w:w="28" w:type="dxa"/>
                  </w:tcMar>
                </w:tcPr>
                <w:p w14:paraId="4C394592" w14:textId="77777777" w:rsidR="00501AE3" w:rsidRDefault="00000000">
                  <w:pPr>
                    <w:widowControl w:val="0"/>
                    <w:spacing w:line="240" w:lineRule="auto"/>
                    <w:jc w:val="right"/>
                    <w:rPr>
                      <w:b/>
                      <w:sz w:val="16"/>
                      <w:szCs w:val="16"/>
                      <w:highlight w:val="white"/>
                    </w:rPr>
                  </w:pPr>
                  <w:r>
                    <w:rPr>
                      <w:b/>
                      <w:sz w:val="16"/>
                      <w:szCs w:val="16"/>
                      <w:highlight w:val="white"/>
                    </w:rPr>
                    <w:t>SOP ID:</w:t>
                  </w:r>
                </w:p>
              </w:tc>
              <w:tc>
                <w:tcPr>
                  <w:tcW w:w="31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28" w:type="dxa"/>
                    <w:left w:w="28" w:type="dxa"/>
                    <w:bottom w:w="28" w:type="dxa"/>
                    <w:right w:w="28" w:type="dxa"/>
                  </w:tcMar>
                </w:tcPr>
                <w:p w14:paraId="4C2ED94A" w14:textId="05714604" w:rsidR="00501AE3" w:rsidRDefault="5F15692F">
                  <w:pPr>
                    <w:widowControl w:val="0"/>
                    <w:spacing w:line="240" w:lineRule="auto"/>
                    <w:rPr>
                      <w:sz w:val="16"/>
                      <w:szCs w:val="16"/>
                      <w:highlight w:val="white"/>
                    </w:rPr>
                  </w:pPr>
                  <w:r w:rsidRPr="5F15692F">
                    <w:rPr>
                      <w:sz w:val="16"/>
                      <w:szCs w:val="16"/>
                      <w:highlight w:val="white"/>
                    </w:rPr>
                    <w:t>[2024.03.105]</w:t>
                  </w:r>
                </w:p>
              </w:tc>
            </w:tr>
            <w:tr w:rsidR="00501AE3" w14:paraId="4DA6DF70" w14:textId="77777777" w:rsidTr="2BF3B97A">
              <w:tc>
                <w:tcPr>
                  <w:tcW w:w="14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28" w:type="dxa"/>
                    <w:left w:w="28" w:type="dxa"/>
                    <w:bottom w:w="28" w:type="dxa"/>
                    <w:right w:w="28" w:type="dxa"/>
                  </w:tcMar>
                </w:tcPr>
                <w:p w14:paraId="5032C7F6" w14:textId="77777777" w:rsidR="00501AE3" w:rsidRDefault="00000000">
                  <w:pPr>
                    <w:widowControl w:val="0"/>
                    <w:spacing w:line="240" w:lineRule="auto"/>
                    <w:jc w:val="right"/>
                    <w:rPr>
                      <w:b/>
                      <w:sz w:val="16"/>
                      <w:szCs w:val="16"/>
                      <w:highlight w:val="white"/>
                    </w:rPr>
                  </w:pPr>
                  <w:r>
                    <w:rPr>
                      <w:b/>
                      <w:sz w:val="16"/>
                      <w:szCs w:val="16"/>
                      <w:highlight w:val="white"/>
                    </w:rPr>
                    <w:t>Date:</w:t>
                  </w:r>
                </w:p>
              </w:tc>
              <w:tc>
                <w:tcPr>
                  <w:tcW w:w="31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28" w:type="dxa"/>
                    <w:left w:w="28" w:type="dxa"/>
                    <w:bottom w:w="28" w:type="dxa"/>
                    <w:right w:w="28" w:type="dxa"/>
                  </w:tcMar>
                </w:tcPr>
                <w:p w14:paraId="472E134A" w14:textId="5B99E87D" w:rsidR="00501AE3" w:rsidRDefault="00000000">
                  <w:pPr>
                    <w:widowControl w:val="0"/>
                    <w:spacing w:line="240" w:lineRule="auto"/>
                    <w:rPr>
                      <w:sz w:val="16"/>
                      <w:szCs w:val="16"/>
                      <w:highlight w:val="white"/>
                    </w:rPr>
                  </w:pPr>
                  <w:r>
                    <w:rPr>
                      <w:sz w:val="16"/>
                      <w:szCs w:val="16"/>
                      <w:highlight w:val="white"/>
                    </w:rPr>
                    <w:t>[</w:t>
                  </w:r>
                  <w:r w:rsidR="00D76FC1">
                    <w:rPr>
                      <w:sz w:val="16"/>
                      <w:szCs w:val="16"/>
                      <w:highlight w:val="white"/>
                    </w:rPr>
                    <w:t>2/28/2025</w:t>
                  </w:r>
                  <w:r>
                    <w:rPr>
                      <w:sz w:val="16"/>
                      <w:szCs w:val="16"/>
                      <w:highlight w:val="white"/>
                    </w:rPr>
                    <w:t>]</w:t>
                  </w:r>
                </w:p>
              </w:tc>
            </w:tr>
            <w:tr w:rsidR="00501AE3" w14:paraId="00273F1A" w14:textId="77777777" w:rsidTr="2BF3B97A">
              <w:tc>
                <w:tcPr>
                  <w:tcW w:w="14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28" w:type="dxa"/>
                    <w:left w:w="28" w:type="dxa"/>
                    <w:bottom w:w="28" w:type="dxa"/>
                    <w:right w:w="28" w:type="dxa"/>
                  </w:tcMar>
                </w:tcPr>
                <w:p w14:paraId="15D6B890" w14:textId="77777777" w:rsidR="00501AE3" w:rsidRDefault="00000000">
                  <w:pPr>
                    <w:widowControl w:val="0"/>
                    <w:spacing w:line="240" w:lineRule="auto"/>
                    <w:jc w:val="right"/>
                    <w:rPr>
                      <w:b/>
                      <w:sz w:val="16"/>
                      <w:szCs w:val="16"/>
                      <w:highlight w:val="white"/>
                    </w:rPr>
                  </w:pPr>
                  <w:r>
                    <w:rPr>
                      <w:b/>
                      <w:sz w:val="16"/>
                      <w:szCs w:val="16"/>
                      <w:highlight w:val="white"/>
                    </w:rPr>
                    <w:t>Sign Off:</w:t>
                  </w:r>
                </w:p>
              </w:tc>
              <w:tc>
                <w:tcPr>
                  <w:tcW w:w="31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28" w:type="dxa"/>
                    <w:left w:w="28" w:type="dxa"/>
                    <w:bottom w:w="28" w:type="dxa"/>
                    <w:right w:w="28" w:type="dxa"/>
                  </w:tcMar>
                </w:tcPr>
                <w:p w14:paraId="69731CDD" w14:textId="3D917105" w:rsidR="00501AE3" w:rsidRDefault="2BF3B97A" w:rsidP="2BF3B97A">
                  <w:pPr>
                    <w:widowControl w:val="0"/>
                    <w:spacing w:line="240" w:lineRule="auto"/>
                    <w:rPr>
                      <w:sz w:val="16"/>
                      <w:szCs w:val="16"/>
                      <w:highlight w:val="white"/>
                      <w:lang w:val="en-US"/>
                    </w:rPr>
                  </w:pPr>
                  <w:r w:rsidRPr="2BF3B97A">
                    <w:rPr>
                      <w:sz w:val="16"/>
                      <w:szCs w:val="16"/>
                      <w:highlight w:val="white"/>
                      <w:lang w:val="en-US"/>
                    </w:rPr>
                    <w:t>[Natalia Udroiu]</w:t>
                  </w:r>
                </w:p>
              </w:tc>
            </w:tr>
          </w:tbl>
          <w:p w14:paraId="7CAC82BC" w14:textId="77777777" w:rsidR="00501AE3" w:rsidRDefault="00501AE3">
            <w:pPr>
              <w:widowControl w:val="0"/>
              <w:spacing w:line="240" w:lineRule="auto"/>
              <w:rPr>
                <w:sz w:val="16"/>
                <w:szCs w:val="16"/>
              </w:rPr>
            </w:pPr>
          </w:p>
        </w:tc>
      </w:tr>
    </w:tbl>
    <w:p w14:paraId="54DAC7AE" w14:textId="77777777" w:rsidR="00501AE3" w:rsidRDefault="00000000">
      <w:pPr>
        <w:pStyle w:val="Heading3"/>
        <w:ind w:right="-30"/>
        <w:rPr>
          <w:b/>
          <w:color w:val="000000"/>
        </w:rPr>
      </w:pPr>
      <w:bookmarkStart w:id="1" w:name="_rklxmvwe52l8" w:colFirst="0" w:colLast="0"/>
      <w:bookmarkEnd w:id="1"/>
      <w:r>
        <w:rPr>
          <w:b/>
          <w:color w:val="000000"/>
        </w:rPr>
        <w:t>Overview</w:t>
      </w:r>
    </w:p>
    <w:p w14:paraId="682B50B3" w14:textId="3795C583" w:rsidR="00501AE3" w:rsidRDefault="00595A26">
      <w:pPr>
        <w:ind w:left="720"/>
      </w:pPr>
      <w:r>
        <w:t xml:space="preserve">To resolve </w:t>
      </w:r>
      <w:r w:rsidR="009B5D7D">
        <w:t>Non-Insurance</w:t>
      </w:r>
      <w:r>
        <w:t xml:space="preserve"> Credi</w:t>
      </w:r>
      <w:r w:rsidR="002102FE">
        <w:t>ts</w:t>
      </w:r>
      <w:r>
        <w:t>.</w:t>
      </w:r>
    </w:p>
    <w:p w14:paraId="60C3DD4F" w14:textId="77777777" w:rsidR="00501AE3" w:rsidRDefault="00000000">
      <w:pPr>
        <w:pStyle w:val="Heading3"/>
        <w:rPr>
          <w:b/>
          <w:color w:val="000000"/>
        </w:rPr>
      </w:pPr>
      <w:bookmarkStart w:id="2" w:name="_uhxbickchlwc" w:colFirst="0" w:colLast="0"/>
      <w:bookmarkEnd w:id="2"/>
      <w:r>
        <w:rPr>
          <w:b/>
          <w:color w:val="000000"/>
        </w:rPr>
        <w:t>Definitions</w:t>
      </w:r>
    </w:p>
    <w:tbl>
      <w:tblPr>
        <w:tblW w:w="9985"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745"/>
      </w:tblGrid>
      <w:tr w:rsidR="00595A26" w:rsidRPr="004061B3" w14:paraId="26A42012" w14:textId="77777777" w:rsidTr="58B377C2">
        <w:tc>
          <w:tcPr>
            <w:tcW w:w="32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28" w:type="dxa"/>
              <w:left w:w="28" w:type="dxa"/>
              <w:bottom w:w="28" w:type="dxa"/>
              <w:right w:w="28" w:type="dxa"/>
            </w:tcMar>
          </w:tcPr>
          <w:p w14:paraId="038BE383" w14:textId="32C1E342" w:rsidR="00E53017" w:rsidRDefault="00E53017" w:rsidP="005C46D2">
            <w:pPr>
              <w:widowControl w:val="0"/>
              <w:spacing w:line="240" w:lineRule="auto"/>
              <w:rPr>
                <w:b/>
                <w:bCs/>
              </w:rPr>
            </w:pPr>
            <w:r w:rsidRPr="00A13725">
              <w:rPr>
                <w:b/>
                <w:bCs/>
              </w:rPr>
              <w:t>Explanation of Benefits</w:t>
            </w:r>
          </w:p>
          <w:p w14:paraId="2BE75BBC" w14:textId="77777777" w:rsidR="00E53017" w:rsidRDefault="00E53017" w:rsidP="005C46D2">
            <w:pPr>
              <w:widowControl w:val="0"/>
              <w:spacing w:line="240" w:lineRule="auto"/>
              <w:rPr>
                <w:b/>
                <w:bCs/>
              </w:rPr>
            </w:pPr>
          </w:p>
          <w:p w14:paraId="36B66ACF" w14:textId="77777777" w:rsidR="00E53017" w:rsidRDefault="00E53017" w:rsidP="005C46D2">
            <w:pPr>
              <w:widowControl w:val="0"/>
              <w:spacing w:line="240" w:lineRule="auto"/>
              <w:rPr>
                <w:b/>
                <w:bCs/>
              </w:rPr>
            </w:pPr>
          </w:p>
          <w:p w14:paraId="4306DA66" w14:textId="77777777" w:rsidR="00E648FF" w:rsidRDefault="00E648FF" w:rsidP="005C46D2">
            <w:pPr>
              <w:widowControl w:val="0"/>
              <w:spacing w:line="240" w:lineRule="auto"/>
              <w:rPr>
                <w:b/>
                <w:bCs/>
              </w:rPr>
            </w:pPr>
          </w:p>
          <w:p w14:paraId="764B1ACF" w14:textId="73B9033C" w:rsidR="00E648FF" w:rsidRDefault="00CA3AF5" w:rsidP="005C46D2">
            <w:pPr>
              <w:widowControl w:val="0"/>
              <w:spacing w:line="240" w:lineRule="auto"/>
              <w:rPr>
                <w:b/>
                <w:bCs/>
              </w:rPr>
            </w:pPr>
            <w:r>
              <w:rPr>
                <w:b/>
                <w:bCs/>
              </w:rPr>
              <w:t>Non-Insurance Credits</w:t>
            </w:r>
          </w:p>
          <w:p w14:paraId="26BB9393" w14:textId="77777777" w:rsidR="00CA3AF5" w:rsidRDefault="00CA3AF5" w:rsidP="005C46D2">
            <w:pPr>
              <w:widowControl w:val="0"/>
              <w:spacing w:line="240" w:lineRule="auto"/>
              <w:rPr>
                <w:b/>
                <w:bCs/>
              </w:rPr>
            </w:pPr>
          </w:p>
          <w:p w14:paraId="447FDCC8" w14:textId="65B6F3DE" w:rsidR="00595A26" w:rsidRPr="00A13725" w:rsidRDefault="00595A26" w:rsidP="005C46D2">
            <w:pPr>
              <w:widowControl w:val="0"/>
              <w:spacing w:line="240" w:lineRule="auto"/>
              <w:rPr>
                <w:b/>
                <w:bCs/>
              </w:rPr>
            </w:pPr>
            <w:r w:rsidRPr="00A13725">
              <w:rPr>
                <w:b/>
                <w:bCs/>
              </w:rPr>
              <w:t>Fee Schedule/Plan</w:t>
            </w:r>
          </w:p>
        </w:tc>
        <w:tc>
          <w:tcPr>
            <w:tcW w:w="67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43" w:type="dxa"/>
              <w:left w:w="43" w:type="dxa"/>
              <w:bottom w:w="43" w:type="dxa"/>
              <w:right w:w="43" w:type="dxa"/>
            </w:tcMar>
          </w:tcPr>
          <w:p w14:paraId="2ACE2FF3" w14:textId="2B6542F2" w:rsidR="00E53017" w:rsidRDefault="00E53017" w:rsidP="005C46D2">
            <w:pPr>
              <w:widowControl w:val="0"/>
              <w:pBdr>
                <w:top w:val="nil"/>
                <w:left w:val="nil"/>
                <w:bottom w:val="nil"/>
                <w:right w:val="nil"/>
                <w:between w:val="nil"/>
              </w:pBdr>
              <w:spacing w:line="240" w:lineRule="auto"/>
              <w:rPr>
                <w:i/>
                <w:iCs/>
              </w:rPr>
            </w:pPr>
            <w:r w:rsidRPr="00A13725">
              <w:rPr>
                <w:i/>
                <w:iCs/>
                <w:lang w:val="en-US"/>
              </w:rPr>
              <w:t xml:space="preserve">Aka EOB. A paper or electronic statement provided by the patient dental insurance company, which breaks down any dental treatments or services that have been billed.  </w:t>
            </w:r>
          </w:p>
          <w:p w14:paraId="2ECACC6C" w14:textId="77777777" w:rsidR="00E53017" w:rsidRDefault="00E53017" w:rsidP="005C46D2">
            <w:pPr>
              <w:widowControl w:val="0"/>
              <w:pBdr>
                <w:top w:val="nil"/>
                <w:left w:val="nil"/>
                <w:bottom w:val="nil"/>
                <w:right w:val="nil"/>
                <w:between w:val="nil"/>
              </w:pBdr>
              <w:spacing w:line="240" w:lineRule="auto"/>
              <w:rPr>
                <w:i/>
                <w:iCs/>
              </w:rPr>
            </w:pPr>
          </w:p>
          <w:p w14:paraId="699ACBAE" w14:textId="6D72BAAD" w:rsidR="00E53017" w:rsidRDefault="00CA3AF5" w:rsidP="005C46D2">
            <w:pPr>
              <w:widowControl w:val="0"/>
              <w:pBdr>
                <w:top w:val="nil"/>
                <w:left w:val="nil"/>
                <w:bottom w:val="nil"/>
                <w:right w:val="nil"/>
                <w:between w:val="nil"/>
              </w:pBdr>
              <w:spacing w:line="240" w:lineRule="auto"/>
              <w:rPr>
                <w:i/>
                <w:iCs/>
              </w:rPr>
            </w:pPr>
            <w:r>
              <w:rPr>
                <w:i/>
                <w:iCs/>
              </w:rPr>
              <w:t>Insurance payment not applied to the services.</w:t>
            </w:r>
          </w:p>
          <w:p w14:paraId="322C8FC7" w14:textId="77777777" w:rsidR="00CA3AF5" w:rsidRDefault="00CA3AF5" w:rsidP="005C46D2">
            <w:pPr>
              <w:widowControl w:val="0"/>
              <w:pBdr>
                <w:top w:val="nil"/>
                <w:left w:val="nil"/>
                <w:bottom w:val="nil"/>
                <w:right w:val="nil"/>
                <w:between w:val="nil"/>
              </w:pBdr>
              <w:spacing w:line="240" w:lineRule="auto"/>
              <w:rPr>
                <w:i/>
                <w:iCs/>
              </w:rPr>
            </w:pPr>
          </w:p>
          <w:p w14:paraId="7845BE58" w14:textId="35110933" w:rsidR="00595A26" w:rsidRPr="00A13725" w:rsidRDefault="00595A26" w:rsidP="005C46D2">
            <w:pPr>
              <w:widowControl w:val="0"/>
              <w:pBdr>
                <w:top w:val="nil"/>
                <w:left w:val="nil"/>
                <w:bottom w:val="nil"/>
                <w:right w:val="nil"/>
                <w:between w:val="nil"/>
              </w:pBdr>
              <w:spacing w:line="240" w:lineRule="auto"/>
              <w:rPr>
                <w:i/>
                <w:iCs/>
              </w:rPr>
            </w:pPr>
            <w:r w:rsidRPr="00A13725">
              <w:rPr>
                <w:i/>
                <w:iCs/>
              </w:rPr>
              <w:t xml:space="preserve">The insurance allowed amount, copay amount, or contracted rate. </w:t>
            </w:r>
          </w:p>
        </w:tc>
      </w:tr>
      <w:tr w:rsidR="00595A26" w:rsidRPr="004061B3" w14:paraId="4B083EA5" w14:textId="77777777" w:rsidTr="58B377C2">
        <w:tc>
          <w:tcPr>
            <w:tcW w:w="32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28" w:type="dxa"/>
              <w:left w:w="28" w:type="dxa"/>
              <w:bottom w:w="28" w:type="dxa"/>
              <w:right w:w="28" w:type="dxa"/>
            </w:tcMar>
          </w:tcPr>
          <w:p w14:paraId="016F0DD0" w14:textId="77777777" w:rsidR="00595A26" w:rsidRPr="00A13725" w:rsidRDefault="00595A26" w:rsidP="005C46D2">
            <w:pPr>
              <w:widowControl w:val="0"/>
              <w:spacing w:line="240" w:lineRule="auto"/>
              <w:rPr>
                <w:b/>
                <w:bCs/>
              </w:rPr>
            </w:pPr>
            <w:r w:rsidRPr="00A13725">
              <w:rPr>
                <w:b/>
                <w:bCs/>
              </w:rPr>
              <w:t>Payer</w:t>
            </w:r>
          </w:p>
        </w:tc>
        <w:tc>
          <w:tcPr>
            <w:tcW w:w="67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43" w:type="dxa"/>
              <w:left w:w="43" w:type="dxa"/>
              <w:bottom w:w="43" w:type="dxa"/>
              <w:right w:w="43" w:type="dxa"/>
            </w:tcMar>
          </w:tcPr>
          <w:p w14:paraId="1C718BAD" w14:textId="38FF2532" w:rsidR="00595A26" w:rsidRPr="00A13725" w:rsidRDefault="00595A26" w:rsidP="005C46D2">
            <w:pPr>
              <w:widowControl w:val="0"/>
              <w:spacing w:line="240" w:lineRule="auto"/>
              <w:rPr>
                <w:i/>
                <w:iCs/>
              </w:rPr>
            </w:pPr>
            <w:r w:rsidRPr="00A13725">
              <w:rPr>
                <w:i/>
                <w:iCs/>
              </w:rPr>
              <w:t>The insuring entity</w:t>
            </w:r>
          </w:p>
        </w:tc>
      </w:tr>
      <w:tr w:rsidR="00595A26" w:rsidRPr="004061B3" w14:paraId="5D09B342" w14:textId="77777777" w:rsidTr="58B377C2">
        <w:tc>
          <w:tcPr>
            <w:tcW w:w="32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28" w:type="dxa"/>
              <w:left w:w="28" w:type="dxa"/>
              <w:bottom w:w="28" w:type="dxa"/>
              <w:right w:w="28" w:type="dxa"/>
            </w:tcMar>
          </w:tcPr>
          <w:p w14:paraId="16581A45" w14:textId="263685BF" w:rsidR="00595A26" w:rsidRPr="00A13725" w:rsidRDefault="00595A26" w:rsidP="005C46D2">
            <w:pPr>
              <w:widowControl w:val="0"/>
              <w:spacing w:line="240" w:lineRule="auto"/>
              <w:rPr>
                <w:b/>
                <w:bCs/>
              </w:rPr>
            </w:pPr>
          </w:p>
        </w:tc>
        <w:tc>
          <w:tcPr>
            <w:tcW w:w="67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43" w:type="dxa"/>
              <w:left w:w="43" w:type="dxa"/>
              <w:bottom w:w="43" w:type="dxa"/>
              <w:right w:w="43" w:type="dxa"/>
            </w:tcMar>
          </w:tcPr>
          <w:p w14:paraId="4CF48E73" w14:textId="544CED40" w:rsidR="00595A26" w:rsidRPr="00A13725" w:rsidRDefault="00595A26" w:rsidP="005C46D2">
            <w:pPr>
              <w:widowControl w:val="0"/>
              <w:spacing w:line="240" w:lineRule="auto"/>
              <w:rPr>
                <w:i/>
                <w:iCs/>
              </w:rPr>
            </w:pPr>
          </w:p>
        </w:tc>
      </w:tr>
      <w:tr w:rsidR="00595A26" w:rsidRPr="004061B3" w14:paraId="301BCC54" w14:textId="77777777" w:rsidTr="58B377C2">
        <w:tc>
          <w:tcPr>
            <w:tcW w:w="32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28" w:type="dxa"/>
              <w:left w:w="28" w:type="dxa"/>
              <w:bottom w:w="28" w:type="dxa"/>
              <w:right w:w="28" w:type="dxa"/>
            </w:tcMar>
          </w:tcPr>
          <w:p w14:paraId="582ED0E1" w14:textId="77777777" w:rsidR="00595A26" w:rsidRPr="00A13725" w:rsidRDefault="00595A26" w:rsidP="005C46D2">
            <w:pPr>
              <w:widowControl w:val="0"/>
              <w:spacing w:line="240" w:lineRule="auto"/>
              <w:rPr>
                <w:b/>
                <w:bCs/>
              </w:rPr>
            </w:pPr>
            <w:r w:rsidRPr="00A13725">
              <w:rPr>
                <w:b/>
                <w:bCs/>
                <w:color w:val="000000" w:themeColor="text1"/>
              </w:rPr>
              <w:t>Refund</w:t>
            </w:r>
          </w:p>
        </w:tc>
        <w:tc>
          <w:tcPr>
            <w:tcW w:w="67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43" w:type="dxa"/>
              <w:left w:w="43" w:type="dxa"/>
              <w:bottom w:w="43" w:type="dxa"/>
              <w:right w:w="43" w:type="dxa"/>
            </w:tcMar>
          </w:tcPr>
          <w:p w14:paraId="171022C7" w14:textId="77777777" w:rsidR="00595A26" w:rsidRPr="00A13725" w:rsidRDefault="00595A26" w:rsidP="005C46D2">
            <w:pPr>
              <w:widowControl w:val="0"/>
              <w:pBdr>
                <w:top w:val="nil"/>
                <w:left w:val="nil"/>
                <w:bottom w:val="nil"/>
                <w:right w:val="nil"/>
                <w:between w:val="nil"/>
              </w:pBdr>
              <w:spacing w:line="240" w:lineRule="auto"/>
              <w:rPr>
                <w:i/>
                <w:iCs/>
                <w:color w:val="000000" w:themeColor="text1"/>
              </w:rPr>
            </w:pPr>
            <w:r w:rsidRPr="00A13725">
              <w:rPr>
                <w:i/>
                <w:iCs/>
                <w:color w:val="000000" w:themeColor="text1"/>
              </w:rPr>
              <w:t>An amount of money given back to insurance, especially because an overpayment.</w:t>
            </w:r>
          </w:p>
          <w:p w14:paraId="6112FA5E" w14:textId="77777777" w:rsidR="00595A26" w:rsidRPr="00A13725" w:rsidRDefault="00595A26" w:rsidP="005C46D2">
            <w:pPr>
              <w:widowControl w:val="0"/>
              <w:spacing w:line="240" w:lineRule="auto"/>
              <w:rPr>
                <w:i/>
                <w:iCs/>
              </w:rPr>
            </w:pPr>
          </w:p>
        </w:tc>
      </w:tr>
      <w:tr w:rsidR="00595A26" w:rsidRPr="004061B3" w14:paraId="454DCB70" w14:textId="77777777" w:rsidTr="58B377C2">
        <w:tc>
          <w:tcPr>
            <w:tcW w:w="32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28" w:type="dxa"/>
              <w:left w:w="28" w:type="dxa"/>
              <w:bottom w:w="28" w:type="dxa"/>
              <w:right w:w="28" w:type="dxa"/>
            </w:tcMar>
          </w:tcPr>
          <w:p w14:paraId="1ADE922C" w14:textId="77777777" w:rsidR="00595A26" w:rsidRPr="00A13725" w:rsidRDefault="00595A26" w:rsidP="005C46D2">
            <w:pPr>
              <w:widowControl w:val="0"/>
              <w:spacing w:line="240" w:lineRule="auto"/>
              <w:rPr>
                <w:b/>
                <w:bCs/>
              </w:rPr>
            </w:pPr>
            <w:r w:rsidRPr="00A13725">
              <w:rPr>
                <w:b/>
                <w:bCs/>
                <w:color w:val="000000" w:themeColor="text1"/>
              </w:rPr>
              <w:t>Offset</w:t>
            </w:r>
          </w:p>
        </w:tc>
        <w:tc>
          <w:tcPr>
            <w:tcW w:w="67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43" w:type="dxa"/>
              <w:left w:w="43" w:type="dxa"/>
              <w:bottom w:w="43" w:type="dxa"/>
              <w:right w:w="43" w:type="dxa"/>
            </w:tcMar>
          </w:tcPr>
          <w:p w14:paraId="679A6964" w14:textId="77777777" w:rsidR="00595A26" w:rsidRPr="00A13725" w:rsidRDefault="00595A26" w:rsidP="005C46D2">
            <w:pPr>
              <w:widowControl w:val="0"/>
              <w:pBdr>
                <w:top w:val="nil"/>
                <w:left w:val="nil"/>
                <w:bottom w:val="nil"/>
                <w:right w:val="nil"/>
                <w:between w:val="nil"/>
              </w:pBdr>
              <w:spacing w:line="240" w:lineRule="auto"/>
              <w:rPr>
                <w:i/>
                <w:iCs/>
                <w:color w:val="000000" w:themeColor="text1"/>
              </w:rPr>
            </w:pPr>
            <w:r w:rsidRPr="00A13725">
              <w:rPr>
                <w:i/>
                <w:iCs/>
                <w:color w:val="000000" w:themeColor="text1"/>
              </w:rPr>
              <w:t>When an insurance company inaccurately makes an excess or wrong payment to its provider, it would adjust the amount in its successive claims.</w:t>
            </w:r>
          </w:p>
          <w:p w14:paraId="29C9FF24" w14:textId="77777777" w:rsidR="00595A26" w:rsidRPr="00A13725" w:rsidRDefault="00595A26" w:rsidP="005C46D2">
            <w:pPr>
              <w:widowControl w:val="0"/>
              <w:spacing w:line="240" w:lineRule="auto"/>
              <w:rPr>
                <w:i/>
                <w:iCs/>
              </w:rPr>
            </w:pPr>
          </w:p>
        </w:tc>
      </w:tr>
      <w:tr w:rsidR="00595A26" w:rsidRPr="004061B3" w14:paraId="6475405C" w14:textId="77777777" w:rsidTr="58B377C2">
        <w:tc>
          <w:tcPr>
            <w:tcW w:w="32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28" w:type="dxa"/>
              <w:left w:w="28" w:type="dxa"/>
              <w:bottom w:w="28" w:type="dxa"/>
              <w:right w:w="28" w:type="dxa"/>
            </w:tcMar>
          </w:tcPr>
          <w:p w14:paraId="54826CD7" w14:textId="77777777" w:rsidR="00595A26" w:rsidRPr="00A13725" w:rsidRDefault="00595A26" w:rsidP="005C46D2">
            <w:pPr>
              <w:widowControl w:val="0"/>
              <w:spacing w:line="240" w:lineRule="auto"/>
              <w:rPr>
                <w:b/>
                <w:bCs/>
              </w:rPr>
            </w:pPr>
            <w:r w:rsidRPr="00A13725">
              <w:rPr>
                <w:b/>
                <w:bCs/>
              </w:rPr>
              <w:t>Subscriber</w:t>
            </w:r>
          </w:p>
        </w:tc>
        <w:tc>
          <w:tcPr>
            <w:tcW w:w="67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43" w:type="dxa"/>
              <w:left w:w="43" w:type="dxa"/>
              <w:bottom w:w="43" w:type="dxa"/>
              <w:right w:w="43" w:type="dxa"/>
            </w:tcMar>
          </w:tcPr>
          <w:p w14:paraId="2A965630" w14:textId="77777777" w:rsidR="00595A26" w:rsidRPr="00A13725" w:rsidRDefault="00595A26" w:rsidP="005C46D2">
            <w:pPr>
              <w:widowControl w:val="0"/>
              <w:spacing w:line="240" w:lineRule="auto"/>
              <w:rPr>
                <w:i/>
                <w:iCs/>
                <w:lang w:val="en-US"/>
              </w:rPr>
            </w:pPr>
            <w:r w:rsidRPr="00A13725">
              <w:rPr>
                <w:i/>
                <w:iCs/>
              </w:rPr>
              <w:t>Primary policy holder on the insurance coverage.</w:t>
            </w:r>
          </w:p>
        </w:tc>
      </w:tr>
      <w:tr w:rsidR="00595A26" w:rsidRPr="004061B3" w14:paraId="1EC2D9DC" w14:textId="77777777" w:rsidTr="58B377C2">
        <w:tc>
          <w:tcPr>
            <w:tcW w:w="32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28" w:type="dxa"/>
              <w:left w:w="28" w:type="dxa"/>
              <w:bottom w:w="28" w:type="dxa"/>
              <w:right w:w="28" w:type="dxa"/>
            </w:tcMar>
          </w:tcPr>
          <w:p w14:paraId="0132E9DC" w14:textId="77777777" w:rsidR="00595A26" w:rsidRPr="00A13725" w:rsidRDefault="00595A26" w:rsidP="005C46D2">
            <w:pPr>
              <w:widowControl w:val="0"/>
              <w:spacing w:line="240" w:lineRule="auto"/>
              <w:rPr>
                <w:b/>
                <w:bCs/>
              </w:rPr>
            </w:pPr>
            <w:r w:rsidRPr="00A13725">
              <w:rPr>
                <w:b/>
                <w:bCs/>
              </w:rPr>
              <w:t>Member/ Dependent</w:t>
            </w:r>
          </w:p>
        </w:tc>
        <w:tc>
          <w:tcPr>
            <w:tcW w:w="67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43" w:type="dxa"/>
              <w:left w:w="43" w:type="dxa"/>
              <w:bottom w:w="43" w:type="dxa"/>
              <w:right w:w="43" w:type="dxa"/>
            </w:tcMar>
          </w:tcPr>
          <w:p w14:paraId="194247A2" w14:textId="77777777" w:rsidR="00595A26" w:rsidRPr="00A13725" w:rsidRDefault="00595A26" w:rsidP="005C46D2">
            <w:pPr>
              <w:widowControl w:val="0"/>
              <w:spacing w:line="240" w:lineRule="auto"/>
              <w:rPr>
                <w:i/>
                <w:iCs/>
              </w:rPr>
            </w:pPr>
            <w:r w:rsidRPr="00A13725">
              <w:rPr>
                <w:i/>
                <w:iCs/>
              </w:rPr>
              <w:t>The patient who the insurance covers.</w:t>
            </w:r>
          </w:p>
        </w:tc>
      </w:tr>
      <w:tr w:rsidR="00595A26" w:rsidRPr="004061B3" w14:paraId="55470C04" w14:textId="77777777" w:rsidTr="58B377C2">
        <w:tc>
          <w:tcPr>
            <w:tcW w:w="32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28" w:type="dxa"/>
              <w:left w:w="28" w:type="dxa"/>
              <w:bottom w:w="28" w:type="dxa"/>
              <w:right w:w="28" w:type="dxa"/>
            </w:tcMar>
          </w:tcPr>
          <w:p w14:paraId="342CA141" w14:textId="24089392" w:rsidR="00595A26" w:rsidRPr="00A13725" w:rsidRDefault="00595A26" w:rsidP="005C46D2">
            <w:pPr>
              <w:widowControl w:val="0"/>
              <w:spacing w:line="240" w:lineRule="auto"/>
              <w:rPr>
                <w:b/>
                <w:bCs/>
              </w:rPr>
            </w:pPr>
          </w:p>
        </w:tc>
        <w:tc>
          <w:tcPr>
            <w:tcW w:w="67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43" w:type="dxa"/>
              <w:left w:w="43" w:type="dxa"/>
              <w:bottom w:w="43" w:type="dxa"/>
              <w:right w:w="43" w:type="dxa"/>
            </w:tcMar>
          </w:tcPr>
          <w:p w14:paraId="2F331205" w14:textId="781219EF" w:rsidR="00595A26" w:rsidRPr="00A13725" w:rsidRDefault="00595A26" w:rsidP="005C46D2">
            <w:pPr>
              <w:widowControl w:val="0"/>
              <w:spacing w:line="240" w:lineRule="auto"/>
              <w:rPr>
                <w:i/>
                <w:iCs/>
              </w:rPr>
            </w:pPr>
          </w:p>
        </w:tc>
      </w:tr>
      <w:tr w:rsidR="00595A26" w:rsidRPr="004061B3" w14:paraId="1068BA41" w14:textId="77777777" w:rsidTr="58B377C2">
        <w:tc>
          <w:tcPr>
            <w:tcW w:w="32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28" w:type="dxa"/>
              <w:left w:w="28" w:type="dxa"/>
              <w:bottom w:w="28" w:type="dxa"/>
              <w:right w:w="28" w:type="dxa"/>
            </w:tcMar>
          </w:tcPr>
          <w:p w14:paraId="2D720F33" w14:textId="77777777" w:rsidR="00595A26" w:rsidRPr="00A13725" w:rsidRDefault="00595A26" w:rsidP="005C46D2">
            <w:pPr>
              <w:widowControl w:val="0"/>
              <w:spacing w:line="240" w:lineRule="auto"/>
              <w:rPr>
                <w:b/>
                <w:bCs/>
                <w:color w:val="000000" w:themeColor="text1"/>
              </w:rPr>
            </w:pPr>
            <w:r w:rsidRPr="00A13725">
              <w:rPr>
                <w:b/>
                <w:bCs/>
                <w:color w:val="000000" w:themeColor="text1"/>
              </w:rPr>
              <w:t>Dental Eligibility</w:t>
            </w:r>
          </w:p>
        </w:tc>
        <w:tc>
          <w:tcPr>
            <w:tcW w:w="67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43" w:type="dxa"/>
              <w:left w:w="43" w:type="dxa"/>
              <w:bottom w:w="43" w:type="dxa"/>
              <w:right w:w="43" w:type="dxa"/>
            </w:tcMar>
          </w:tcPr>
          <w:p w14:paraId="0BBDEE39" w14:textId="77777777" w:rsidR="00595A26" w:rsidRPr="00A13725" w:rsidRDefault="00595A26" w:rsidP="005C46D2">
            <w:pPr>
              <w:rPr>
                <w:i/>
                <w:iCs/>
              </w:rPr>
            </w:pPr>
            <w:r w:rsidRPr="00A13725">
              <w:rPr>
                <w:i/>
                <w:iCs/>
                <w:color w:val="000000" w:themeColor="text1"/>
                <w:lang w:val="en-US"/>
              </w:rPr>
              <w:t>Aka DE.</w:t>
            </w:r>
            <w:r w:rsidRPr="00A13725">
              <w:rPr>
                <w:i/>
                <w:iCs/>
              </w:rPr>
              <w:t xml:space="preserve"> Dental Eligibility, a form used to verify patient eligibility.</w:t>
            </w:r>
          </w:p>
        </w:tc>
      </w:tr>
      <w:tr w:rsidR="00595A26" w:rsidRPr="004061B3" w14:paraId="1CC93FAA" w14:textId="77777777" w:rsidTr="58B377C2">
        <w:tc>
          <w:tcPr>
            <w:tcW w:w="32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28" w:type="dxa"/>
              <w:left w:w="28" w:type="dxa"/>
              <w:bottom w:w="28" w:type="dxa"/>
              <w:right w:w="28" w:type="dxa"/>
            </w:tcMar>
          </w:tcPr>
          <w:p w14:paraId="1CBE1646" w14:textId="77777777" w:rsidR="00595A26" w:rsidRPr="00A13725" w:rsidRDefault="00595A26" w:rsidP="005C46D2">
            <w:pPr>
              <w:widowControl w:val="0"/>
              <w:spacing w:line="240" w:lineRule="auto"/>
              <w:rPr>
                <w:b/>
                <w:bCs/>
                <w:iCs/>
                <w:color w:val="000000" w:themeColor="text1"/>
              </w:rPr>
            </w:pPr>
            <w:r w:rsidRPr="00A13725">
              <w:rPr>
                <w:b/>
                <w:bCs/>
                <w:iCs/>
                <w:color w:val="000000" w:themeColor="text1"/>
              </w:rPr>
              <w:t>Financial Arrangement</w:t>
            </w:r>
          </w:p>
          <w:p w14:paraId="436939EC" w14:textId="77777777" w:rsidR="00595A26" w:rsidRPr="00A13725" w:rsidRDefault="00595A26" w:rsidP="005C46D2">
            <w:pPr>
              <w:widowControl w:val="0"/>
              <w:spacing w:line="240" w:lineRule="auto"/>
              <w:rPr>
                <w:b/>
                <w:bCs/>
                <w:iCs/>
                <w:color w:val="000000" w:themeColor="text1"/>
              </w:rPr>
            </w:pPr>
          </w:p>
          <w:p w14:paraId="36DFD8F1" w14:textId="77777777" w:rsidR="00595A26" w:rsidRPr="00A13725" w:rsidRDefault="00595A26" w:rsidP="005C46D2">
            <w:pPr>
              <w:widowControl w:val="0"/>
              <w:spacing w:line="240" w:lineRule="auto"/>
              <w:rPr>
                <w:b/>
                <w:bCs/>
                <w:iCs/>
                <w:color w:val="000000" w:themeColor="text1"/>
              </w:rPr>
            </w:pPr>
          </w:p>
          <w:p w14:paraId="390A9E4F" w14:textId="77777777" w:rsidR="00E648FF" w:rsidRDefault="00E648FF" w:rsidP="005C46D2">
            <w:pPr>
              <w:widowControl w:val="0"/>
              <w:spacing w:line="240" w:lineRule="auto"/>
              <w:rPr>
                <w:b/>
                <w:bCs/>
              </w:rPr>
            </w:pPr>
          </w:p>
          <w:p w14:paraId="39CF49BF" w14:textId="77777777" w:rsidR="0019403B" w:rsidRDefault="0019403B" w:rsidP="005C46D2">
            <w:pPr>
              <w:widowControl w:val="0"/>
              <w:spacing w:line="240" w:lineRule="auto"/>
              <w:rPr>
                <w:b/>
                <w:bCs/>
              </w:rPr>
            </w:pPr>
          </w:p>
          <w:p w14:paraId="12DDDF20" w14:textId="6BC9DA79" w:rsidR="0019403B" w:rsidRDefault="0019403B" w:rsidP="005C46D2">
            <w:pPr>
              <w:widowControl w:val="0"/>
              <w:spacing w:line="240" w:lineRule="auto"/>
              <w:rPr>
                <w:b/>
                <w:bCs/>
              </w:rPr>
            </w:pPr>
            <w:r>
              <w:rPr>
                <w:b/>
                <w:bCs/>
              </w:rPr>
              <w:t>Retro Process</w:t>
            </w:r>
          </w:p>
          <w:p w14:paraId="54FDE246" w14:textId="77777777" w:rsidR="0019403B" w:rsidRDefault="0019403B" w:rsidP="005C46D2">
            <w:pPr>
              <w:widowControl w:val="0"/>
              <w:spacing w:line="240" w:lineRule="auto"/>
              <w:rPr>
                <w:b/>
                <w:bCs/>
              </w:rPr>
            </w:pPr>
          </w:p>
          <w:p w14:paraId="111F7740" w14:textId="77777777" w:rsidR="0019403B" w:rsidRDefault="0019403B" w:rsidP="005C46D2">
            <w:pPr>
              <w:widowControl w:val="0"/>
              <w:spacing w:line="240" w:lineRule="auto"/>
              <w:rPr>
                <w:b/>
                <w:bCs/>
              </w:rPr>
            </w:pPr>
          </w:p>
          <w:p w14:paraId="449276F5" w14:textId="7F2E8C3E" w:rsidR="00595A26" w:rsidRPr="00A13725" w:rsidRDefault="00595A26" w:rsidP="005C46D2">
            <w:pPr>
              <w:widowControl w:val="0"/>
              <w:spacing w:line="240" w:lineRule="auto"/>
              <w:rPr>
                <w:b/>
                <w:bCs/>
                <w:iCs/>
                <w:color w:val="000000" w:themeColor="text1"/>
              </w:rPr>
            </w:pPr>
            <w:r w:rsidRPr="00A13725">
              <w:rPr>
                <w:b/>
                <w:bCs/>
              </w:rPr>
              <w:t>Out of Network</w:t>
            </w:r>
          </w:p>
          <w:p w14:paraId="7FA78663" w14:textId="77777777" w:rsidR="0019403B" w:rsidRDefault="0019403B" w:rsidP="005C46D2">
            <w:pPr>
              <w:widowControl w:val="0"/>
              <w:spacing w:line="240" w:lineRule="auto"/>
              <w:rPr>
                <w:b/>
                <w:bCs/>
                <w:iCs/>
                <w:color w:val="000000" w:themeColor="text1"/>
              </w:rPr>
            </w:pPr>
          </w:p>
          <w:p w14:paraId="41EA73F0" w14:textId="3D8DB00C" w:rsidR="00595A26" w:rsidRDefault="00595A26" w:rsidP="005C46D2">
            <w:pPr>
              <w:widowControl w:val="0"/>
              <w:spacing w:line="240" w:lineRule="auto"/>
              <w:rPr>
                <w:b/>
                <w:bCs/>
                <w:iCs/>
                <w:color w:val="000000" w:themeColor="text1"/>
              </w:rPr>
            </w:pPr>
            <w:r w:rsidRPr="00A13725">
              <w:rPr>
                <w:b/>
                <w:bCs/>
                <w:iCs/>
                <w:color w:val="000000" w:themeColor="text1"/>
              </w:rPr>
              <w:t>Duplicate Payment</w:t>
            </w:r>
          </w:p>
          <w:p w14:paraId="1DB7FB6E" w14:textId="77777777" w:rsidR="00E648FF" w:rsidRDefault="00E648FF" w:rsidP="005C46D2">
            <w:pPr>
              <w:widowControl w:val="0"/>
              <w:spacing w:line="240" w:lineRule="auto"/>
              <w:rPr>
                <w:b/>
                <w:bCs/>
                <w:iCs/>
                <w:color w:val="000000" w:themeColor="text1"/>
              </w:rPr>
            </w:pPr>
          </w:p>
          <w:p w14:paraId="0CC56476" w14:textId="77777777" w:rsidR="00E648FF" w:rsidRDefault="00E648FF" w:rsidP="005C46D2">
            <w:pPr>
              <w:widowControl w:val="0"/>
              <w:spacing w:line="240" w:lineRule="auto"/>
              <w:rPr>
                <w:b/>
                <w:bCs/>
                <w:iCs/>
                <w:color w:val="000000" w:themeColor="text1"/>
              </w:rPr>
            </w:pPr>
          </w:p>
          <w:p w14:paraId="69134E1B" w14:textId="1EA5A14C" w:rsidR="00E648FF" w:rsidRDefault="58B377C2" w:rsidP="58B377C2">
            <w:pPr>
              <w:widowControl w:val="0"/>
              <w:spacing w:line="240" w:lineRule="auto"/>
            </w:pPr>
            <w:r w:rsidRPr="58B377C2">
              <w:rPr>
                <w:b/>
                <w:bCs/>
              </w:rPr>
              <w:t>Payer Contractual Allowance</w:t>
            </w:r>
          </w:p>
          <w:p w14:paraId="53FDF0F8" w14:textId="7DD5BC5F" w:rsidR="00E648FF" w:rsidRDefault="00E648FF" w:rsidP="58B377C2">
            <w:pPr>
              <w:widowControl w:val="0"/>
              <w:spacing w:line="240" w:lineRule="auto"/>
              <w:rPr>
                <w:b/>
                <w:bCs/>
                <w:color w:val="000000" w:themeColor="text1"/>
              </w:rPr>
            </w:pPr>
          </w:p>
          <w:p w14:paraId="2FBD6615" w14:textId="65BECC08" w:rsidR="00EE60C9" w:rsidRPr="00A13725" w:rsidRDefault="00EE60C9" w:rsidP="58B377C2">
            <w:pPr>
              <w:widowControl w:val="0"/>
              <w:spacing w:line="240" w:lineRule="auto"/>
              <w:rPr>
                <w:b/>
                <w:bCs/>
                <w:color w:val="000000" w:themeColor="text1"/>
              </w:rPr>
            </w:pPr>
          </w:p>
          <w:p w14:paraId="1107B80C" w14:textId="4B81408E" w:rsidR="00EE60C9" w:rsidRPr="00A13725" w:rsidRDefault="58B377C2" w:rsidP="58B377C2">
            <w:pPr>
              <w:widowControl w:val="0"/>
              <w:spacing w:line="240" w:lineRule="auto"/>
              <w:rPr>
                <w:b/>
                <w:bCs/>
                <w:highlight w:val="yellow"/>
              </w:rPr>
            </w:pPr>
            <w:r w:rsidRPr="58B377C2">
              <w:rPr>
                <w:b/>
                <w:bCs/>
                <w:highlight w:val="yellow"/>
              </w:rPr>
              <w:t>Provider Level Adjustment /Offset</w:t>
            </w:r>
          </w:p>
          <w:p w14:paraId="07EBAADE" w14:textId="0184B49F" w:rsidR="00EE60C9" w:rsidRPr="00A13725" w:rsidRDefault="00EE60C9" w:rsidP="58B377C2">
            <w:pPr>
              <w:widowControl w:val="0"/>
              <w:spacing w:line="240" w:lineRule="auto"/>
              <w:rPr>
                <w:b/>
                <w:bCs/>
                <w:color w:val="000000" w:themeColor="text1"/>
              </w:rPr>
            </w:pPr>
          </w:p>
          <w:p w14:paraId="3DF7DEA8" w14:textId="1C6D0627" w:rsidR="00EE60C9" w:rsidRPr="00A13725" w:rsidRDefault="00EE60C9" w:rsidP="58B377C2">
            <w:pPr>
              <w:widowControl w:val="0"/>
              <w:spacing w:line="240" w:lineRule="auto"/>
              <w:rPr>
                <w:b/>
                <w:bCs/>
                <w:color w:val="000000" w:themeColor="text1"/>
              </w:rPr>
            </w:pPr>
          </w:p>
          <w:p w14:paraId="6BB8F190" w14:textId="085B4452" w:rsidR="00EE60C9" w:rsidRPr="00A13725" w:rsidRDefault="00EE60C9" w:rsidP="58B377C2">
            <w:pPr>
              <w:widowControl w:val="0"/>
              <w:spacing w:line="240" w:lineRule="auto"/>
              <w:rPr>
                <w:b/>
                <w:bCs/>
                <w:color w:val="000000" w:themeColor="text1"/>
              </w:rPr>
            </w:pPr>
          </w:p>
          <w:p w14:paraId="34F0BFB6" w14:textId="126CF84D" w:rsidR="00EE60C9" w:rsidRPr="00A13725" w:rsidRDefault="00EE60C9" w:rsidP="58B377C2">
            <w:pPr>
              <w:widowControl w:val="0"/>
              <w:spacing w:line="240" w:lineRule="auto"/>
              <w:rPr>
                <w:b/>
                <w:bCs/>
                <w:color w:val="000000" w:themeColor="text1"/>
              </w:rPr>
            </w:pPr>
          </w:p>
          <w:p w14:paraId="3444D891" w14:textId="6A23BE09" w:rsidR="00EE60C9" w:rsidRPr="00A13725" w:rsidRDefault="00EE60C9" w:rsidP="58B377C2">
            <w:pPr>
              <w:widowControl w:val="0"/>
              <w:spacing w:line="240" w:lineRule="auto"/>
              <w:rPr>
                <w:b/>
                <w:bCs/>
                <w:color w:val="000000" w:themeColor="text1"/>
              </w:rPr>
            </w:pPr>
          </w:p>
          <w:p w14:paraId="5D9DB18C" w14:textId="03A3395C" w:rsidR="00EE60C9" w:rsidRPr="00A13725" w:rsidRDefault="58B377C2" w:rsidP="58B377C2">
            <w:pPr>
              <w:widowControl w:val="0"/>
              <w:spacing w:line="240" w:lineRule="auto"/>
              <w:rPr>
                <w:b/>
                <w:bCs/>
                <w:color w:val="000000" w:themeColor="text1"/>
              </w:rPr>
            </w:pPr>
            <w:r w:rsidRPr="58B377C2">
              <w:rPr>
                <w:b/>
                <w:bCs/>
                <w:color w:val="000000" w:themeColor="text1"/>
              </w:rPr>
              <w:t>Reversal of Payment</w:t>
            </w:r>
          </w:p>
          <w:p w14:paraId="5A6E9D58" w14:textId="77777777" w:rsidR="00595A26" w:rsidRPr="00A13725" w:rsidRDefault="00595A26" w:rsidP="005C46D2">
            <w:pPr>
              <w:widowControl w:val="0"/>
              <w:spacing w:line="240" w:lineRule="auto"/>
              <w:rPr>
                <w:b/>
                <w:bCs/>
                <w:iCs/>
                <w:color w:val="000000" w:themeColor="text1"/>
              </w:rPr>
            </w:pPr>
          </w:p>
          <w:p w14:paraId="7D8265D7" w14:textId="0577819F" w:rsidR="00595A26" w:rsidRPr="00A13725" w:rsidRDefault="00595A26" w:rsidP="005C46D2">
            <w:pPr>
              <w:widowControl w:val="0"/>
              <w:spacing w:line="240" w:lineRule="auto"/>
              <w:rPr>
                <w:b/>
                <w:bCs/>
                <w:iCs/>
                <w:color w:val="000000" w:themeColor="text1"/>
              </w:rPr>
            </w:pPr>
            <w:r w:rsidRPr="00A13725">
              <w:rPr>
                <w:b/>
                <w:bCs/>
              </w:rPr>
              <w:t>Remittance Tracker</w:t>
            </w:r>
          </w:p>
          <w:p w14:paraId="0E89DBF9" w14:textId="77777777" w:rsidR="00595A26" w:rsidRPr="00A13725" w:rsidRDefault="00595A26" w:rsidP="005C46D2">
            <w:pPr>
              <w:widowControl w:val="0"/>
              <w:spacing w:line="240" w:lineRule="auto"/>
              <w:rPr>
                <w:b/>
                <w:bCs/>
                <w:color w:val="E36C0A" w:themeColor="accent6" w:themeShade="BF"/>
              </w:rPr>
            </w:pPr>
          </w:p>
        </w:tc>
        <w:tc>
          <w:tcPr>
            <w:tcW w:w="67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43" w:type="dxa"/>
              <w:left w:w="43" w:type="dxa"/>
              <w:bottom w:w="43" w:type="dxa"/>
              <w:right w:w="43" w:type="dxa"/>
            </w:tcMar>
          </w:tcPr>
          <w:p w14:paraId="59C8A477" w14:textId="77777777" w:rsidR="00595A26" w:rsidRPr="00A13725" w:rsidRDefault="00595A26" w:rsidP="005C46D2">
            <w:pPr>
              <w:widowControl w:val="0"/>
              <w:pBdr>
                <w:top w:val="nil"/>
                <w:left w:val="nil"/>
                <w:bottom w:val="nil"/>
                <w:right w:val="nil"/>
                <w:between w:val="nil"/>
              </w:pBdr>
              <w:spacing w:line="240" w:lineRule="auto"/>
              <w:rPr>
                <w:i/>
                <w:iCs/>
              </w:rPr>
            </w:pPr>
            <w:r w:rsidRPr="00A13725">
              <w:rPr>
                <w:i/>
                <w:iCs/>
                <w:color w:val="000000" w:themeColor="text1"/>
                <w:lang w:val="en-US"/>
              </w:rPr>
              <w:lastRenderedPageBreak/>
              <w:t>Aka</w:t>
            </w:r>
            <w:r w:rsidRPr="00A13725">
              <w:rPr>
                <w:i/>
                <w:iCs/>
                <w:color w:val="E36C0A" w:themeColor="accent6" w:themeShade="BF"/>
                <w:lang w:val="en-US"/>
              </w:rPr>
              <w:t xml:space="preserve"> </w:t>
            </w:r>
            <w:r w:rsidRPr="00A13725">
              <w:rPr>
                <w:i/>
                <w:iCs/>
              </w:rPr>
              <w:t>FA. patient financial agreement or a patient financial responsibility form, is a legal document that outlines the financial obligations and responsibilities of a patient for the healthcare services they receive.</w:t>
            </w:r>
          </w:p>
          <w:p w14:paraId="021B6744" w14:textId="77777777" w:rsidR="0019403B" w:rsidRDefault="0019403B" w:rsidP="005C46D2">
            <w:pPr>
              <w:rPr>
                <w:i/>
                <w:iCs/>
                <w:sz w:val="24"/>
                <w:szCs w:val="24"/>
              </w:rPr>
            </w:pPr>
          </w:p>
          <w:p w14:paraId="08C9695C" w14:textId="7172BE0B" w:rsidR="0019403B" w:rsidRDefault="2BF3B97A" w:rsidP="2BF3B97A">
            <w:pPr>
              <w:rPr>
                <w:i/>
                <w:iCs/>
                <w:lang w:val="en-US"/>
              </w:rPr>
            </w:pPr>
            <w:r w:rsidRPr="2BF3B97A">
              <w:rPr>
                <w:i/>
                <w:iCs/>
                <w:sz w:val="24"/>
                <w:szCs w:val="24"/>
                <w:lang w:val="en-US"/>
              </w:rPr>
              <w:t>A process utilized when the filling order needs to be changed / FA requires update.</w:t>
            </w:r>
          </w:p>
          <w:p w14:paraId="015A4E3D" w14:textId="61566A54" w:rsidR="00595A26" w:rsidRPr="00A13725" w:rsidRDefault="00595A26" w:rsidP="005C46D2">
            <w:pPr>
              <w:rPr>
                <w:i/>
                <w:iCs/>
              </w:rPr>
            </w:pPr>
            <w:r w:rsidRPr="00A13725">
              <w:rPr>
                <w:i/>
                <w:iCs/>
              </w:rPr>
              <w:t>Aka OON. Payment received due to provider not contracted.</w:t>
            </w:r>
          </w:p>
          <w:p w14:paraId="2F17C282" w14:textId="77777777" w:rsidR="0019403B" w:rsidRDefault="0019403B" w:rsidP="005C46D2">
            <w:pPr>
              <w:rPr>
                <w:i/>
                <w:iCs/>
                <w:sz w:val="24"/>
                <w:szCs w:val="24"/>
              </w:rPr>
            </w:pPr>
          </w:p>
          <w:p w14:paraId="1C80BCFA" w14:textId="239F3DEF" w:rsidR="00E648FF" w:rsidRDefault="58B377C2" w:rsidP="005C46D2">
            <w:pPr>
              <w:rPr>
                <w:i/>
                <w:iCs/>
              </w:rPr>
            </w:pPr>
            <w:r w:rsidRPr="58B377C2">
              <w:rPr>
                <w:i/>
                <w:iCs/>
                <w:sz w:val="24"/>
                <w:szCs w:val="24"/>
              </w:rPr>
              <w:lastRenderedPageBreak/>
              <w:t>Insurance paid twice with different check numbers; Payment posted twice for same check number.</w:t>
            </w:r>
          </w:p>
          <w:p w14:paraId="75F70316" w14:textId="5EDB6B66" w:rsidR="58B377C2" w:rsidRDefault="58B377C2" w:rsidP="58B377C2">
            <w:pPr>
              <w:rPr>
                <w:sz w:val="24"/>
                <w:szCs w:val="24"/>
              </w:rPr>
            </w:pPr>
            <w:r w:rsidRPr="58B377C2">
              <w:rPr>
                <w:i/>
                <w:iCs/>
              </w:rPr>
              <w:t>Aka PCA. The amount of discount from standard charges that is allowed by a particular payer for that service</w:t>
            </w:r>
          </w:p>
          <w:p w14:paraId="3CCD2E50" w14:textId="77777777" w:rsidR="00E648FF" w:rsidRDefault="00E648FF" w:rsidP="005C46D2">
            <w:pPr>
              <w:rPr>
                <w:i/>
                <w:iCs/>
              </w:rPr>
            </w:pPr>
          </w:p>
          <w:p w14:paraId="106FD59D" w14:textId="3E7FC92E" w:rsidR="58B377C2" w:rsidRDefault="58B377C2" w:rsidP="58B377C2">
            <w:pPr>
              <w:rPr>
                <w:highlight w:val="yellow"/>
              </w:rPr>
            </w:pPr>
            <w:r w:rsidRPr="58B377C2">
              <w:rPr>
                <w:highlight w:val="yellow"/>
              </w:rPr>
              <w:t>AKA PLB/Recoupment - When an insurance company inaccurately makes an excess or wrong payment to its provider, it would adjust the amount in its successive claims</w:t>
            </w:r>
          </w:p>
          <w:p w14:paraId="1A65EF4D" w14:textId="438B2B92" w:rsidR="58B377C2" w:rsidRDefault="58B377C2" w:rsidP="58B377C2">
            <w:pPr>
              <w:rPr>
                <w:i/>
                <w:iCs/>
              </w:rPr>
            </w:pPr>
          </w:p>
          <w:p w14:paraId="4EC17ECC" w14:textId="295238F5" w:rsidR="58B377C2" w:rsidRDefault="58B377C2" w:rsidP="58B377C2">
            <w:pPr>
              <w:rPr>
                <w:i/>
                <w:iCs/>
              </w:rPr>
            </w:pPr>
          </w:p>
          <w:p w14:paraId="68A5F808" w14:textId="36CA4FFE" w:rsidR="58B377C2" w:rsidRDefault="58B377C2" w:rsidP="58B377C2">
            <w:pPr>
              <w:rPr>
                <w:i/>
                <w:iCs/>
              </w:rPr>
            </w:pPr>
          </w:p>
          <w:p w14:paraId="007827F2" w14:textId="36357B6F" w:rsidR="00595A26" w:rsidRPr="00A13725" w:rsidRDefault="00EE60C9" w:rsidP="005C46D2">
            <w:pPr>
              <w:rPr>
                <w:i/>
                <w:iCs/>
              </w:rPr>
            </w:pPr>
            <w:r>
              <w:rPr>
                <w:i/>
                <w:iCs/>
              </w:rPr>
              <w:t>Insurance adjustment of a prior payment.</w:t>
            </w:r>
          </w:p>
          <w:p w14:paraId="1CA121B8" w14:textId="77777777" w:rsidR="00595A26" w:rsidRPr="00A13725" w:rsidRDefault="00595A26" w:rsidP="005C46D2">
            <w:pPr>
              <w:rPr>
                <w:i/>
                <w:iCs/>
              </w:rPr>
            </w:pPr>
          </w:p>
          <w:p w14:paraId="5E9FC1D8" w14:textId="34DB3D86" w:rsidR="00595A26" w:rsidRPr="00A13725" w:rsidRDefault="00595A26" w:rsidP="00595A26">
            <w:pPr>
              <w:rPr>
                <w:i/>
                <w:iCs/>
              </w:rPr>
            </w:pPr>
            <w:r w:rsidRPr="00A13725">
              <w:rPr>
                <w:i/>
                <w:iCs/>
              </w:rPr>
              <w:t>A tool used to verify the status of the checks in our system.</w:t>
            </w:r>
          </w:p>
          <w:p w14:paraId="037AE5A9" w14:textId="479F082C" w:rsidR="00595A26" w:rsidRPr="00A13725" w:rsidRDefault="00595A26" w:rsidP="00595A26">
            <w:pPr>
              <w:rPr>
                <w:i/>
                <w:iCs/>
              </w:rPr>
            </w:pPr>
          </w:p>
        </w:tc>
      </w:tr>
    </w:tbl>
    <w:p w14:paraId="366A8550" w14:textId="77777777" w:rsidR="00C54234" w:rsidRDefault="00C54234">
      <w:pPr>
        <w:pStyle w:val="Heading3"/>
        <w:rPr>
          <w:b/>
          <w:color w:val="000000"/>
        </w:rPr>
      </w:pPr>
      <w:bookmarkStart w:id="3" w:name="_hnsy58gurdmq" w:colFirst="0" w:colLast="0"/>
      <w:bookmarkEnd w:id="3"/>
    </w:p>
    <w:p w14:paraId="57D2FFEC" w14:textId="5DD7AF3C" w:rsidR="00501AE3" w:rsidRDefault="00000000">
      <w:pPr>
        <w:pStyle w:val="Heading3"/>
        <w:rPr>
          <w:b/>
          <w:color w:val="000000"/>
        </w:rPr>
      </w:pPr>
      <w:r>
        <w:rPr>
          <w:b/>
          <w:color w:val="000000"/>
        </w:rPr>
        <w:t>Prerequisite</w:t>
      </w:r>
      <w:r w:rsidR="002B6D29">
        <w:rPr>
          <w:b/>
          <w:color w:val="000000"/>
        </w:rPr>
        <w:t>: Non-negotiable process (Must do)</w:t>
      </w:r>
    </w:p>
    <w:p w14:paraId="31166F01" w14:textId="444F2757" w:rsidR="00595A26" w:rsidRPr="009C465F" w:rsidRDefault="00B62137" w:rsidP="00607F1F">
      <w:pPr>
        <w:pStyle w:val="ListParagraph"/>
        <w:numPr>
          <w:ilvl w:val="0"/>
          <w:numId w:val="59"/>
        </w:numPr>
      </w:pPr>
      <w:bookmarkStart w:id="4" w:name="_Hlk159501498"/>
      <w:r w:rsidRPr="009C465F">
        <w:t>Review</w:t>
      </w:r>
      <w:r w:rsidR="00595A26" w:rsidRPr="009C465F">
        <w:t xml:space="preserve"> the EOB for</w:t>
      </w:r>
      <w:r w:rsidRPr="009C465F">
        <w:t xml:space="preserve"> </w:t>
      </w:r>
      <w:r w:rsidR="00595A26" w:rsidRPr="009C465F">
        <w:t>payment discrep</w:t>
      </w:r>
      <w:bookmarkEnd w:id="4"/>
      <w:r w:rsidRPr="009C465F">
        <w:t>ancies</w:t>
      </w:r>
      <w:r w:rsidR="00595A26" w:rsidRPr="009C465F">
        <w:t>.</w:t>
      </w:r>
    </w:p>
    <w:p w14:paraId="44AD360E" w14:textId="77777777" w:rsidR="00595A26" w:rsidRPr="009C465F" w:rsidRDefault="2BF3B97A" w:rsidP="00607F1F">
      <w:pPr>
        <w:pStyle w:val="ListParagraph"/>
        <w:numPr>
          <w:ilvl w:val="0"/>
          <w:numId w:val="59"/>
        </w:numPr>
      </w:pPr>
      <w:r w:rsidRPr="2BF3B97A">
        <w:rPr>
          <w:lang w:val="en-US"/>
        </w:rPr>
        <w:t>Verify the insurance website for paper EOB, or benefit information.</w:t>
      </w:r>
    </w:p>
    <w:p w14:paraId="43FF95DF" w14:textId="0FF03D6E" w:rsidR="00595A26" w:rsidRPr="009C465F" w:rsidRDefault="00595A26" w:rsidP="00595A26">
      <w:pPr>
        <w:pStyle w:val="ListParagraph"/>
        <w:numPr>
          <w:ilvl w:val="0"/>
          <w:numId w:val="59"/>
        </w:numPr>
      </w:pPr>
      <w:bookmarkStart w:id="5" w:name="_Hlk159501447"/>
      <w:r w:rsidRPr="009C465F">
        <w:t>Review Epic notes (History notes, line-item history notes, WQ notes)</w:t>
      </w:r>
    </w:p>
    <w:bookmarkEnd w:id="5"/>
    <w:p w14:paraId="23AEFDAF" w14:textId="6E787BCB" w:rsidR="00501AE3" w:rsidRPr="009C465F" w:rsidRDefault="00B62137" w:rsidP="00607F1F">
      <w:pPr>
        <w:pStyle w:val="ListParagraph"/>
        <w:numPr>
          <w:ilvl w:val="0"/>
          <w:numId w:val="59"/>
        </w:numPr>
      </w:pPr>
      <w:r w:rsidRPr="009C465F">
        <w:t>Verify the status of the checks using the Remittance Tracker</w:t>
      </w:r>
      <w:r w:rsidR="00595A26" w:rsidRPr="009C465F">
        <w:t>.</w:t>
      </w:r>
      <w:r w:rsidRPr="009C465F">
        <w:t xml:space="preserve"> </w:t>
      </w:r>
    </w:p>
    <w:p w14:paraId="1C08802F" w14:textId="0F9A6C5E" w:rsidR="00607F1F" w:rsidRPr="00A74C7D" w:rsidRDefault="00607F1F" w:rsidP="00607F1F">
      <w:pPr>
        <w:pStyle w:val="ListParagraph"/>
        <w:numPr>
          <w:ilvl w:val="0"/>
          <w:numId w:val="59"/>
        </w:numPr>
        <w:rPr>
          <w:sz w:val="24"/>
          <w:szCs w:val="24"/>
        </w:rPr>
      </w:pPr>
      <w:r w:rsidRPr="009C465F">
        <w:t>Verify the date of service for the Non-Insurance Credit</w:t>
      </w:r>
      <w:r>
        <w:t>.</w:t>
      </w:r>
    </w:p>
    <w:p w14:paraId="4B489B57" w14:textId="6C15CE8E" w:rsidR="00A74C7D" w:rsidRPr="00047FFB" w:rsidRDefault="00A74C7D" w:rsidP="00607F1F">
      <w:pPr>
        <w:pStyle w:val="ListParagraph"/>
        <w:numPr>
          <w:ilvl w:val="0"/>
          <w:numId w:val="59"/>
        </w:numPr>
        <w:rPr>
          <w:sz w:val="24"/>
          <w:szCs w:val="24"/>
        </w:rPr>
      </w:pPr>
      <w:r>
        <w:t>Review Resolve Non-Insurance Credits SRG</w:t>
      </w:r>
      <w:r w:rsidR="00C13856">
        <w:t xml:space="preserve"> for Epic steps</w:t>
      </w:r>
      <w:r w:rsidR="00D56914">
        <w:t>.</w:t>
      </w:r>
    </w:p>
    <w:p w14:paraId="38E3874C" w14:textId="76C643F3" w:rsidR="00574BBD" w:rsidRPr="00317F5E" w:rsidRDefault="00047FFB" w:rsidP="00574BBD">
      <w:pPr>
        <w:pStyle w:val="ListParagraph"/>
        <w:numPr>
          <w:ilvl w:val="0"/>
          <w:numId w:val="59"/>
        </w:numPr>
        <w:rPr>
          <w:sz w:val="24"/>
          <w:szCs w:val="24"/>
        </w:rPr>
      </w:pPr>
      <w:r>
        <w:t>Review Additional Scenarios - Resolve Non-Insurance Credits SRG for Epic steps</w:t>
      </w:r>
      <w:r w:rsidR="00D56914">
        <w:t>.</w:t>
      </w:r>
    </w:p>
    <w:p w14:paraId="5F724F06" w14:textId="67958927" w:rsidR="00A74C7D" w:rsidRPr="00607F1F" w:rsidRDefault="00A74C7D" w:rsidP="00A957D5">
      <w:pPr>
        <w:pStyle w:val="ListParagraph"/>
        <w:rPr>
          <w:sz w:val="24"/>
          <w:szCs w:val="24"/>
        </w:rPr>
      </w:pPr>
    </w:p>
    <w:p w14:paraId="0B46E0EB" w14:textId="5DBD4189" w:rsidR="00501AE3" w:rsidRDefault="002B6D29">
      <w:pPr>
        <w:pStyle w:val="Heading3"/>
        <w:rPr>
          <w:b/>
          <w:color w:val="000000"/>
        </w:rPr>
      </w:pPr>
      <w:r>
        <w:rPr>
          <w:b/>
          <w:color w:val="000000"/>
        </w:rPr>
        <w:t>Required Operations Software</w:t>
      </w:r>
    </w:p>
    <w:p w14:paraId="52DB9396" w14:textId="77777777" w:rsidR="00595A26" w:rsidRPr="009C465F" w:rsidRDefault="00595A26" w:rsidP="00595A26">
      <w:pPr>
        <w:numPr>
          <w:ilvl w:val="0"/>
          <w:numId w:val="55"/>
        </w:numPr>
      </w:pPr>
      <w:r w:rsidRPr="009C465F">
        <w:t>OnBase</w:t>
      </w:r>
    </w:p>
    <w:p w14:paraId="4CB9B0EA" w14:textId="77777777" w:rsidR="00595A26" w:rsidRPr="009C465F" w:rsidRDefault="00595A26" w:rsidP="00595A26">
      <w:pPr>
        <w:numPr>
          <w:ilvl w:val="0"/>
          <w:numId w:val="55"/>
        </w:numPr>
      </w:pPr>
      <w:r w:rsidRPr="009C465F">
        <w:t>CyberArk</w:t>
      </w:r>
    </w:p>
    <w:p w14:paraId="0AC4EF88" w14:textId="77777777" w:rsidR="00595A26" w:rsidRPr="009C465F" w:rsidRDefault="00595A26" w:rsidP="00595A26">
      <w:pPr>
        <w:numPr>
          <w:ilvl w:val="0"/>
          <w:numId w:val="55"/>
        </w:numPr>
      </w:pPr>
      <w:r w:rsidRPr="009C465F">
        <w:t>EPIC Access</w:t>
      </w:r>
    </w:p>
    <w:p w14:paraId="4025E4CF" w14:textId="77777777" w:rsidR="00595A26" w:rsidRPr="009C465F" w:rsidRDefault="00595A26" w:rsidP="00595A26">
      <w:pPr>
        <w:numPr>
          <w:ilvl w:val="0"/>
          <w:numId w:val="55"/>
        </w:numPr>
      </w:pPr>
      <w:r w:rsidRPr="009C465F">
        <w:t>Credentialing Grid</w:t>
      </w:r>
    </w:p>
    <w:p w14:paraId="08C7C014" w14:textId="77777777" w:rsidR="00595A26" w:rsidRPr="009C465F" w:rsidRDefault="00595A26" w:rsidP="00595A26">
      <w:pPr>
        <w:numPr>
          <w:ilvl w:val="0"/>
          <w:numId w:val="55"/>
        </w:numPr>
      </w:pPr>
      <w:r w:rsidRPr="009C465F">
        <w:t>Fresh Service</w:t>
      </w:r>
    </w:p>
    <w:p w14:paraId="722081CD" w14:textId="77777777" w:rsidR="00595A26" w:rsidRPr="009C465F" w:rsidRDefault="00595A26" w:rsidP="00595A26">
      <w:pPr>
        <w:numPr>
          <w:ilvl w:val="0"/>
          <w:numId w:val="55"/>
        </w:numPr>
      </w:pPr>
      <w:r w:rsidRPr="009C465F">
        <w:t>Box</w:t>
      </w:r>
    </w:p>
    <w:p w14:paraId="64207AB3" w14:textId="77777777" w:rsidR="00595A26" w:rsidRPr="009C465F" w:rsidRDefault="00595A26" w:rsidP="00595A26">
      <w:pPr>
        <w:numPr>
          <w:ilvl w:val="0"/>
          <w:numId w:val="55"/>
        </w:numPr>
      </w:pPr>
      <w:r w:rsidRPr="009C465F">
        <w:t>Fee finder</w:t>
      </w:r>
    </w:p>
    <w:p w14:paraId="168246D1" w14:textId="20022728" w:rsidR="00501AE3" w:rsidRPr="009C465F" w:rsidRDefault="00595A26" w:rsidP="00595A26">
      <w:pPr>
        <w:numPr>
          <w:ilvl w:val="0"/>
          <w:numId w:val="55"/>
        </w:numPr>
      </w:pPr>
      <w:r w:rsidRPr="009C465F">
        <w:t>Remittance Tracker</w:t>
      </w:r>
    </w:p>
    <w:p w14:paraId="1EE3907A" w14:textId="77777777" w:rsidR="00501AE3" w:rsidRDefault="00000000">
      <w:r>
        <w:br w:type="page"/>
      </w:r>
    </w:p>
    <w:p w14:paraId="1B2A55EA" w14:textId="77777777" w:rsidR="00501AE3" w:rsidRDefault="00501AE3">
      <w:pPr>
        <w:rPr>
          <w:sz w:val="16"/>
          <w:szCs w:val="16"/>
        </w:rPr>
      </w:pPr>
    </w:p>
    <w:tbl>
      <w:tblPr>
        <w:tblStyle w:val="15"/>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501AE3" w14:paraId="11C3393D" w14:textId="77777777">
        <w:trPr>
          <w:trHeight w:val="860"/>
        </w:trPr>
        <w:tc>
          <w:tcPr>
            <w:tcW w:w="10440" w:type="dxa"/>
            <w:tcBorders>
              <w:top w:val="single" w:sz="8" w:space="0" w:color="FFFFFF"/>
              <w:left w:val="single" w:sz="8" w:space="0" w:color="FFFFFF"/>
              <w:bottom w:val="single" w:sz="12" w:space="0" w:color="D9D9D9"/>
              <w:right w:val="single" w:sz="8" w:space="0" w:color="FFFFFF"/>
            </w:tcBorders>
            <w:shd w:val="clear" w:color="auto" w:fill="auto"/>
            <w:tcMar>
              <w:top w:w="0" w:type="dxa"/>
              <w:left w:w="0" w:type="dxa"/>
              <w:bottom w:w="0" w:type="dxa"/>
              <w:right w:w="0" w:type="dxa"/>
            </w:tcMar>
          </w:tcPr>
          <w:p w14:paraId="422EB153" w14:textId="77777777" w:rsidR="00501AE3" w:rsidRDefault="00501AE3">
            <w:pPr>
              <w:widowControl w:val="0"/>
              <w:spacing w:line="240" w:lineRule="auto"/>
              <w:rPr>
                <w:sz w:val="16"/>
                <w:szCs w:val="16"/>
              </w:rPr>
            </w:pPr>
          </w:p>
          <w:tbl>
            <w:tblPr>
              <w:tblStyle w:val="14"/>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501AE3" w14:paraId="2F9A61F6" w14:textId="77777777">
              <w:tc>
                <w:tcPr>
                  <w:tcW w:w="10440" w:type="dxa"/>
                  <w:tcBorders>
                    <w:top w:val="single" w:sz="8" w:space="0" w:color="FFFFFF"/>
                    <w:left w:val="single" w:sz="8" w:space="0" w:color="FFFFFF"/>
                    <w:bottom w:val="single" w:sz="8" w:space="0" w:color="FFFFFF"/>
                    <w:right w:val="single" w:sz="8" w:space="0" w:color="FFFFFF"/>
                  </w:tcBorders>
                  <w:shd w:val="clear" w:color="auto" w:fill="auto"/>
                  <w:tcMar>
                    <w:top w:w="28" w:type="dxa"/>
                    <w:left w:w="28" w:type="dxa"/>
                    <w:bottom w:w="28" w:type="dxa"/>
                    <w:right w:w="28" w:type="dxa"/>
                  </w:tcMar>
                </w:tcPr>
                <w:p w14:paraId="1455834A" w14:textId="77777777" w:rsidR="00501AE3" w:rsidRDefault="00000000">
                  <w:pPr>
                    <w:pStyle w:val="Heading2"/>
                    <w:widowControl w:val="0"/>
                    <w:spacing w:before="0" w:after="0" w:line="240" w:lineRule="auto"/>
                    <w:rPr>
                      <w:b/>
                    </w:rPr>
                  </w:pPr>
                  <w:bookmarkStart w:id="6" w:name="_iexyng1a9my" w:colFirst="0" w:colLast="0"/>
                  <w:bookmarkEnd w:id="6"/>
                  <w:r>
                    <w:rPr>
                      <w:b/>
                    </w:rPr>
                    <w:t>Overview of Steps</w:t>
                  </w:r>
                </w:p>
              </w:tc>
            </w:tr>
          </w:tbl>
          <w:p w14:paraId="50ACD70F" w14:textId="77777777" w:rsidR="00501AE3" w:rsidRDefault="00501AE3">
            <w:pPr>
              <w:widowControl w:val="0"/>
              <w:spacing w:line="240" w:lineRule="auto"/>
              <w:rPr>
                <w:sz w:val="16"/>
                <w:szCs w:val="16"/>
              </w:rPr>
            </w:pPr>
          </w:p>
        </w:tc>
      </w:tr>
    </w:tbl>
    <w:p w14:paraId="09778406" w14:textId="77777777" w:rsidR="00501AE3" w:rsidRDefault="00501AE3">
      <w:pPr>
        <w:rPr>
          <w:sz w:val="28"/>
          <w:szCs w:val="28"/>
        </w:rPr>
      </w:pPr>
    </w:p>
    <w:p w14:paraId="656BE26F" w14:textId="54CD7A9D" w:rsidR="00A66395" w:rsidRPr="001671F6" w:rsidRDefault="00000000" w:rsidP="001671F6">
      <w:pPr>
        <w:spacing w:line="360" w:lineRule="auto"/>
        <w:rPr>
          <w:sz w:val="24"/>
          <w:szCs w:val="24"/>
        </w:rPr>
      </w:pPr>
      <w:r w:rsidRPr="001671F6">
        <w:rPr>
          <w:b/>
          <w:sz w:val="24"/>
          <w:szCs w:val="24"/>
        </w:rPr>
        <w:t>Step 1</w:t>
      </w:r>
      <w:r w:rsidRPr="001671F6">
        <w:rPr>
          <w:sz w:val="24"/>
          <w:szCs w:val="24"/>
        </w:rPr>
        <w:t xml:space="preserve"> </w:t>
      </w:r>
      <w:r w:rsidR="00595A26" w:rsidRPr="001671F6">
        <w:rPr>
          <w:sz w:val="24"/>
          <w:szCs w:val="24"/>
        </w:rPr>
        <w:t>– Invoice/service</w:t>
      </w:r>
      <w:r w:rsidR="00F43B60" w:rsidRPr="001671F6">
        <w:rPr>
          <w:sz w:val="24"/>
          <w:szCs w:val="24"/>
        </w:rPr>
        <w:t>s</w:t>
      </w:r>
      <w:r w:rsidR="00595A26" w:rsidRPr="001671F6">
        <w:rPr>
          <w:sz w:val="24"/>
          <w:szCs w:val="24"/>
        </w:rPr>
        <w:t xml:space="preserve"> voided </w:t>
      </w:r>
      <w:r w:rsidR="002B493C" w:rsidRPr="001671F6">
        <w:rPr>
          <w:sz w:val="24"/>
          <w:szCs w:val="24"/>
        </w:rPr>
        <w:t>and</w:t>
      </w:r>
      <w:r w:rsidR="00595A26" w:rsidRPr="001671F6">
        <w:rPr>
          <w:sz w:val="24"/>
          <w:szCs w:val="24"/>
        </w:rPr>
        <w:t xml:space="preserve"> </w:t>
      </w:r>
      <w:r w:rsidR="00A66395" w:rsidRPr="001671F6">
        <w:rPr>
          <w:sz w:val="24"/>
          <w:szCs w:val="24"/>
        </w:rPr>
        <w:t xml:space="preserve">not </w:t>
      </w:r>
      <w:r w:rsidR="00595A26" w:rsidRPr="001671F6">
        <w:rPr>
          <w:sz w:val="24"/>
          <w:szCs w:val="24"/>
        </w:rPr>
        <w:t>reposted.</w:t>
      </w:r>
    </w:p>
    <w:p w14:paraId="64C07D8E" w14:textId="1EF885D1" w:rsidR="009C465F" w:rsidRPr="001671F6" w:rsidRDefault="002B493C" w:rsidP="001671F6">
      <w:pPr>
        <w:pStyle w:val="ListParagraph"/>
        <w:numPr>
          <w:ilvl w:val="0"/>
          <w:numId w:val="66"/>
        </w:numPr>
        <w:spacing w:line="360" w:lineRule="auto"/>
        <w:rPr>
          <w:sz w:val="24"/>
          <w:szCs w:val="24"/>
        </w:rPr>
      </w:pPr>
      <w:r w:rsidRPr="001671F6">
        <w:rPr>
          <w:sz w:val="24"/>
          <w:szCs w:val="24"/>
        </w:rPr>
        <w:t xml:space="preserve">1.1 Invoice/part of </w:t>
      </w:r>
      <w:r w:rsidR="007F32D7" w:rsidRPr="001671F6">
        <w:rPr>
          <w:sz w:val="24"/>
          <w:szCs w:val="24"/>
        </w:rPr>
        <w:t xml:space="preserve">the </w:t>
      </w:r>
      <w:r w:rsidRPr="001671F6">
        <w:rPr>
          <w:sz w:val="24"/>
          <w:szCs w:val="24"/>
        </w:rPr>
        <w:t>services voided by the office as treatment not completed</w:t>
      </w:r>
      <w:r w:rsidR="00F43B60" w:rsidRPr="001671F6">
        <w:rPr>
          <w:sz w:val="24"/>
          <w:szCs w:val="24"/>
        </w:rPr>
        <w:t>.</w:t>
      </w:r>
    </w:p>
    <w:p w14:paraId="092C999A" w14:textId="77777777" w:rsidR="00890164" w:rsidRDefault="00890164" w:rsidP="00890164">
      <w:pPr>
        <w:pStyle w:val="ListParagraph"/>
        <w:spacing w:line="360" w:lineRule="auto"/>
        <w:ind w:left="2160"/>
        <w:rPr>
          <w:sz w:val="24"/>
          <w:szCs w:val="24"/>
        </w:rPr>
      </w:pPr>
    </w:p>
    <w:p w14:paraId="0AF94C71" w14:textId="5B132984" w:rsidR="00607F1F" w:rsidRPr="001671F6" w:rsidRDefault="00607F1F" w:rsidP="00890164">
      <w:pPr>
        <w:pStyle w:val="ListParagraph"/>
        <w:spacing w:line="360" w:lineRule="auto"/>
        <w:ind w:left="2160"/>
        <w:rPr>
          <w:sz w:val="24"/>
          <w:szCs w:val="24"/>
        </w:rPr>
      </w:pPr>
      <w:r w:rsidRPr="001671F6">
        <w:rPr>
          <w:sz w:val="24"/>
          <w:szCs w:val="24"/>
        </w:rPr>
        <w:tab/>
      </w:r>
    </w:p>
    <w:p w14:paraId="3856BE5A" w14:textId="72D144DB" w:rsidR="00641CB5" w:rsidRPr="001671F6" w:rsidRDefault="002B493C" w:rsidP="001671F6">
      <w:pPr>
        <w:spacing w:line="360" w:lineRule="auto"/>
        <w:rPr>
          <w:sz w:val="24"/>
          <w:szCs w:val="24"/>
        </w:rPr>
      </w:pPr>
      <w:r w:rsidRPr="001671F6">
        <w:rPr>
          <w:b/>
          <w:bCs/>
          <w:color w:val="000000" w:themeColor="text1"/>
          <w:sz w:val="24"/>
          <w:szCs w:val="24"/>
        </w:rPr>
        <w:t>Step 2</w:t>
      </w:r>
      <w:r w:rsidRPr="001671F6">
        <w:rPr>
          <w:color w:val="999999"/>
          <w:sz w:val="24"/>
          <w:szCs w:val="24"/>
        </w:rPr>
        <w:t xml:space="preserve"> - </w:t>
      </w:r>
      <w:r w:rsidR="00F43B60" w:rsidRPr="001671F6">
        <w:rPr>
          <w:sz w:val="24"/>
          <w:szCs w:val="24"/>
        </w:rPr>
        <w:t>Invoice/service voided and</w:t>
      </w:r>
      <w:r w:rsidR="00A66395" w:rsidRPr="001671F6">
        <w:rPr>
          <w:sz w:val="24"/>
          <w:szCs w:val="24"/>
        </w:rPr>
        <w:t xml:space="preserve"> </w:t>
      </w:r>
      <w:r w:rsidR="00F43B60" w:rsidRPr="001671F6">
        <w:rPr>
          <w:sz w:val="24"/>
          <w:szCs w:val="24"/>
        </w:rPr>
        <w:t>reposted.</w:t>
      </w:r>
    </w:p>
    <w:p w14:paraId="25D3A424" w14:textId="38501359" w:rsidR="00641CB5" w:rsidRPr="001671F6" w:rsidRDefault="00641CB5" w:rsidP="001671F6">
      <w:pPr>
        <w:pStyle w:val="ListParagraph"/>
        <w:numPr>
          <w:ilvl w:val="0"/>
          <w:numId w:val="66"/>
        </w:numPr>
        <w:spacing w:line="360" w:lineRule="auto"/>
        <w:rPr>
          <w:sz w:val="24"/>
          <w:szCs w:val="24"/>
        </w:rPr>
      </w:pPr>
      <w:r w:rsidRPr="001671F6">
        <w:rPr>
          <w:sz w:val="24"/>
          <w:szCs w:val="24"/>
        </w:rPr>
        <w:t>2.1 Invoice voided due to Financial Arrangement update.</w:t>
      </w:r>
    </w:p>
    <w:p w14:paraId="2B1F9885" w14:textId="5D0B17A1" w:rsidR="00641CB5" w:rsidRDefault="00641CB5" w:rsidP="001671F6">
      <w:pPr>
        <w:pStyle w:val="ListParagraph"/>
        <w:numPr>
          <w:ilvl w:val="0"/>
          <w:numId w:val="66"/>
        </w:numPr>
        <w:spacing w:line="360" w:lineRule="auto"/>
        <w:rPr>
          <w:sz w:val="24"/>
          <w:szCs w:val="24"/>
        </w:rPr>
      </w:pPr>
      <w:r w:rsidRPr="001671F6">
        <w:rPr>
          <w:sz w:val="24"/>
          <w:szCs w:val="24"/>
        </w:rPr>
        <w:t>2.2 Invoice voided due to retro process.</w:t>
      </w:r>
    </w:p>
    <w:p w14:paraId="3388EC98" w14:textId="2C3B87D1" w:rsidR="00641CB5" w:rsidRPr="00890164" w:rsidRDefault="58B377C2" w:rsidP="00890164">
      <w:pPr>
        <w:pStyle w:val="ListParagraph"/>
        <w:numPr>
          <w:ilvl w:val="0"/>
          <w:numId w:val="66"/>
        </w:numPr>
        <w:spacing w:line="360" w:lineRule="auto"/>
        <w:rPr>
          <w:sz w:val="24"/>
          <w:szCs w:val="24"/>
        </w:rPr>
      </w:pPr>
      <w:r w:rsidRPr="58B377C2">
        <w:rPr>
          <w:sz w:val="24"/>
          <w:szCs w:val="24"/>
        </w:rPr>
        <w:t>2.3 Invoice/services voided and reposted only under the visit, charge amount for the services is $0.00.</w:t>
      </w:r>
    </w:p>
    <w:p w14:paraId="5F4D6B4E" w14:textId="58151FED" w:rsidR="58B377C2" w:rsidRDefault="58B377C2" w:rsidP="58B377C2">
      <w:pPr>
        <w:pStyle w:val="ListParagraph"/>
        <w:numPr>
          <w:ilvl w:val="0"/>
          <w:numId w:val="66"/>
        </w:numPr>
        <w:spacing w:line="360" w:lineRule="auto"/>
        <w:rPr>
          <w:highlight w:val="yellow"/>
        </w:rPr>
      </w:pPr>
      <w:r w:rsidRPr="58B377C2">
        <w:rPr>
          <w:sz w:val="20"/>
          <w:szCs w:val="20"/>
          <w:highlight w:val="yellow"/>
        </w:rPr>
        <w:t>2.4. Services voided and reposted to the delivery date visit (crowns, bridges)</w:t>
      </w:r>
    </w:p>
    <w:p w14:paraId="5B28C7C6" w14:textId="77777777" w:rsidR="001671F6" w:rsidRDefault="001671F6" w:rsidP="58B377C2">
      <w:pPr>
        <w:pStyle w:val="ListParagraph"/>
        <w:spacing w:line="360" w:lineRule="auto"/>
        <w:ind w:left="2160"/>
        <w:rPr>
          <w:sz w:val="24"/>
          <w:szCs w:val="24"/>
          <w:highlight w:val="yellow"/>
        </w:rPr>
      </w:pPr>
    </w:p>
    <w:p w14:paraId="78612917" w14:textId="77777777" w:rsidR="00890164" w:rsidRPr="001671F6" w:rsidRDefault="00890164" w:rsidP="001671F6">
      <w:pPr>
        <w:pStyle w:val="ListParagraph"/>
        <w:spacing w:line="360" w:lineRule="auto"/>
        <w:ind w:left="2160"/>
        <w:rPr>
          <w:sz w:val="24"/>
          <w:szCs w:val="24"/>
        </w:rPr>
      </w:pPr>
    </w:p>
    <w:p w14:paraId="7E734B76" w14:textId="7733DE21" w:rsidR="00501AE3" w:rsidRPr="001671F6" w:rsidRDefault="00000000" w:rsidP="001671F6">
      <w:pPr>
        <w:spacing w:line="360" w:lineRule="auto"/>
        <w:rPr>
          <w:sz w:val="24"/>
          <w:szCs w:val="24"/>
        </w:rPr>
      </w:pPr>
      <w:r w:rsidRPr="001671F6">
        <w:rPr>
          <w:b/>
          <w:sz w:val="24"/>
          <w:szCs w:val="24"/>
        </w:rPr>
        <w:t xml:space="preserve">Step </w:t>
      </w:r>
      <w:r w:rsidR="00F43B60" w:rsidRPr="001671F6">
        <w:rPr>
          <w:b/>
          <w:sz w:val="24"/>
          <w:szCs w:val="24"/>
        </w:rPr>
        <w:t>3</w:t>
      </w:r>
      <w:r w:rsidRPr="001671F6">
        <w:rPr>
          <w:sz w:val="24"/>
          <w:szCs w:val="24"/>
        </w:rPr>
        <w:t xml:space="preserve"> </w:t>
      </w:r>
      <w:r w:rsidR="00595A26" w:rsidRPr="001671F6">
        <w:rPr>
          <w:sz w:val="24"/>
          <w:szCs w:val="24"/>
        </w:rPr>
        <w:t>– Duplicate Insurance payment posted</w:t>
      </w:r>
      <w:r w:rsidR="00C7689A" w:rsidRPr="001671F6">
        <w:rPr>
          <w:sz w:val="24"/>
          <w:szCs w:val="24"/>
        </w:rPr>
        <w:t>.</w:t>
      </w:r>
    </w:p>
    <w:p w14:paraId="2500A298" w14:textId="15A8A527" w:rsidR="00595A26" w:rsidRPr="001671F6" w:rsidRDefault="00300082" w:rsidP="001671F6">
      <w:pPr>
        <w:pStyle w:val="ListParagraph"/>
        <w:numPr>
          <w:ilvl w:val="0"/>
          <w:numId w:val="62"/>
        </w:numPr>
        <w:spacing w:line="360" w:lineRule="auto"/>
        <w:rPr>
          <w:color w:val="000000" w:themeColor="text1"/>
          <w:sz w:val="24"/>
          <w:szCs w:val="24"/>
        </w:rPr>
      </w:pPr>
      <w:r w:rsidRPr="001671F6">
        <w:rPr>
          <w:color w:val="000000" w:themeColor="text1"/>
          <w:sz w:val="24"/>
          <w:szCs w:val="24"/>
        </w:rPr>
        <w:t xml:space="preserve">3.1 </w:t>
      </w:r>
      <w:r w:rsidR="003E02E7" w:rsidRPr="001671F6">
        <w:rPr>
          <w:color w:val="000000" w:themeColor="text1"/>
          <w:sz w:val="24"/>
          <w:szCs w:val="24"/>
        </w:rPr>
        <w:t>Duplicate insurance payment - Same check number</w:t>
      </w:r>
    </w:p>
    <w:p w14:paraId="57647B65" w14:textId="1D7D9790" w:rsidR="00595A26" w:rsidRPr="001671F6" w:rsidRDefault="00300082" w:rsidP="001671F6">
      <w:pPr>
        <w:pStyle w:val="ListParagraph"/>
        <w:numPr>
          <w:ilvl w:val="0"/>
          <w:numId w:val="62"/>
        </w:numPr>
        <w:spacing w:line="360" w:lineRule="auto"/>
        <w:rPr>
          <w:color w:val="000000" w:themeColor="text1"/>
          <w:sz w:val="24"/>
          <w:szCs w:val="24"/>
        </w:rPr>
      </w:pPr>
      <w:r w:rsidRPr="001671F6">
        <w:rPr>
          <w:color w:val="000000" w:themeColor="text1"/>
          <w:sz w:val="24"/>
          <w:szCs w:val="24"/>
        </w:rPr>
        <w:t xml:space="preserve">3.2 </w:t>
      </w:r>
      <w:r w:rsidR="003E02E7" w:rsidRPr="001671F6">
        <w:rPr>
          <w:color w:val="000000" w:themeColor="text1"/>
          <w:sz w:val="24"/>
          <w:szCs w:val="24"/>
        </w:rPr>
        <w:t>Duplicate insurance payment - Different check number</w:t>
      </w:r>
    </w:p>
    <w:p w14:paraId="2822F557" w14:textId="7F717041" w:rsidR="00501AE3" w:rsidRDefault="00501AE3" w:rsidP="00890164">
      <w:pPr>
        <w:spacing w:line="360" w:lineRule="auto"/>
        <w:ind w:left="720"/>
        <w:rPr>
          <w:color w:val="999999"/>
          <w:sz w:val="24"/>
          <w:szCs w:val="24"/>
        </w:rPr>
      </w:pPr>
    </w:p>
    <w:p w14:paraId="1154DB65" w14:textId="77777777" w:rsidR="00890164" w:rsidRPr="001671F6" w:rsidRDefault="00890164" w:rsidP="001671F6">
      <w:pPr>
        <w:spacing w:line="360" w:lineRule="auto"/>
        <w:rPr>
          <w:color w:val="999999"/>
          <w:sz w:val="24"/>
          <w:szCs w:val="24"/>
        </w:rPr>
      </w:pPr>
    </w:p>
    <w:p w14:paraId="602ACDAA" w14:textId="1B19901C" w:rsidR="00501AE3" w:rsidRPr="001671F6" w:rsidRDefault="00000000" w:rsidP="001671F6">
      <w:pPr>
        <w:spacing w:line="360" w:lineRule="auto"/>
        <w:rPr>
          <w:color w:val="999999"/>
          <w:sz w:val="24"/>
          <w:szCs w:val="24"/>
        </w:rPr>
      </w:pPr>
      <w:r w:rsidRPr="001671F6">
        <w:rPr>
          <w:b/>
          <w:sz w:val="24"/>
          <w:szCs w:val="24"/>
        </w:rPr>
        <w:t xml:space="preserve">Step </w:t>
      </w:r>
      <w:r w:rsidR="00F43B60" w:rsidRPr="001671F6">
        <w:rPr>
          <w:b/>
          <w:sz w:val="24"/>
          <w:szCs w:val="24"/>
        </w:rPr>
        <w:t>4</w:t>
      </w:r>
      <w:r w:rsidRPr="001671F6">
        <w:rPr>
          <w:sz w:val="24"/>
          <w:szCs w:val="24"/>
        </w:rPr>
        <w:t xml:space="preserve"> </w:t>
      </w:r>
      <w:r w:rsidR="0093168C" w:rsidRPr="001671F6">
        <w:rPr>
          <w:sz w:val="24"/>
          <w:szCs w:val="24"/>
        </w:rPr>
        <w:t xml:space="preserve">– </w:t>
      </w:r>
      <w:r w:rsidR="00C7689A" w:rsidRPr="001671F6">
        <w:rPr>
          <w:sz w:val="24"/>
          <w:szCs w:val="24"/>
        </w:rPr>
        <w:t>Unapplied insurance</w:t>
      </w:r>
      <w:r w:rsidR="0093168C" w:rsidRPr="001671F6">
        <w:rPr>
          <w:sz w:val="24"/>
          <w:szCs w:val="24"/>
        </w:rPr>
        <w:t xml:space="preserve"> payment due to Treatment not Done</w:t>
      </w:r>
      <w:r w:rsidR="00C7689A" w:rsidRPr="001671F6">
        <w:rPr>
          <w:sz w:val="24"/>
          <w:szCs w:val="24"/>
        </w:rPr>
        <w:t>.</w:t>
      </w:r>
    </w:p>
    <w:p w14:paraId="2E89CDCA" w14:textId="77777777" w:rsidR="00B75243" w:rsidRPr="001671F6" w:rsidRDefault="00B75243" w:rsidP="001671F6">
      <w:pPr>
        <w:pStyle w:val="ListParagraph"/>
        <w:numPr>
          <w:ilvl w:val="0"/>
          <w:numId w:val="74"/>
        </w:numPr>
        <w:spacing w:line="360" w:lineRule="auto"/>
        <w:rPr>
          <w:color w:val="000000" w:themeColor="text1"/>
          <w:sz w:val="24"/>
          <w:szCs w:val="24"/>
        </w:rPr>
      </w:pPr>
      <w:r w:rsidRPr="001671F6">
        <w:rPr>
          <w:color w:val="000000" w:themeColor="text1"/>
          <w:sz w:val="24"/>
          <w:szCs w:val="24"/>
        </w:rPr>
        <w:t>4.1 TX not Completed adjustment has been taken, the insurance payment for that service is undistributed.</w:t>
      </w:r>
    </w:p>
    <w:p w14:paraId="155F7E3B" w14:textId="77A88231" w:rsidR="00B75243" w:rsidRDefault="00B75243" w:rsidP="001671F6">
      <w:pPr>
        <w:spacing w:line="360" w:lineRule="auto"/>
        <w:ind w:left="360"/>
        <w:rPr>
          <w:color w:val="000000" w:themeColor="text1"/>
          <w:sz w:val="24"/>
          <w:szCs w:val="24"/>
        </w:rPr>
      </w:pPr>
    </w:p>
    <w:p w14:paraId="06A6B7CA" w14:textId="77777777" w:rsidR="00890164" w:rsidRPr="001671F6" w:rsidRDefault="00890164" w:rsidP="001671F6">
      <w:pPr>
        <w:spacing w:line="360" w:lineRule="auto"/>
        <w:ind w:left="360"/>
        <w:rPr>
          <w:color w:val="000000" w:themeColor="text1"/>
          <w:sz w:val="24"/>
          <w:szCs w:val="24"/>
        </w:rPr>
      </w:pPr>
    </w:p>
    <w:p w14:paraId="399A559F" w14:textId="07C01D75" w:rsidR="00501AE3" w:rsidRPr="001671F6" w:rsidRDefault="00000000" w:rsidP="001671F6">
      <w:pPr>
        <w:spacing w:line="360" w:lineRule="auto"/>
        <w:rPr>
          <w:sz w:val="24"/>
          <w:szCs w:val="24"/>
        </w:rPr>
      </w:pPr>
      <w:r w:rsidRPr="001671F6">
        <w:rPr>
          <w:b/>
          <w:sz w:val="24"/>
          <w:szCs w:val="24"/>
        </w:rPr>
        <w:t xml:space="preserve">Step </w:t>
      </w:r>
      <w:r w:rsidR="00F43B60" w:rsidRPr="001671F6">
        <w:rPr>
          <w:b/>
          <w:sz w:val="24"/>
          <w:szCs w:val="24"/>
        </w:rPr>
        <w:t>5</w:t>
      </w:r>
      <w:r w:rsidRPr="001671F6">
        <w:rPr>
          <w:sz w:val="24"/>
          <w:szCs w:val="24"/>
        </w:rPr>
        <w:t xml:space="preserve"> </w:t>
      </w:r>
      <w:r w:rsidR="0093168C" w:rsidRPr="001671F6">
        <w:rPr>
          <w:sz w:val="24"/>
          <w:szCs w:val="24"/>
        </w:rPr>
        <w:t xml:space="preserve">- </w:t>
      </w:r>
      <w:r w:rsidR="003E2B1A" w:rsidRPr="001671F6">
        <w:rPr>
          <w:sz w:val="24"/>
          <w:szCs w:val="24"/>
        </w:rPr>
        <w:t>Unapplied insurance</w:t>
      </w:r>
      <w:r w:rsidR="0093168C" w:rsidRPr="001671F6">
        <w:rPr>
          <w:sz w:val="24"/>
          <w:szCs w:val="24"/>
        </w:rPr>
        <w:t xml:space="preserve"> payment due to</w:t>
      </w:r>
      <w:r w:rsidR="00C7689A" w:rsidRPr="001671F6">
        <w:rPr>
          <w:sz w:val="24"/>
          <w:szCs w:val="24"/>
        </w:rPr>
        <w:t xml:space="preserve"> Unsatisfactory Outcome</w:t>
      </w:r>
    </w:p>
    <w:p w14:paraId="199B427C" w14:textId="47512504" w:rsidR="007F1458" w:rsidRPr="001671F6" w:rsidRDefault="007F1458" w:rsidP="001671F6">
      <w:pPr>
        <w:pStyle w:val="ListParagraph"/>
        <w:numPr>
          <w:ilvl w:val="0"/>
          <w:numId w:val="74"/>
        </w:numPr>
        <w:spacing w:line="360" w:lineRule="auto"/>
        <w:rPr>
          <w:color w:val="000000" w:themeColor="text1"/>
          <w:sz w:val="24"/>
          <w:szCs w:val="24"/>
        </w:rPr>
      </w:pPr>
      <w:r w:rsidRPr="001671F6">
        <w:rPr>
          <w:sz w:val="24"/>
          <w:szCs w:val="24"/>
        </w:rPr>
        <w:t xml:space="preserve">5.1 Unsatisfactory Outcome adjustment </w:t>
      </w:r>
      <w:r w:rsidRPr="001671F6">
        <w:rPr>
          <w:color w:val="000000" w:themeColor="text1"/>
          <w:sz w:val="24"/>
          <w:szCs w:val="24"/>
        </w:rPr>
        <w:t>has been taken, the insurance payment for that service is undistributed.</w:t>
      </w:r>
    </w:p>
    <w:p w14:paraId="596D4185" w14:textId="745243DE" w:rsidR="007F1458" w:rsidRPr="001671F6" w:rsidRDefault="007F1458" w:rsidP="001671F6">
      <w:pPr>
        <w:pStyle w:val="ListParagraph"/>
        <w:spacing w:line="360" w:lineRule="auto"/>
        <w:rPr>
          <w:sz w:val="24"/>
          <w:szCs w:val="24"/>
        </w:rPr>
      </w:pPr>
    </w:p>
    <w:p w14:paraId="54AB993E" w14:textId="77777777" w:rsidR="00C7689A" w:rsidRPr="001671F6" w:rsidRDefault="00C7689A" w:rsidP="001671F6">
      <w:pPr>
        <w:spacing w:line="360" w:lineRule="auto"/>
        <w:rPr>
          <w:sz w:val="24"/>
          <w:szCs w:val="24"/>
        </w:rPr>
      </w:pPr>
    </w:p>
    <w:p w14:paraId="0C4DC08C" w14:textId="7E66976A" w:rsidR="00C7689A" w:rsidRPr="001671F6" w:rsidRDefault="00C7689A" w:rsidP="001671F6">
      <w:pPr>
        <w:spacing w:line="360" w:lineRule="auto"/>
        <w:rPr>
          <w:sz w:val="24"/>
          <w:szCs w:val="24"/>
        </w:rPr>
      </w:pPr>
      <w:r w:rsidRPr="001671F6">
        <w:rPr>
          <w:b/>
          <w:bCs/>
          <w:sz w:val="24"/>
          <w:szCs w:val="24"/>
        </w:rPr>
        <w:t xml:space="preserve">Step </w:t>
      </w:r>
      <w:r w:rsidR="00F43B60" w:rsidRPr="001671F6">
        <w:rPr>
          <w:b/>
          <w:bCs/>
          <w:sz w:val="24"/>
          <w:szCs w:val="24"/>
        </w:rPr>
        <w:t>6</w:t>
      </w:r>
      <w:r w:rsidRPr="001671F6">
        <w:rPr>
          <w:sz w:val="24"/>
          <w:szCs w:val="24"/>
        </w:rPr>
        <w:t xml:space="preserve"> – Undistributed Payer Contractual Allowance</w:t>
      </w:r>
    </w:p>
    <w:p w14:paraId="29E875E0" w14:textId="64525EB3" w:rsidR="00DB3AA6" w:rsidRPr="001671F6" w:rsidRDefault="002A05C5" w:rsidP="001671F6">
      <w:pPr>
        <w:pStyle w:val="ListParagraph"/>
        <w:numPr>
          <w:ilvl w:val="0"/>
          <w:numId w:val="74"/>
        </w:numPr>
        <w:spacing w:line="360" w:lineRule="auto"/>
        <w:rPr>
          <w:sz w:val="24"/>
          <w:szCs w:val="24"/>
        </w:rPr>
      </w:pPr>
      <w:r w:rsidRPr="001671F6">
        <w:rPr>
          <w:sz w:val="24"/>
          <w:szCs w:val="24"/>
        </w:rPr>
        <w:t xml:space="preserve">6.1 Payer Contractual Allowance is </w:t>
      </w:r>
      <w:r w:rsidR="00BF38CB" w:rsidRPr="001671F6">
        <w:rPr>
          <w:sz w:val="24"/>
          <w:szCs w:val="24"/>
        </w:rPr>
        <w:t>undistributed.</w:t>
      </w:r>
      <w:r w:rsidRPr="001671F6">
        <w:rPr>
          <w:sz w:val="24"/>
          <w:szCs w:val="24"/>
        </w:rPr>
        <w:t xml:space="preserve"> </w:t>
      </w:r>
    </w:p>
    <w:p w14:paraId="6CFD76A1" w14:textId="77777777" w:rsidR="00C7689A" w:rsidRDefault="00C7689A" w:rsidP="001671F6">
      <w:pPr>
        <w:spacing w:line="360" w:lineRule="auto"/>
        <w:rPr>
          <w:sz w:val="24"/>
          <w:szCs w:val="24"/>
        </w:rPr>
      </w:pPr>
    </w:p>
    <w:p w14:paraId="2FA8B91C" w14:textId="77777777" w:rsidR="00890164" w:rsidRPr="001671F6" w:rsidRDefault="00890164" w:rsidP="001671F6">
      <w:pPr>
        <w:spacing w:line="360" w:lineRule="auto"/>
        <w:rPr>
          <w:sz w:val="24"/>
          <w:szCs w:val="24"/>
        </w:rPr>
      </w:pPr>
    </w:p>
    <w:p w14:paraId="33F1872D" w14:textId="1817ACEA" w:rsidR="00C7689A" w:rsidRPr="001671F6" w:rsidRDefault="00C7689A" w:rsidP="001671F6">
      <w:pPr>
        <w:spacing w:line="360" w:lineRule="auto"/>
        <w:rPr>
          <w:sz w:val="24"/>
          <w:szCs w:val="24"/>
        </w:rPr>
      </w:pPr>
      <w:r w:rsidRPr="001671F6">
        <w:rPr>
          <w:b/>
          <w:bCs/>
          <w:sz w:val="24"/>
          <w:szCs w:val="24"/>
        </w:rPr>
        <w:t xml:space="preserve">Step </w:t>
      </w:r>
      <w:r w:rsidR="00F43B60" w:rsidRPr="001671F6">
        <w:rPr>
          <w:b/>
          <w:bCs/>
          <w:sz w:val="24"/>
          <w:szCs w:val="24"/>
        </w:rPr>
        <w:t>7</w:t>
      </w:r>
      <w:r w:rsidRPr="001671F6">
        <w:rPr>
          <w:sz w:val="24"/>
          <w:szCs w:val="24"/>
        </w:rPr>
        <w:t xml:space="preserve"> - Undistributed </w:t>
      </w:r>
      <w:r w:rsidR="00D705C3" w:rsidRPr="001671F6">
        <w:rPr>
          <w:sz w:val="24"/>
          <w:szCs w:val="24"/>
        </w:rPr>
        <w:t>Adjustments</w:t>
      </w:r>
    </w:p>
    <w:p w14:paraId="33EA24CF" w14:textId="019D215E" w:rsidR="003E2B1A" w:rsidRPr="001671F6" w:rsidRDefault="001D13D2" w:rsidP="001671F6">
      <w:pPr>
        <w:pStyle w:val="ListParagraph"/>
        <w:numPr>
          <w:ilvl w:val="0"/>
          <w:numId w:val="63"/>
        </w:numPr>
        <w:spacing w:line="360" w:lineRule="auto"/>
        <w:rPr>
          <w:sz w:val="24"/>
          <w:szCs w:val="24"/>
        </w:rPr>
      </w:pPr>
      <w:r w:rsidRPr="001671F6">
        <w:rPr>
          <w:sz w:val="24"/>
          <w:szCs w:val="24"/>
        </w:rPr>
        <w:t xml:space="preserve">7.1 </w:t>
      </w:r>
      <w:r w:rsidR="003E2B1A" w:rsidRPr="001671F6">
        <w:rPr>
          <w:sz w:val="24"/>
          <w:szCs w:val="24"/>
        </w:rPr>
        <w:t>Credit in Charge Review</w:t>
      </w:r>
    </w:p>
    <w:p w14:paraId="38E79A50" w14:textId="1183AAD2" w:rsidR="00A43152" w:rsidRPr="001671F6" w:rsidRDefault="001D13D2" w:rsidP="001671F6">
      <w:pPr>
        <w:pStyle w:val="ListParagraph"/>
        <w:numPr>
          <w:ilvl w:val="0"/>
          <w:numId w:val="63"/>
        </w:numPr>
        <w:spacing w:line="360" w:lineRule="auto"/>
        <w:rPr>
          <w:sz w:val="24"/>
          <w:szCs w:val="24"/>
        </w:rPr>
      </w:pPr>
      <w:r w:rsidRPr="001671F6">
        <w:rPr>
          <w:sz w:val="24"/>
          <w:szCs w:val="24"/>
        </w:rPr>
        <w:t xml:space="preserve">7.2 </w:t>
      </w:r>
      <w:r w:rsidR="003E2B1A" w:rsidRPr="001671F6">
        <w:rPr>
          <w:sz w:val="24"/>
          <w:szCs w:val="24"/>
        </w:rPr>
        <w:t>Credit not in Charge Review</w:t>
      </w:r>
    </w:p>
    <w:p w14:paraId="4D32824C" w14:textId="77777777" w:rsidR="00E13065" w:rsidRPr="001671F6" w:rsidRDefault="00E13065" w:rsidP="001671F6">
      <w:pPr>
        <w:spacing w:line="360" w:lineRule="auto"/>
        <w:rPr>
          <w:b/>
          <w:bCs/>
          <w:sz w:val="24"/>
          <w:szCs w:val="24"/>
        </w:rPr>
      </w:pPr>
    </w:p>
    <w:p w14:paraId="2DD80F5C" w14:textId="77777777" w:rsidR="001671F6" w:rsidRDefault="001671F6" w:rsidP="001671F6">
      <w:pPr>
        <w:spacing w:line="360" w:lineRule="auto"/>
        <w:rPr>
          <w:b/>
          <w:bCs/>
          <w:sz w:val="24"/>
          <w:szCs w:val="24"/>
        </w:rPr>
      </w:pPr>
    </w:p>
    <w:p w14:paraId="2FD37183" w14:textId="0FBD335E" w:rsidR="00A43152" w:rsidRPr="001671F6" w:rsidRDefault="58B377C2" w:rsidP="001671F6">
      <w:pPr>
        <w:spacing w:line="360" w:lineRule="auto"/>
        <w:rPr>
          <w:sz w:val="24"/>
          <w:szCs w:val="24"/>
        </w:rPr>
      </w:pPr>
      <w:r w:rsidRPr="58B377C2">
        <w:rPr>
          <w:b/>
          <w:bCs/>
          <w:sz w:val="24"/>
          <w:szCs w:val="24"/>
        </w:rPr>
        <w:t>Step 8</w:t>
      </w:r>
      <w:r w:rsidRPr="58B377C2">
        <w:rPr>
          <w:sz w:val="24"/>
          <w:szCs w:val="24"/>
        </w:rPr>
        <w:t xml:space="preserve"> – Unapplied Insurance </w:t>
      </w:r>
      <w:r w:rsidRPr="58B377C2">
        <w:rPr>
          <w:sz w:val="20"/>
          <w:szCs w:val="20"/>
          <w:highlight w:val="yellow"/>
        </w:rPr>
        <w:t>Recoupment/Notification</w:t>
      </w:r>
    </w:p>
    <w:p w14:paraId="5D1F43A8" w14:textId="6A6DC476" w:rsidR="00A43152" w:rsidRPr="001671F6" w:rsidRDefault="58B377C2" w:rsidP="58B377C2">
      <w:pPr>
        <w:pStyle w:val="ListParagraph"/>
        <w:numPr>
          <w:ilvl w:val="0"/>
          <w:numId w:val="26"/>
        </w:numPr>
        <w:spacing w:line="360" w:lineRule="auto"/>
        <w:rPr>
          <w:sz w:val="20"/>
          <w:szCs w:val="20"/>
          <w:highlight w:val="yellow"/>
        </w:rPr>
      </w:pPr>
      <w:r w:rsidRPr="58B377C2">
        <w:rPr>
          <w:sz w:val="20"/>
          <w:szCs w:val="20"/>
          <w:highlight w:val="yellow"/>
        </w:rPr>
        <w:t>8.1. Recoupment/Notification posted</w:t>
      </w:r>
    </w:p>
    <w:p w14:paraId="316C6FA5" w14:textId="04758B72" w:rsidR="00A43152" w:rsidRPr="001671F6" w:rsidRDefault="58B377C2" w:rsidP="58B377C2">
      <w:pPr>
        <w:pStyle w:val="ListParagraph"/>
        <w:numPr>
          <w:ilvl w:val="0"/>
          <w:numId w:val="26"/>
        </w:numPr>
        <w:spacing w:line="360" w:lineRule="auto"/>
        <w:rPr>
          <w:sz w:val="20"/>
          <w:szCs w:val="20"/>
          <w:highlight w:val="yellow"/>
          <w:lang w:val="en-US"/>
        </w:rPr>
      </w:pPr>
      <w:r w:rsidRPr="58B377C2">
        <w:rPr>
          <w:sz w:val="20"/>
          <w:szCs w:val="20"/>
          <w:highlight w:val="yellow"/>
          <w:lang w:val="en-US"/>
        </w:rPr>
        <w:t>8.2. Recoupment posted. Insurance refund already submitted for the overpayment</w:t>
      </w:r>
    </w:p>
    <w:p w14:paraId="57B4D5BB" w14:textId="77777777" w:rsidR="00607F1F" w:rsidRPr="001671F6" w:rsidRDefault="00607F1F" w:rsidP="001671F6">
      <w:pPr>
        <w:spacing w:line="360" w:lineRule="auto"/>
        <w:rPr>
          <w:sz w:val="24"/>
          <w:szCs w:val="24"/>
        </w:rPr>
      </w:pPr>
    </w:p>
    <w:p w14:paraId="523A4A89" w14:textId="3CCE0A4B" w:rsidR="00607F1F" w:rsidRPr="001671F6" w:rsidRDefault="00607F1F" w:rsidP="001671F6">
      <w:pPr>
        <w:spacing w:line="360" w:lineRule="auto"/>
        <w:rPr>
          <w:sz w:val="24"/>
          <w:szCs w:val="24"/>
        </w:rPr>
      </w:pPr>
      <w:r w:rsidRPr="001671F6">
        <w:rPr>
          <w:b/>
          <w:bCs/>
          <w:sz w:val="24"/>
          <w:szCs w:val="24"/>
        </w:rPr>
        <w:t xml:space="preserve">Step </w:t>
      </w:r>
      <w:r w:rsidR="00E03D33" w:rsidRPr="001671F6">
        <w:rPr>
          <w:b/>
          <w:bCs/>
          <w:sz w:val="24"/>
          <w:szCs w:val="24"/>
        </w:rPr>
        <w:t>9</w:t>
      </w:r>
      <w:r w:rsidRPr="001671F6">
        <w:rPr>
          <w:sz w:val="24"/>
          <w:szCs w:val="24"/>
        </w:rPr>
        <w:t xml:space="preserve"> – Unapplied insurance overpayment</w:t>
      </w:r>
    </w:p>
    <w:p w14:paraId="33C6D12D" w14:textId="4B61A506" w:rsidR="00607F1F" w:rsidRPr="001671F6" w:rsidRDefault="00EC7229" w:rsidP="001671F6">
      <w:pPr>
        <w:pStyle w:val="ListParagraph"/>
        <w:numPr>
          <w:ilvl w:val="0"/>
          <w:numId w:val="64"/>
        </w:numPr>
        <w:spacing w:line="360" w:lineRule="auto"/>
        <w:rPr>
          <w:sz w:val="24"/>
          <w:szCs w:val="24"/>
        </w:rPr>
      </w:pPr>
      <w:r w:rsidRPr="001671F6">
        <w:rPr>
          <w:sz w:val="24"/>
          <w:szCs w:val="24"/>
        </w:rPr>
        <w:t xml:space="preserve">9.1 </w:t>
      </w:r>
      <w:r w:rsidR="00607F1F" w:rsidRPr="001671F6">
        <w:rPr>
          <w:sz w:val="24"/>
          <w:szCs w:val="24"/>
        </w:rPr>
        <w:t xml:space="preserve">Insurance </w:t>
      </w:r>
      <w:r w:rsidR="00D90342" w:rsidRPr="001671F6">
        <w:rPr>
          <w:sz w:val="24"/>
          <w:szCs w:val="24"/>
        </w:rPr>
        <w:t xml:space="preserve">processed and </w:t>
      </w:r>
      <w:r w:rsidR="00607F1F" w:rsidRPr="001671F6">
        <w:rPr>
          <w:sz w:val="24"/>
          <w:szCs w:val="24"/>
        </w:rPr>
        <w:t xml:space="preserve">paid </w:t>
      </w:r>
      <w:r w:rsidR="00D90342" w:rsidRPr="001671F6">
        <w:rPr>
          <w:sz w:val="24"/>
          <w:szCs w:val="24"/>
        </w:rPr>
        <w:t xml:space="preserve">the claim </w:t>
      </w:r>
      <w:r w:rsidR="00607F1F" w:rsidRPr="001671F6">
        <w:rPr>
          <w:sz w:val="24"/>
          <w:szCs w:val="24"/>
        </w:rPr>
        <w:t>Out of Network</w:t>
      </w:r>
    </w:p>
    <w:p w14:paraId="7F53738A" w14:textId="4828747A" w:rsidR="00D90342" w:rsidRPr="001671F6" w:rsidRDefault="00EC7229" w:rsidP="001671F6">
      <w:pPr>
        <w:pStyle w:val="ListParagraph"/>
        <w:numPr>
          <w:ilvl w:val="0"/>
          <w:numId w:val="64"/>
        </w:numPr>
        <w:spacing w:line="360" w:lineRule="auto"/>
        <w:rPr>
          <w:sz w:val="24"/>
          <w:szCs w:val="24"/>
        </w:rPr>
      </w:pPr>
      <w:r w:rsidRPr="001671F6">
        <w:rPr>
          <w:sz w:val="24"/>
          <w:szCs w:val="24"/>
        </w:rPr>
        <w:t xml:space="preserve">9.2 </w:t>
      </w:r>
      <w:r w:rsidR="00607F1F" w:rsidRPr="001671F6">
        <w:rPr>
          <w:sz w:val="24"/>
          <w:szCs w:val="24"/>
        </w:rPr>
        <w:t>Insurance paid for Ortho services</w:t>
      </w:r>
    </w:p>
    <w:p w14:paraId="64B730B2" w14:textId="4C6997E2" w:rsidR="00C7689A" w:rsidRDefault="5033BDFE" w:rsidP="001671F6">
      <w:pPr>
        <w:pStyle w:val="ListParagraph"/>
        <w:numPr>
          <w:ilvl w:val="0"/>
          <w:numId w:val="64"/>
        </w:numPr>
        <w:spacing w:line="360" w:lineRule="auto"/>
        <w:rPr>
          <w:sz w:val="24"/>
          <w:szCs w:val="24"/>
        </w:rPr>
      </w:pPr>
      <w:r w:rsidRPr="5033BDFE">
        <w:rPr>
          <w:sz w:val="24"/>
          <w:szCs w:val="24"/>
        </w:rPr>
        <w:t>9.3 Medical payment</w:t>
      </w:r>
    </w:p>
    <w:p w14:paraId="617606C7" w14:textId="43A95A47" w:rsidR="5033BDFE" w:rsidRDefault="58B377C2" w:rsidP="58B377C2">
      <w:pPr>
        <w:pStyle w:val="ListParagraph"/>
        <w:numPr>
          <w:ilvl w:val="0"/>
          <w:numId w:val="64"/>
        </w:numPr>
        <w:spacing w:line="360" w:lineRule="auto"/>
        <w:rPr>
          <w:sz w:val="24"/>
          <w:szCs w:val="24"/>
          <w:lang w:val="en-US"/>
        </w:rPr>
      </w:pPr>
      <w:r w:rsidRPr="58B377C2">
        <w:rPr>
          <w:sz w:val="24"/>
          <w:szCs w:val="24"/>
          <w:lang w:val="en-US"/>
        </w:rPr>
        <w:t>9.4. Insurance additional payment – patient maximum rollover amount</w:t>
      </w:r>
    </w:p>
    <w:p w14:paraId="6CF71C48" w14:textId="4A50A6F4" w:rsidR="58B377C2" w:rsidRDefault="58B377C2" w:rsidP="58B377C2">
      <w:pPr>
        <w:pStyle w:val="ListParagraph"/>
        <w:numPr>
          <w:ilvl w:val="0"/>
          <w:numId w:val="64"/>
        </w:numPr>
        <w:spacing w:line="360" w:lineRule="auto"/>
        <w:rPr>
          <w:sz w:val="24"/>
          <w:szCs w:val="24"/>
          <w:highlight w:val="yellow"/>
          <w:lang w:val="en-US"/>
        </w:rPr>
      </w:pPr>
      <w:r w:rsidRPr="58B377C2">
        <w:rPr>
          <w:sz w:val="24"/>
          <w:szCs w:val="24"/>
          <w:highlight w:val="yellow"/>
          <w:lang w:val="en-US"/>
        </w:rPr>
        <w:t>9.5.Insurance refund returned</w:t>
      </w:r>
    </w:p>
    <w:p w14:paraId="41F50EEB" w14:textId="2D928826" w:rsidR="58B377C2" w:rsidRDefault="58B377C2" w:rsidP="58B377C2">
      <w:pPr>
        <w:pStyle w:val="ListParagraph"/>
        <w:numPr>
          <w:ilvl w:val="0"/>
          <w:numId w:val="64"/>
        </w:numPr>
        <w:spacing w:line="360" w:lineRule="auto"/>
        <w:rPr>
          <w:sz w:val="24"/>
          <w:szCs w:val="24"/>
          <w:highlight w:val="yellow"/>
          <w:lang w:val="en-US"/>
        </w:rPr>
      </w:pPr>
      <w:r w:rsidRPr="58B377C2">
        <w:rPr>
          <w:sz w:val="24"/>
          <w:szCs w:val="24"/>
          <w:highlight w:val="yellow"/>
          <w:lang w:val="en-US"/>
        </w:rPr>
        <w:t>9.6. Capitation payment</w:t>
      </w:r>
    </w:p>
    <w:p w14:paraId="34F58781" w14:textId="1E588325" w:rsidR="58B377C2" w:rsidRDefault="58B377C2" w:rsidP="58B377C2">
      <w:pPr>
        <w:pStyle w:val="ListParagraph"/>
        <w:numPr>
          <w:ilvl w:val="0"/>
          <w:numId w:val="64"/>
        </w:numPr>
        <w:spacing w:line="360" w:lineRule="auto"/>
        <w:rPr>
          <w:sz w:val="24"/>
          <w:szCs w:val="24"/>
          <w:highlight w:val="yellow"/>
          <w:lang w:val="en-US"/>
        </w:rPr>
      </w:pPr>
      <w:r w:rsidRPr="58B377C2">
        <w:rPr>
          <w:sz w:val="24"/>
          <w:szCs w:val="24"/>
          <w:highlight w:val="yellow"/>
          <w:lang w:val="en-US"/>
        </w:rPr>
        <w:t>9.7. Interest paid by the insurance</w:t>
      </w:r>
      <w:r w:rsidRPr="58B377C2">
        <w:rPr>
          <w:sz w:val="24"/>
          <w:szCs w:val="24"/>
          <w:lang w:val="en-US"/>
        </w:rPr>
        <w:t xml:space="preserve">  </w:t>
      </w:r>
    </w:p>
    <w:p w14:paraId="1D99C896" w14:textId="49B66043" w:rsidR="58B377C2" w:rsidRDefault="58B377C2" w:rsidP="58B377C2">
      <w:pPr>
        <w:spacing w:line="360" w:lineRule="auto"/>
        <w:rPr>
          <w:sz w:val="24"/>
          <w:szCs w:val="24"/>
          <w:lang w:val="en-US"/>
        </w:rPr>
      </w:pPr>
    </w:p>
    <w:p w14:paraId="4E0383C8" w14:textId="77777777" w:rsidR="00BE3019" w:rsidRDefault="00BE3019" w:rsidP="00BE3019">
      <w:pPr>
        <w:spacing w:line="360" w:lineRule="auto"/>
        <w:rPr>
          <w:sz w:val="24"/>
          <w:szCs w:val="24"/>
        </w:rPr>
      </w:pPr>
    </w:p>
    <w:p w14:paraId="1F629318" w14:textId="77777777" w:rsidR="00BE3019" w:rsidRDefault="00BE3019" w:rsidP="00BE3019">
      <w:pPr>
        <w:spacing w:line="360" w:lineRule="auto"/>
        <w:rPr>
          <w:sz w:val="24"/>
          <w:szCs w:val="24"/>
        </w:rPr>
      </w:pPr>
    </w:p>
    <w:p w14:paraId="76D4CD10" w14:textId="1E3C7161" w:rsidR="00BE3019" w:rsidRPr="009F2C25" w:rsidRDefault="00BE3019" w:rsidP="00BE3019">
      <w:pPr>
        <w:spacing w:line="360" w:lineRule="auto"/>
        <w:rPr>
          <w:color w:val="000000" w:themeColor="text1"/>
          <w:sz w:val="24"/>
          <w:szCs w:val="24"/>
        </w:rPr>
      </w:pPr>
      <w:r w:rsidRPr="00EC3C0D">
        <w:rPr>
          <w:b/>
          <w:bCs/>
          <w:color w:val="000000" w:themeColor="text1"/>
          <w:sz w:val="24"/>
          <w:szCs w:val="24"/>
        </w:rPr>
        <w:t>Step 10</w:t>
      </w:r>
      <w:r w:rsidRPr="009F2C25">
        <w:rPr>
          <w:color w:val="000000" w:themeColor="text1"/>
          <w:sz w:val="24"/>
          <w:szCs w:val="24"/>
        </w:rPr>
        <w:t xml:space="preserve"> – </w:t>
      </w:r>
      <w:r w:rsidR="0096150B" w:rsidRPr="009F2C25">
        <w:rPr>
          <w:color w:val="000000" w:themeColor="text1"/>
          <w:sz w:val="24"/>
          <w:szCs w:val="24"/>
        </w:rPr>
        <w:t xml:space="preserve">Unapplied insurance payment; </w:t>
      </w:r>
      <w:r w:rsidRPr="009F2C25">
        <w:rPr>
          <w:color w:val="000000" w:themeColor="text1"/>
          <w:sz w:val="24"/>
          <w:szCs w:val="24"/>
        </w:rPr>
        <w:t>Part of the payment</w:t>
      </w:r>
      <w:r w:rsidR="0096150B" w:rsidRPr="009F2C25">
        <w:rPr>
          <w:color w:val="000000" w:themeColor="text1"/>
          <w:sz w:val="24"/>
          <w:szCs w:val="24"/>
        </w:rPr>
        <w:t xml:space="preserve"> is </w:t>
      </w:r>
      <w:r w:rsidRPr="009F2C25">
        <w:rPr>
          <w:color w:val="000000" w:themeColor="text1"/>
          <w:sz w:val="24"/>
          <w:szCs w:val="24"/>
        </w:rPr>
        <w:t xml:space="preserve">applied incorrectly </w:t>
      </w:r>
    </w:p>
    <w:p w14:paraId="7FF5CE12" w14:textId="06D907A2" w:rsidR="0096150B" w:rsidRPr="009F2C25" w:rsidRDefault="0096150B" w:rsidP="0096150B">
      <w:pPr>
        <w:pStyle w:val="ListParagraph"/>
        <w:numPr>
          <w:ilvl w:val="0"/>
          <w:numId w:val="85"/>
        </w:numPr>
        <w:spacing w:line="360" w:lineRule="auto"/>
        <w:rPr>
          <w:color w:val="000000" w:themeColor="text1"/>
          <w:sz w:val="24"/>
          <w:szCs w:val="24"/>
        </w:rPr>
      </w:pPr>
      <w:r w:rsidRPr="009F2C25">
        <w:rPr>
          <w:color w:val="000000" w:themeColor="text1"/>
          <w:sz w:val="24"/>
          <w:szCs w:val="24"/>
        </w:rPr>
        <w:t>10.1 Part of the payment is applied incorrectly to different services, or incorrect amount applied – same date of service</w:t>
      </w:r>
    </w:p>
    <w:p w14:paraId="7DB4EA35" w14:textId="1FA3145A" w:rsidR="00C7689A" w:rsidRDefault="0096150B" w:rsidP="009D7882">
      <w:pPr>
        <w:pStyle w:val="ListParagraph"/>
        <w:numPr>
          <w:ilvl w:val="0"/>
          <w:numId w:val="85"/>
        </w:numPr>
        <w:spacing w:line="360" w:lineRule="auto"/>
        <w:rPr>
          <w:color w:val="000000" w:themeColor="text1"/>
          <w:sz w:val="24"/>
          <w:szCs w:val="24"/>
        </w:rPr>
      </w:pPr>
      <w:r w:rsidRPr="009F2C25">
        <w:rPr>
          <w:color w:val="000000" w:themeColor="text1"/>
          <w:sz w:val="24"/>
          <w:szCs w:val="24"/>
        </w:rPr>
        <w:t>10.2 Part of the payment is applied incorrectly to different date of service</w:t>
      </w:r>
    </w:p>
    <w:p w14:paraId="60CB1DAF" w14:textId="77777777" w:rsidR="001B59A0" w:rsidRDefault="001B59A0" w:rsidP="001B59A0">
      <w:pPr>
        <w:spacing w:line="360" w:lineRule="auto"/>
        <w:rPr>
          <w:color w:val="000000" w:themeColor="text1"/>
          <w:sz w:val="24"/>
          <w:szCs w:val="24"/>
        </w:rPr>
      </w:pPr>
    </w:p>
    <w:p w14:paraId="36F011F6" w14:textId="77777777" w:rsidR="001B59A0" w:rsidRDefault="001B59A0" w:rsidP="001B59A0">
      <w:pPr>
        <w:spacing w:line="360" w:lineRule="auto"/>
        <w:rPr>
          <w:color w:val="000000" w:themeColor="text1"/>
          <w:sz w:val="24"/>
          <w:szCs w:val="24"/>
        </w:rPr>
      </w:pPr>
    </w:p>
    <w:p w14:paraId="67818327" w14:textId="1FD22028" w:rsidR="001B59A0" w:rsidRPr="00BA4E51" w:rsidRDefault="001B59A0" w:rsidP="001B59A0">
      <w:pPr>
        <w:spacing w:line="360" w:lineRule="auto"/>
        <w:rPr>
          <w:color w:val="000000" w:themeColor="text1"/>
          <w:sz w:val="24"/>
          <w:szCs w:val="24"/>
        </w:rPr>
      </w:pPr>
      <w:r w:rsidRPr="00BA4E51">
        <w:rPr>
          <w:b/>
          <w:bCs/>
          <w:color w:val="000000" w:themeColor="text1"/>
          <w:sz w:val="24"/>
          <w:szCs w:val="24"/>
        </w:rPr>
        <w:t>Step 11</w:t>
      </w:r>
      <w:r>
        <w:rPr>
          <w:color w:val="000000" w:themeColor="text1"/>
          <w:sz w:val="24"/>
          <w:szCs w:val="24"/>
        </w:rPr>
        <w:t xml:space="preserve"> - </w:t>
      </w:r>
      <w:bookmarkStart w:id="7" w:name="_Hlk178585351"/>
      <w:r w:rsidRPr="00BA4E51">
        <w:rPr>
          <w:color w:val="000000" w:themeColor="text1"/>
          <w:sz w:val="24"/>
          <w:szCs w:val="24"/>
        </w:rPr>
        <w:t>Balancing the account</w:t>
      </w:r>
      <w:bookmarkEnd w:id="7"/>
    </w:p>
    <w:p w14:paraId="0478C0E5" w14:textId="1970EBD4" w:rsidR="001B59A0" w:rsidRPr="00BA4E51" w:rsidRDefault="2BF3B97A" w:rsidP="2BF3B97A">
      <w:pPr>
        <w:pStyle w:val="ListParagraph"/>
        <w:numPr>
          <w:ilvl w:val="0"/>
          <w:numId w:val="85"/>
        </w:numPr>
        <w:spacing w:line="360" w:lineRule="auto"/>
        <w:rPr>
          <w:color w:val="000000" w:themeColor="text1"/>
          <w:sz w:val="24"/>
          <w:szCs w:val="24"/>
          <w:lang w:val="en-US"/>
        </w:rPr>
      </w:pPr>
      <w:r w:rsidRPr="2BF3B97A">
        <w:rPr>
          <w:color w:val="000000" w:themeColor="text1"/>
          <w:sz w:val="24"/>
          <w:szCs w:val="24"/>
          <w:lang w:val="en-US"/>
        </w:rPr>
        <w:t>11.1.Incorrect patient balance</w:t>
      </w:r>
    </w:p>
    <w:p w14:paraId="03DC84BF" w14:textId="52DD4C50" w:rsidR="001B59A0" w:rsidRPr="00BA4E51" w:rsidRDefault="001B59A0" w:rsidP="001B59A0">
      <w:pPr>
        <w:pStyle w:val="ListParagraph"/>
        <w:numPr>
          <w:ilvl w:val="0"/>
          <w:numId w:val="85"/>
        </w:numPr>
        <w:spacing w:line="360" w:lineRule="auto"/>
        <w:rPr>
          <w:color w:val="000000" w:themeColor="text1"/>
          <w:sz w:val="24"/>
          <w:szCs w:val="24"/>
        </w:rPr>
      </w:pPr>
      <w:r w:rsidRPr="00BA4E51">
        <w:rPr>
          <w:color w:val="000000" w:themeColor="text1"/>
          <w:sz w:val="24"/>
          <w:szCs w:val="24"/>
        </w:rPr>
        <w:t>11.2. Charge Error adjustment – end of month</w:t>
      </w:r>
    </w:p>
    <w:p w14:paraId="2DA22B83" w14:textId="74641660" w:rsidR="001B59A0" w:rsidRPr="00BA4E51" w:rsidRDefault="5033BDFE" w:rsidP="001B59A0">
      <w:pPr>
        <w:pStyle w:val="ListParagraph"/>
        <w:numPr>
          <w:ilvl w:val="0"/>
          <w:numId w:val="85"/>
        </w:numPr>
        <w:spacing w:line="360" w:lineRule="auto"/>
        <w:rPr>
          <w:color w:val="000000" w:themeColor="text1"/>
          <w:sz w:val="24"/>
          <w:szCs w:val="24"/>
        </w:rPr>
      </w:pPr>
      <w:r w:rsidRPr="5033BDFE">
        <w:rPr>
          <w:color w:val="000000" w:themeColor="text1"/>
          <w:sz w:val="24"/>
          <w:szCs w:val="24"/>
        </w:rPr>
        <w:t>11.3. Adjustment done before payment received</w:t>
      </w:r>
    </w:p>
    <w:p w14:paraId="103F092C" w14:textId="5DEAD033" w:rsidR="5033BDFE" w:rsidRDefault="5033BDFE" w:rsidP="5033BDFE">
      <w:pPr>
        <w:pStyle w:val="ListParagraph"/>
        <w:numPr>
          <w:ilvl w:val="0"/>
          <w:numId w:val="85"/>
        </w:numPr>
        <w:spacing w:line="360" w:lineRule="auto"/>
      </w:pPr>
      <w:r w:rsidRPr="5033BDFE">
        <w:rPr>
          <w:sz w:val="24"/>
          <w:szCs w:val="24"/>
        </w:rPr>
        <w:t>11.4. Incorrect Payer Contractual Allowance</w:t>
      </w:r>
    </w:p>
    <w:p w14:paraId="1F7ED9BB" w14:textId="492FD43E" w:rsidR="5033BDFE" w:rsidRDefault="5033BDFE" w:rsidP="5033BDFE">
      <w:pPr>
        <w:pStyle w:val="ListParagraph"/>
        <w:spacing w:line="360" w:lineRule="auto"/>
      </w:pPr>
    </w:p>
    <w:p w14:paraId="67564757" w14:textId="5C569030" w:rsidR="5033BDFE" w:rsidRDefault="5033BDFE" w:rsidP="5033BDFE">
      <w:pPr>
        <w:spacing w:line="360" w:lineRule="auto"/>
      </w:pPr>
      <w:r w:rsidRPr="5033BDFE">
        <w:rPr>
          <w:b/>
          <w:bCs/>
          <w:sz w:val="24"/>
          <w:szCs w:val="24"/>
        </w:rPr>
        <w:t>Step 12</w:t>
      </w:r>
      <w:r w:rsidRPr="5033BDFE">
        <w:rPr>
          <w:sz w:val="24"/>
          <w:szCs w:val="24"/>
        </w:rPr>
        <w:t xml:space="preserve"> – Payment posted with incorrect payor name</w:t>
      </w:r>
    </w:p>
    <w:p w14:paraId="23F560E7" w14:textId="670AFE93" w:rsidR="5033BDFE" w:rsidRDefault="5033BDFE" w:rsidP="5033BDFE">
      <w:pPr>
        <w:pStyle w:val="ListParagraph"/>
        <w:numPr>
          <w:ilvl w:val="0"/>
          <w:numId w:val="85"/>
        </w:numPr>
        <w:spacing w:line="360" w:lineRule="auto"/>
      </w:pPr>
      <w:r w:rsidRPr="5033BDFE">
        <w:rPr>
          <w:sz w:val="24"/>
          <w:szCs w:val="24"/>
        </w:rPr>
        <w:t>12.1. Insurance payment posted has incorrect payor name – does not match the EOB</w:t>
      </w:r>
    </w:p>
    <w:p w14:paraId="4B35F077" w14:textId="7082D6A8" w:rsidR="5033BDFE" w:rsidRDefault="5033BDFE" w:rsidP="5033BDFE">
      <w:pPr>
        <w:pStyle w:val="ListParagraph"/>
        <w:spacing w:line="360" w:lineRule="auto"/>
        <w:rPr>
          <w:sz w:val="24"/>
          <w:szCs w:val="24"/>
        </w:rPr>
      </w:pPr>
    </w:p>
    <w:p w14:paraId="69D92EE1" w14:textId="3CB9DE71" w:rsidR="5033BDFE" w:rsidRDefault="5033BDFE" w:rsidP="5033BDFE">
      <w:pPr>
        <w:spacing w:line="360" w:lineRule="auto"/>
      </w:pPr>
      <w:r w:rsidRPr="5033BDFE">
        <w:rPr>
          <w:b/>
          <w:bCs/>
          <w:sz w:val="24"/>
          <w:szCs w:val="24"/>
        </w:rPr>
        <w:t>Step 13</w:t>
      </w:r>
      <w:r w:rsidRPr="5033BDFE">
        <w:rPr>
          <w:sz w:val="24"/>
          <w:szCs w:val="24"/>
        </w:rPr>
        <w:t xml:space="preserve"> – Workers Comp Payment</w:t>
      </w:r>
    </w:p>
    <w:p w14:paraId="050AADE1" w14:textId="43C6C809" w:rsidR="5033BDFE" w:rsidRDefault="5033BDFE" w:rsidP="5033BDFE">
      <w:pPr>
        <w:pStyle w:val="ListParagraph"/>
        <w:numPr>
          <w:ilvl w:val="0"/>
          <w:numId w:val="85"/>
        </w:numPr>
        <w:spacing w:line="360" w:lineRule="auto"/>
      </w:pPr>
      <w:r w:rsidRPr="5033BDFE">
        <w:rPr>
          <w:sz w:val="24"/>
          <w:szCs w:val="24"/>
        </w:rPr>
        <w:t>13.1. Workers Comp payment received, dental payment unapplied</w:t>
      </w:r>
    </w:p>
    <w:p w14:paraId="1655BD47" w14:textId="67E1BF46" w:rsidR="5033BDFE" w:rsidRDefault="5033BDFE" w:rsidP="5033BDFE">
      <w:pPr>
        <w:pStyle w:val="ListParagraph"/>
        <w:numPr>
          <w:ilvl w:val="0"/>
          <w:numId w:val="85"/>
        </w:numPr>
        <w:spacing w:line="360" w:lineRule="auto"/>
      </w:pPr>
      <w:r w:rsidRPr="5033BDFE">
        <w:rPr>
          <w:sz w:val="24"/>
          <w:szCs w:val="24"/>
        </w:rPr>
        <w:t>13.2. Workers Comp payment unapplied</w:t>
      </w:r>
    </w:p>
    <w:p w14:paraId="61C212B0" w14:textId="6C1BAF23" w:rsidR="5033BDFE" w:rsidRDefault="5033BDFE" w:rsidP="5033BDFE">
      <w:pPr>
        <w:pStyle w:val="ListParagraph"/>
        <w:numPr>
          <w:ilvl w:val="0"/>
          <w:numId w:val="85"/>
        </w:numPr>
        <w:spacing w:line="360" w:lineRule="auto"/>
      </w:pPr>
      <w:r w:rsidRPr="5033BDFE">
        <w:rPr>
          <w:sz w:val="24"/>
          <w:szCs w:val="24"/>
        </w:rPr>
        <w:t>13.3. Workers Comp treatment billed and not paid yet</w:t>
      </w:r>
    </w:p>
    <w:p w14:paraId="4B958817" w14:textId="1F2E8DD7" w:rsidR="5033BDFE" w:rsidRDefault="5033BDFE" w:rsidP="5033BDFE">
      <w:pPr>
        <w:pStyle w:val="ListParagraph"/>
        <w:spacing w:line="360" w:lineRule="auto"/>
        <w:rPr>
          <w:color w:val="000000" w:themeColor="text1"/>
        </w:rPr>
      </w:pPr>
    </w:p>
    <w:p w14:paraId="792449F7" w14:textId="6934491D" w:rsidR="00501AE3" w:rsidRDefault="58B377C2" w:rsidP="58B377C2">
      <w:pPr>
        <w:spacing w:line="360" w:lineRule="auto"/>
        <w:rPr>
          <w:color w:val="999999"/>
          <w:sz w:val="20"/>
          <w:szCs w:val="20"/>
        </w:rPr>
      </w:pPr>
      <w:r w:rsidRPr="58B377C2">
        <w:rPr>
          <w:b/>
          <w:bCs/>
          <w:sz w:val="20"/>
          <w:szCs w:val="20"/>
        </w:rPr>
        <w:t>Step 14</w:t>
      </w:r>
      <w:r w:rsidRPr="58B377C2">
        <w:rPr>
          <w:sz w:val="20"/>
          <w:szCs w:val="20"/>
        </w:rPr>
        <w:t xml:space="preserve"> – Patient not found</w:t>
      </w:r>
    </w:p>
    <w:p w14:paraId="35AE1E74" w14:textId="41D6002C" w:rsidR="00501AE3" w:rsidRDefault="58B377C2" w:rsidP="58B377C2">
      <w:pPr>
        <w:pStyle w:val="ListParagraph"/>
        <w:numPr>
          <w:ilvl w:val="0"/>
          <w:numId w:val="25"/>
        </w:numPr>
        <w:spacing w:line="360" w:lineRule="auto"/>
        <w:rPr>
          <w:sz w:val="20"/>
          <w:szCs w:val="20"/>
        </w:rPr>
      </w:pPr>
      <w:r w:rsidRPr="58B377C2">
        <w:rPr>
          <w:sz w:val="20"/>
          <w:szCs w:val="20"/>
        </w:rPr>
        <w:t xml:space="preserve">14.1. Patient found under a different account </w:t>
      </w:r>
    </w:p>
    <w:p w14:paraId="66C2E877" w14:textId="688D2C08" w:rsidR="00501AE3" w:rsidRDefault="58B377C2" w:rsidP="58B377C2">
      <w:pPr>
        <w:pStyle w:val="ListParagraph"/>
        <w:numPr>
          <w:ilvl w:val="0"/>
          <w:numId w:val="25"/>
        </w:numPr>
        <w:spacing w:line="360" w:lineRule="auto"/>
        <w:rPr>
          <w:sz w:val="20"/>
          <w:szCs w:val="20"/>
        </w:rPr>
      </w:pPr>
      <w:r w:rsidRPr="58B377C2">
        <w:rPr>
          <w:sz w:val="20"/>
          <w:szCs w:val="20"/>
        </w:rPr>
        <w:t xml:space="preserve">14.2. Patient not found in Epic </w:t>
      </w:r>
    </w:p>
    <w:p w14:paraId="059E65A2" w14:textId="16F46B4E" w:rsidR="00501AE3" w:rsidRDefault="58B377C2" w:rsidP="58B377C2">
      <w:pPr>
        <w:pStyle w:val="ListParagraph"/>
        <w:numPr>
          <w:ilvl w:val="0"/>
          <w:numId w:val="25"/>
        </w:numPr>
        <w:spacing w:line="360" w:lineRule="auto"/>
        <w:rPr>
          <w:sz w:val="20"/>
          <w:szCs w:val="20"/>
          <w:highlight w:val="yellow"/>
        </w:rPr>
      </w:pPr>
      <w:r w:rsidRPr="58B377C2">
        <w:rPr>
          <w:sz w:val="20"/>
          <w:szCs w:val="20"/>
          <w:highlight w:val="yellow"/>
        </w:rPr>
        <w:t>14.3. No visit found for the patient</w:t>
      </w:r>
    </w:p>
    <w:p w14:paraId="7536950F" w14:textId="0A0332C3" w:rsidR="00501AE3" w:rsidRDefault="58B377C2" w:rsidP="58B377C2">
      <w:pPr>
        <w:pStyle w:val="ListParagraph"/>
        <w:numPr>
          <w:ilvl w:val="0"/>
          <w:numId w:val="25"/>
        </w:numPr>
        <w:spacing w:line="360" w:lineRule="auto"/>
        <w:rPr>
          <w:sz w:val="20"/>
          <w:szCs w:val="20"/>
          <w:highlight w:val="yellow"/>
        </w:rPr>
      </w:pPr>
      <w:r w:rsidRPr="58B377C2">
        <w:rPr>
          <w:sz w:val="20"/>
          <w:szCs w:val="20"/>
          <w:highlight w:val="yellow"/>
        </w:rPr>
        <w:t>14.4 Claim billed for the dependent. Insurance payment received for the dependent and for the subscriber</w:t>
      </w:r>
    </w:p>
    <w:p w14:paraId="792E3712" w14:textId="249F8055" w:rsidR="00501AE3" w:rsidRDefault="58B377C2" w:rsidP="58B377C2">
      <w:pPr>
        <w:pStyle w:val="ListParagraph"/>
        <w:numPr>
          <w:ilvl w:val="0"/>
          <w:numId w:val="25"/>
        </w:numPr>
        <w:spacing w:line="360" w:lineRule="auto"/>
        <w:rPr>
          <w:sz w:val="20"/>
          <w:szCs w:val="20"/>
          <w:highlight w:val="yellow"/>
        </w:rPr>
      </w:pPr>
      <w:r w:rsidRPr="58B377C2">
        <w:rPr>
          <w:sz w:val="20"/>
          <w:szCs w:val="20"/>
          <w:highlight w:val="yellow"/>
        </w:rPr>
        <w:t>14.5. Claim billed for the dependent. Insurance payment received only for the subscriber</w:t>
      </w:r>
    </w:p>
    <w:p w14:paraId="5CF55087" w14:textId="1A9028E2" w:rsidR="00501AE3" w:rsidRDefault="58B377C2" w:rsidP="58B377C2">
      <w:pPr>
        <w:spacing w:line="360" w:lineRule="auto"/>
        <w:ind w:left="720"/>
        <w:rPr>
          <w:sz w:val="20"/>
          <w:szCs w:val="20"/>
          <w:highlight w:val="yellow"/>
        </w:rPr>
      </w:pPr>
      <w:r w:rsidRPr="58B377C2">
        <w:rPr>
          <w:sz w:val="20"/>
          <w:szCs w:val="20"/>
          <w:highlight w:val="yellow"/>
        </w:rPr>
        <w:t xml:space="preserve"> </w:t>
      </w:r>
    </w:p>
    <w:p w14:paraId="17CCE275" w14:textId="32BD6611" w:rsidR="00501AE3" w:rsidRDefault="58B377C2" w:rsidP="58B377C2">
      <w:pPr>
        <w:spacing w:line="480" w:lineRule="auto"/>
        <w:rPr>
          <w:sz w:val="20"/>
          <w:szCs w:val="20"/>
          <w:highlight w:val="yellow"/>
        </w:rPr>
      </w:pPr>
      <w:r w:rsidRPr="58B377C2">
        <w:rPr>
          <w:sz w:val="20"/>
          <w:szCs w:val="20"/>
          <w:highlight w:val="yellow"/>
        </w:rPr>
        <w:t>Step 15 – Ortho account</w:t>
      </w:r>
    </w:p>
    <w:p w14:paraId="4694B988" w14:textId="57965838" w:rsidR="00501AE3" w:rsidRDefault="58B377C2" w:rsidP="58B377C2">
      <w:pPr>
        <w:spacing w:line="480" w:lineRule="auto"/>
        <w:ind w:left="720" w:hanging="360"/>
        <w:rPr>
          <w:sz w:val="20"/>
          <w:szCs w:val="20"/>
          <w:highlight w:val="yellow"/>
        </w:rPr>
      </w:pPr>
      <w:r w:rsidRPr="58B377C2">
        <w:rPr>
          <w:rFonts w:ascii="Symbol" w:eastAsia="Symbol" w:hAnsi="Symbol" w:cs="Symbol"/>
          <w:sz w:val="20"/>
          <w:szCs w:val="20"/>
          <w:highlight w:val="yellow"/>
        </w:rPr>
        <w:t>·</w:t>
      </w:r>
      <w:r w:rsidRPr="58B377C2">
        <w:rPr>
          <w:rFonts w:ascii="Times New Roman" w:eastAsia="Times New Roman" w:hAnsi="Times New Roman" w:cs="Times New Roman"/>
          <w:sz w:val="14"/>
          <w:szCs w:val="14"/>
          <w:highlight w:val="yellow"/>
        </w:rPr>
        <w:t xml:space="preserve">         </w:t>
      </w:r>
      <w:r w:rsidRPr="58B377C2">
        <w:rPr>
          <w:sz w:val="20"/>
          <w:szCs w:val="20"/>
          <w:highlight w:val="yellow"/>
        </w:rPr>
        <w:t>15.1. Unapplied ortho payment is in patient’s ortho account</w:t>
      </w:r>
    </w:p>
    <w:p w14:paraId="7D82ED97" w14:textId="44301109" w:rsidR="00501AE3" w:rsidRDefault="00501AE3">
      <w:pPr>
        <w:spacing w:line="480" w:lineRule="auto"/>
      </w:pPr>
    </w:p>
    <w:p w14:paraId="22E1B710" w14:textId="77777777" w:rsidR="00501AE3" w:rsidRDefault="00501AE3">
      <w:pPr>
        <w:rPr>
          <w:sz w:val="16"/>
          <w:szCs w:val="16"/>
        </w:rPr>
      </w:pPr>
    </w:p>
    <w:tbl>
      <w:tblPr>
        <w:tblStyle w:val="13"/>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501AE3" w:rsidRPr="00607F1F" w14:paraId="68D09C00" w14:textId="77777777">
        <w:trPr>
          <w:trHeight w:val="860"/>
        </w:trPr>
        <w:tc>
          <w:tcPr>
            <w:tcW w:w="10440" w:type="dxa"/>
            <w:tcBorders>
              <w:top w:val="single" w:sz="8" w:space="0" w:color="FFFFFF"/>
              <w:left w:val="single" w:sz="8" w:space="0" w:color="FFFFFF"/>
              <w:bottom w:val="single" w:sz="12" w:space="0" w:color="D9D9D9"/>
              <w:right w:val="single" w:sz="8" w:space="0" w:color="FFFFFF"/>
            </w:tcBorders>
            <w:shd w:val="clear" w:color="auto" w:fill="auto"/>
            <w:tcMar>
              <w:top w:w="0" w:type="dxa"/>
              <w:left w:w="0" w:type="dxa"/>
              <w:bottom w:w="0" w:type="dxa"/>
              <w:right w:w="0" w:type="dxa"/>
            </w:tcMar>
          </w:tcPr>
          <w:tbl>
            <w:tblPr>
              <w:tblStyle w:val="12"/>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501AE3" w:rsidRPr="00607F1F" w14:paraId="56A877AC" w14:textId="77777777">
              <w:tc>
                <w:tcPr>
                  <w:tcW w:w="10440" w:type="dxa"/>
                  <w:tcBorders>
                    <w:top w:val="single" w:sz="8" w:space="0" w:color="FFFFFF"/>
                    <w:left w:val="single" w:sz="8" w:space="0" w:color="FFFFFF"/>
                    <w:bottom w:val="single" w:sz="8" w:space="0" w:color="FFFFFF"/>
                    <w:right w:val="single" w:sz="8" w:space="0" w:color="FFFFFF"/>
                  </w:tcBorders>
                  <w:shd w:val="clear" w:color="auto" w:fill="auto"/>
                  <w:tcMar>
                    <w:top w:w="28" w:type="dxa"/>
                    <w:left w:w="28" w:type="dxa"/>
                    <w:bottom w:w="28" w:type="dxa"/>
                    <w:right w:w="28" w:type="dxa"/>
                  </w:tcMar>
                </w:tcPr>
                <w:p w14:paraId="40A009E5" w14:textId="50F99D45" w:rsidR="00501AE3" w:rsidRPr="00607F1F" w:rsidRDefault="002B6D29">
                  <w:pPr>
                    <w:pStyle w:val="Heading2"/>
                    <w:widowControl w:val="0"/>
                    <w:spacing w:before="0" w:after="0" w:line="240" w:lineRule="auto"/>
                    <w:rPr>
                      <w:b/>
                      <w:bCs/>
                      <w:color w:val="999999"/>
                    </w:rPr>
                  </w:pPr>
                  <w:bookmarkStart w:id="8" w:name="_c19ok687gz9c" w:colFirst="0" w:colLast="0"/>
                  <w:bookmarkEnd w:id="8"/>
                  <w:r w:rsidRPr="00607F1F">
                    <w:rPr>
                      <w:b/>
                      <w:bCs/>
                    </w:rPr>
                    <w:t xml:space="preserve">Action Step 1 - </w:t>
                  </w:r>
                  <w:r w:rsidR="00607F1F" w:rsidRPr="00607F1F">
                    <w:rPr>
                      <w:b/>
                      <w:bCs/>
                    </w:rPr>
                    <w:t>Invoice/service</w:t>
                  </w:r>
                  <w:r w:rsidR="00F43B60">
                    <w:rPr>
                      <w:b/>
                      <w:bCs/>
                    </w:rPr>
                    <w:t>s</w:t>
                  </w:r>
                  <w:r w:rsidR="00607F1F" w:rsidRPr="00607F1F">
                    <w:rPr>
                      <w:b/>
                      <w:bCs/>
                    </w:rPr>
                    <w:t xml:space="preserve"> voided and </w:t>
                  </w:r>
                  <w:r w:rsidR="00A66395">
                    <w:rPr>
                      <w:b/>
                      <w:bCs/>
                    </w:rPr>
                    <w:t xml:space="preserve">not </w:t>
                  </w:r>
                  <w:r w:rsidR="00607F1F" w:rsidRPr="00607F1F">
                    <w:rPr>
                      <w:b/>
                      <w:bCs/>
                    </w:rPr>
                    <w:t>reposted</w:t>
                  </w:r>
                </w:p>
              </w:tc>
            </w:tr>
          </w:tbl>
          <w:p w14:paraId="1803E764" w14:textId="77777777" w:rsidR="00501AE3" w:rsidRPr="00607F1F" w:rsidRDefault="00501AE3">
            <w:pPr>
              <w:widowControl w:val="0"/>
              <w:spacing w:line="240" w:lineRule="auto"/>
              <w:rPr>
                <w:b/>
                <w:bCs/>
                <w:sz w:val="32"/>
                <w:szCs w:val="32"/>
              </w:rPr>
            </w:pPr>
          </w:p>
        </w:tc>
      </w:tr>
    </w:tbl>
    <w:p w14:paraId="25FDA071" w14:textId="77777777" w:rsidR="00501AE3" w:rsidRDefault="00501AE3">
      <w:pPr>
        <w:rPr>
          <w:sz w:val="28"/>
          <w:szCs w:val="28"/>
        </w:rPr>
      </w:pPr>
    </w:p>
    <w:p w14:paraId="62C356A8" w14:textId="77777777" w:rsidR="00607F1F" w:rsidRDefault="00000000" w:rsidP="006952E2">
      <w:pPr>
        <w:spacing w:line="360" w:lineRule="auto"/>
        <w:rPr>
          <w:b/>
          <w:sz w:val="24"/>
          <w:szCs w:val="24"/>
        </w:rPr>
      </w:pPr>
      <w:r w:rsidRPr="00556169">
        <w:rPr>
          <w:b/>
          <w:sz w:val="24"/>
          <w:szCs w:val="24"/>
        </w:rPr>
        <w:t>BEFORE YOU START:</w:t>
      </w:r>
    </w:p>
    <w:p w14:paraId="28AA6296" w14:textId="77777777" w:rsidR="00890164" w:rsidRPr="00556169" w:rsidRDefault="00890164" w:rsidP="006952E2">
      <w:pPr>
        <w:spacing w:line="360" w:lineRule="auto"/>
        <w:rPr>
          <w:sz w:val="24"/>
          <w:szCs w:val="24"/>
        </w:rPr>
      </w:pPr>
    </w:p>
    <w:p w14:paraId="46DB4485" w14:textId="04C8DADA" w:rsidR="00501AE3" w:rsidRPr="00556169" w:rsidRDefault="2BF3B97A" w:rsidP="2BF3B97A">
      <w:pPr>
        <w:spacing w:line="360" w:lineRule="auto"/>
        <w:rPr>
          <w:sz w:val="24"/>
          <w:szCs w:val="24"/>
          <w:lang w:val="en-US"/>
        </w:rPr>
      </w:pPr>
      <w:r w:rsidRPr="2BF3B97A">
        <w:rPr>
          <w:sz w:val="24"/>
          <w:szCs w:val="24"/>
          <w:lang w:val="en-US"/>
        </w:rPr>
        <w:lastRenderedPageBreak/>
        <w:t>Review: Remittance Image for date of service, History notes and patient chart for notes regarding the voided reason; ; patient chart for procedure’s status; Insurance Refund Process SRG for refund Epic steps. Payments tab/Transaction tab for Payments, Reversals, Refunds.</w:t>
      </w:r>
      <w:r w:rsidRPr="2BF3B97A">
        <w:rPr>
          <w:strike/>
          <w:sz w:val="24"/>
          <w:szCs w:val="24"/>
          <w:lang w:val="en-US"/>
        </w:rPr>
        <w:t>.</w:t>
      </w:r>
    </w:p>
    <w:p w14:paraId="0E00CCDF" w14:textId="4D128672" w:rsidR="00501AE3" w:rsidRPr="00556169" w:rsidRDefault="00501AE3" w:rsidP="5033BDFE">
      <w:pPr>
        <w:spacing w:line="360" w:lineRule="auto"/>
        <w:rPr>
          <w:sz w:val="24"/>
          <w:szCs w:val="24"/>
        </w:rPr>
      </w:pPr>
    </w:p>
    <w:p w14:paraId="1D1462DE" w14:textId="77777777" w:rsidR="002B493C" w:rsidRDefault="002B493C" w:rsidP="00E03D33">
      <w:pPr>
        <w:spacing w:line="360" w:lineRule="auto"/>
        <w:rPr>
          <w:sz w:val="20"/>
          <w:szCs w:val="20"/>
        </w:rPr>
      </w:pPr>
    </w:p>
    <w:p w14:paraId="3EE1E1E1" w14:textId="023ED08E" w:rsidR="00A66395" w:rsidRDefault="00A66395" w:rsidP="00E03D33">
      <w:pPr>
        <w:pStyle w:val="ListParagraph"/>
        <w:numPr>
          <w:ilvl w:val="0"/>
          <w:numId w:val="66"/>
        </w:numPr>
        <w:spacing w:line="360" w:lineRule="auto"/>
        <w:rPr>
          <w:sz w:val="24"/>
          <w:szCs w:val="24"/>
        </w:rPr>
      </w:pPr>
      <w:r>
        <w:rPr>
          <w:sz w:val="24"/>
          <w:szCs w:val="24"/>
        </w:rPr>
        <w:t>1.1 Invoice/part of services voided by the office.</w:t>
      </w:r>
    </w:p>
    <w:p w14:paraId="7AA33BC5" w14:textId="1433B420" w:rsidR="00A66395" w:rsidRDefault="7E9939A3" w:rsidP="7E9939A3">
      <w:pPr>
        <w:pStyle w:val="ListParagraph"/>
        <w:numPr>
          <w:ilvl w:val="0"/>
          <w:numId w:val="69"/>
        </w:numPr>
        <w:spacing w:line="360" w:lineRule="auto"/>
      </w:pPr>
      <w:r w:rsidRPr="7E9939A3">
        <w:rPr>
          <w:sz w:val="24"/>
          <w:szCs w:val="24"/>
        </w:rPr>
        <w:t>1.1.1 If there are notes in patient chart (progress notes, addendum confirming the treatment was not completed, process a refund to the insurance.</w:t>
      </w:r>
    </w:p>
    <w:p w14:paraId="6338E448" w14:textId="175F7562" w:rsidR="00A66395" w:rsidRDefault="58B377C2" w:rsidP="7E9939A3">
      <w:pPr>
        <w:pStyle w:val="ListParagraph"/>
        <w:numPr>
          <w:ilvl w:val="0"/>
          <w:numId w:val="69"/>
        </w:numPr>
        <w:spacing w:line="360" w:lineRule="auto"/>
      </w:pPr>
      <w:r w:rsidRPr="58B377C2">
        <w:rPr>
          <w:sz w:val="24"/>
          <w:szCs w:val="24"/>
          <w:lang w:val="en-US"/>
        </w:rPr>
        <w:t xml:space="preserve">1.1.2 If there are no notes in patient chart </w:t>
      </w:r>
      <w:r w:rsidRPr="58B377C2">
        <w:rPr>
          <w:sz w:val="24"/>
          <w:szCs w:val="24"/>
          <w:highlight w:val="yellow"/>
          <w:lang w:val="en-US"/>
        </w:rPr>
        <w:t>transfer to</w:t>
      </w:r>
      <w:r w:rsidRPr="58B377C2">
        <w:rPr>
          <w:sz w:val="24"/>
          <w:szCs w:val="24"/>
          <w:lang w:val="en-US"/>
        </w:rPr>
        <w:t xml:space="preserve"> Request for Information </w:t>
      </w:r>
      <w:r w:rsidRPr="58B377C2">
        <w:rPr>
          <w:sz w:val="24"/>
          <w:szCs w:val="24"/>
          <w:highlight w:val="yellow"/>
          <w:lang w:val="en-US"/>
        </w:rPr>
        <w:t>WQ</w:t>
      </w:r>
      <w:r w:rsidRPr="58B377C2">
        <w:rPr>
          <w:sz w:val="24"/>
          <w:szCs w:val="24"/>
          <w:lang w:val="en-US"/>
        </w:rPr>
        <w:t xml:space="preserve"> for the office to add an addendum in patient chart confirming that services were not completed and insurance refund is required, or to repost the services. Enter a complete note in the Comment box including the date of service, the amount paid, and services paid and voided.</w:t>
      </w:r>
    </w:p>
    <w:p w14:paraId="37B904C1" w14:textId="2C95EB23" w:rsidR="5033BDFE" w:rsidRDefault="2BF3B97A" w:rsidP="7E9939A3">
      <w:pPr>
        <w:spacing w:line="360" w:lineRule="auto"/>
      </w:pPr>
      <w:r w:rsidRPr="2BF3B97A">
        <w:rPr>
          <w:sz w:val="24"/>
          <w:szCs w:val="24"/>
          <w:lang w:val="en-US"/>
        </w:rPr>
        <w:t xml:space="preserve">Note template for RI (tx voided, not completed): </w:t>
      </w:r>
      <w:r w:rsidRPr="2BF3B97A">
        <w:rPr>
          <w:lang w:val="en-US"/>
        </w:rPr>
        <w:t>Per the EOB insurance paid $_ for D_ DOS_, payment is undistributed. Invoice/services are voided. Unable to apply payment to voided services Please repost the services, so that we may apply the payment and adjust. If services not completed, please add an addendum in patient chart regarding services not completed, so that we may refund the payment. Thank you.</w:t>
      </w:r>
    </w:p>
    <w:p w14:paraId="747A7B65" w14:textId="780A7083" w:rsidR="5033BDFE" w:rsidRDefault="5033BDFE" w:rsidP="7E9939A3">
      <w:pPr>
        <w:spacing w:line="360" w:lineRule="auto"/>
      </w:pPr>
    </w:p>
    <w:p w14:paraId="4E45898C" w14:textId="43858978" w:rsidR="00BC2CCA" w:rsidRPr="00BA4E51" w:rsidRDefault="58B377C2" w:rsidP="2BF3B97A">
      <w:pPr>
        <w:pStyle w:val="ListParagraph"/>
        <w:numPr>
          <w:ilvl w:val="0"/>
          <w:numId w:val="69"/>
        </w:numPr>
        <w:spacing w:line="360" w:lineRule="auto"/>
        <w:rPr>
          <w:color w:val="000000" w:themeColor="text1"/>
          <w:lang w:val="en-US"/>
        </w:rPr>
      </w:pPr>
      <w:r w:rsidRPr="58B377C2">
        <w:rPr>
          <w:sz w:val="24"/>
          <w:szCs w:val="24"/>
          <w:lang w:val="en-US"/>
        </w:rPr>
        <w:t>1.1.3 If there are notes (history notes, patient chart) that corrected claim has been submitted to the insurance, transfer to ICS Inquiry to confirm corrected claim received and claim will be reprocessed /refund letter send/insurance will offset.</w:t>
      </w:r>
    </w:p>
    <w:p w14:paraId="6A283543" w14:textId="361F0200" w:rsidR="00BC2CCA" w:rsidRPr="00BA4E51" w:rsidRDefault="58B377C2" w:rsidP="2BF3B97A">
      <w:pPr>
        <w:pStyle w:val="ListParagraph"/>
        <w:numPr>
          <w:ilvl w:val="0"/>
          <w:numId w:val="69"/>
        </w:numPr>
        <w:spacing w:line="360" w:lineRule="auto"/>
        <w:rPr>
          <w:color w:val="000000" w:themeColor="text1"/>
          <w:lang w:val="en-US"/>
        </w:rPr>
      </w:pPr>
      <w:r w:rsidRPr="58B377C2">
        <w:rPr>
          <w:sz w:val="24"/>
          <w:szCs w:val="24"/>
          <w:lang w:val="en-US"/>
        </w:rPr>
        <w:t xml:space="preserve"> If corrected claim not received, request refund to the insurance for the services not completed.</w:t>
      </w:r>
    </w:p>
    <w:p w14:paraId="6F17AD8C" w14:textId="6BD389F8" w:rsidR="58B377C2" w:rsidRDefault="58B377C2" w:rsidP="58B377C2">
      <w:pPr>
        <w:pStyle w:val="ListParagraph"/>
        <w:numPr>
          <w:ilvl w:val="0"/>
          <w:numId w:val="69"/>
        </w:numPr>
        <w:spacing w:line="360" w:lineRule="auto"/>
        <w:rPr>
          <w:sz w:val="24"/>
          <w:szCs w:val="24"/>
          <w:highlight w:val="yellow"/>
          <w:lang w:val="en-US"/>
        </w:rPr>
      </w:pPr>
      <w:r w:rsidRPr="58B377C2">
        <w:rPr>
          <w:sz w:val="24"/>
          <w:szCs w:val="24"/>
          <w:highlight w:val="yellow"/>
          <w:lang w:val="en-US"/>
        </w:rPr>
        <w:t>If corrected claim has been submitted and denied as a duplicate or due to additional information, request refund to the insurance for the services not completed.</w:t>
      </w:r>
    </w:p>
    <w:p w14:paraId="328A704B" w14:textId="5C47033C" w:rsidR="58B377C2" w:rsidRDefault="58B377C2" w:rsidP="58B377C2">
      <w:pPr>
        <w:pStyle w:val="ListParagraph"/>
        <w:spacing w:line="360" w:lineRule="auto"/>
        <w:ind w:left="1440"/>
        <w:rPr>
          <w:sz w:val="24"/>
          <w:szCs w:val="24"/>
          <w:highlight w:val="yellow"/>
          <w:lang w:val="en-US"/>
        </w:rPr>
      </w:pPr>
    </w:p>
    <w:p w14:paraId="39E7B688" w14:textId="0BCC3960" w:rsidR="00AA6EDA" w:rsidRPr="009F2C25" w:rsidRDefault="00156176" w:rsidP="00E03D33">
      <w:pPr>
        <w:pStyle w:val="ListParagraph"/>
        <w:numPr>
          <w:ilvl w:val="0"/>
          <w:numId w:val="69"/>
        </w:numPr>
        <w:spacing w:line="360" w:lineRule="auto"/>
        <w:rPr>
          <w:color w:val="000000" w:themeColor="text1"/>
          <w:sz w:val="24"/>
          <w:szCs w:val="24"/>
        </w:rPr>
      </w:pPr>
      <w:r w:rsidRPr="009F2C25">
        <w:rPr>
          <w:color w:val="000000" w:themeColor="text1"/>
          <w:sz w:val="24"/>
          <w:szCs w:val="24"/>
        </w:rPr>
        <w:t xml:space="preserve">1.1.4 </w:t>
      </w:r>
      <w:r w:rsidR="00AA6EDA" w:rsidRPr="009F2C25">
        <w:rPr>
          <w:color w:val="000000" w:themeColor="text1"/>
          <w:sz w:val="24"/>
          <w:szCs w:val="24"/>
        </w:rPr>
        <w:t>If there is a change in p</w:t>
      </w:r>
      <w:r w:rsidR="007E4E23" w:rsidRPr="009F2C25">
        <w:rPr>
          <w:color w:val="000000" w:themeColor="text1"/>
          <w:sz w:val="24"/>
          <w:szCs w:val="24"/>
        </w:rPr>
        <w:t>a</w:t>
      </w:r>
      <w:r w:rsidR="00AA6EDA" w:rsidRPr="009F2C25">
        <w:rPr>
          <w:color w:val="000000" w:themeColor="text1"/>
          <w:sz w:val="24"/>
          <w:szCs w:val="24"/>
        </w:rPr>
        <w:t>t</w:t>
      </w:r>
      <w:r w:rsidR="007E4E23" w:rsidRPr="009F2C25">
        <w:rPr>
          <w:color w:val="000000" w:themeColor="text1"/>
          <w:sz w:val="24"/>
          <w:szCs w:val="24"/>
        </w:rPr>
        <w:t>ient</w:t>
      </w:r>
      <w:r w:rsidR="00AA6EDA" w:rsidRPr="009F2C25">
        <w:rPr>
          <w:color w:val="000000" w:themeColor="text1"/>
          <w:sz w:val="24"/>
          <w:szCs w:val="24"/>
        </w:rPr>
        <w:t xml:space="preserve"> </w:t>
      </w:r>
      <w:r w:rsidR="00967193">
        <w:rPr>
          <w:color w:val="000000" w:themeColor="text1"/>
          <w:sz w:val="24"/>
          <w:szCs w:val="24"/>
        </w:rPr>
        <w:t xml:space="preserve">treatment </w:t>
      </w:r>
      <w:r w:rsidR="00AA6EDA" w:rsidRPr="009F2C25">
        <w:rPr>
          <w:color w:val="000000" w:themeColor="text1"/>
          <w:sz w:val="24"/>
          <w:szCs w:val="24"/>
        </w:rPr>
        <w:t>plan and services voided ha</w:t>
      </w:r>
      <w:r w:rsidR="002F7084" w:rsidRPr="009F2C25">
        <w:rPr>
          <w:color w:val="000000" w:themeColor="text1"/>
          <w:sz w:val="24"/>
          <w:szCs w:val="24"/>
        </w:rPr>
        <w:t>ve</w:t>
      </w:r>
      <w:r w:rsidR="00AA6EDA" w:rsidRPr="009F2C25">
        <w:rPr>
          <w:color w:val="000000" w:themeColor="text1"/>
          <w:sz w:val="24"/>
          <w:szCs w:val="24"/>
        </w:rPr>
        <w:t xml:space="preserve"> been replaced and billed same DOS</w:t>
      </w:r>
    </w:p>
    <w:p w14:paraId="797282EE" w14:textId="0C4F5614" w:rsidR="002F7084" w:rsidRPr="00BA4E51" w:rsidRDefault="58B377C2" w:rsidP="2BF3B97A">
      <w:pPr>
        <w:pStyle w:val="ListParagraph"/>
        <w:numPr>
          <w:ilvl w:val="0"/>
          <w:numId w:val="86"/>
        </w:numPr>
        <w:spacing w:line="360" w:lineRule="auto"/>
        <w:rPr>
          <w:color w:val="000000" w:themeColor="text1"/>
          <w:sz w:val="24"/>
          <w:szCs w:val="24"/>
          <w:lang w:val="en-US"/>
        </w:rPr>
      </w:pPr>
      <w:r w:rsidRPr="58B377C2">
        <w:rPr>
          <w:color w:val="000000" w:themeColor="text1"/>
          <w:sz w:val="24"/>
          <w:szCs w:val="24"/>
          <w:lang w:val="en-US"/>
        </w:rPr>
        <w:lastRenderedPageBreak/>
        <w:t>1.1.4.1 If no expects for replaced services (new claim) or there is already insurance payment, proceed with the refund for voided services payment (there are office notes in patient chart confirming the change in treatment plan).</w:t>
      </w:r>
    </w:p>
    <w:p w14:paraId="30EE24AF" w14:textId="48E68E0A" w:rsidR="00080954" w:rsidRPr="00BA4E51" w:rsidRDefault="58B377C2" w:rsidP="58B377C2">
      <w:pPr>
        <w:pStyle w:val="ListParagraph"/>
        <w:numPr>
          <w:ilvl w:val="0"/>
          <w:numId w:val="29"/>
        </w:numPr>
        <w:spacing w:line="360" w:lineRule="auto"/>
        <w:rPr>
          <w:ins w:id="9" w:author="Rotaru, Monica" w:date="2024-10-04T08:19:00Z" w16du:dateUtc="2024-10-04T13:19:00Z"/>
          <w:color w:val="000000" w:themeColor="text1"/>
          <w:lang w:val="en-US"/>
        </w:rPr>
      </w:pPr>
      <w:r w:rsidRPr="58B377C2">
        <w:rPr>
          <w:color w:val="000000" w:themeColor="text1"/>
          <w:sz w:val="24"/>
          <w:szCs w:val="24"/>
          <w:lang w:val="en-US"/>
        </w:rPr>
        <w:t xml:space="preserve">1.14.2 If there are insurance expects for replaced services and claim not yet </w:t>
      </w:r>
      <w:r w:rsidRPr="58B377C2">
        <w:rPr>
          <w:sz w:val="24"/>
          <w:szCs w:val="24"/>
          <w:u w:val="single"/>
          <w:lang w:val="en-US"/>
        </w:rPr>
        <w:t xml:space="preserve">processed or   </w:t>
      </w:r>
      <w:r w:rsidR="7E9939A3">
        <w:tab/>
      </w:r>
      <w:r w:rsidRPr="58B377C2">
        <w:rPr>
          <w:sz w:val="24"/>
          <w:szCs w:val="24"/>
          <w:lang w:val="en-US"/>
        </w:rPr>
        <w:t>processed by the insurance and denied</w:t>
      </w:r>
    </w:p>
    <w:p w14:paraId="56E10183" w14:textId="2857DA28" w:rsidR="00967193" w:rsidRDefault="7E9939A3" w:rsidP="7E9939A3">
      <w:pPr>
        <w:pStyle w:val="ListParagraph"/>
        <w:numPr>
          <w:ilvl w:val="1"/>
          <w:numId w:val="29"/>
        </w:numPr>
        <w:spacing w:line="360" w:lineRule="auto"/>
        <w:rPr>
          <w:color w:val="000000" w:themeColor="text1"/>
        </w:rPr>
      </w:pPr>
      <w:r w:rsidRPr="7E9939A3">
        <w:rPr>
          <w:sz w:val="24"/>
          <w:szCs w:val="24"/>
        </w:rPr>
        <w:t xml:space="preserve"> Transfer to Request for Information WQ for the office to open help ticket requesting corrected claim. If the office will transfer the invoice to Request Complete as help ticket has been opened, defer for 60 days with reason Other.</w:t>
      </w:r>
    </w:p>
    <w:p w14:paraId="7F9A85E4" w14:textId="5DF2E102" w:rsidR="00967193" w:rsidRDefault="2BF3B97A" w:rsidP="2BF3B97A">
      <w:pPr>
        <w:pStyle w:val="ListParagraph"/>
        <w:numPr>
          <w:ilvl w:val="0"/>
          <w:numId w:val="29"/>
        </w:numPr>
        <w:tabs>
          <w:tab w:val="left" w:pos="360"/>
        </w:tabs>
        <w:spacing w:line="360" w:lineRule="auto"/>
        <w:rPr>
          <w:color w:val="000000" w:themeColor="text1"/>
          <w:lang w:val="en-US"/>
        </w:rPr>
      </w:pPr>
      <w:r w:rsidRPr="2BF3B97A">
        <w:rPr>
          <w:sz w:val="24"/>
          <w:szCs w:val="24"/>
          <w:lang w:val="en-US"/>
        </w:rPr>
        <w:t>Note template for RI (tx voided and replaced): Please open help ticket for billing requesting corrected claim for services replaced as payment received from the insurance. Please add an addendum in patient chart regarding the replacement. Please specify the services involved and the reason for replacement. Thank you.</w:t>
      </w:r>
    </w:p>
    <w:p w14:paraId="03761D82" w14:textId="15EE5932" w:rsidR="00967193" w:rsidRDefault="00967193" w:rsidP="7E9939A3">
      <w:pPr>
        <w:pStyle w:val="ListParagraph"/>
        <w:spacing w:line="360" w:lineRule="auto"/>
        <w:ind w:left="3600"/>
        <w:rPr>
          <w:ins w:id="10" w:author="Rotaru, Monica" w:date="2024-10-04T08:19:00Z" w16du:dateUtc="2024-10-04T13:19:00Z"/>
        </w:rPr>
      </w:pPr>
    </w:p>
    <w:p w14:paraId="6601FEEE" w14:textId="1BFDF77B" w:rsidR="002F7084" w:rsidRPr="009F2C25" w:rsidRDefault="58B377C2" w:rsidP="2BF3B97A">
      <w:pPr>
        <w:pStyle w:val="ListParagraph"/>
        <w:numPr>
          <w:ilvl w:val="1"/>
          <w:numId w:val="29"/>
        </w:numPr>
        <w:spacing w:line="360" w:lineRule="auto"/>
        <w:rPr>
          <w:color w:val="000000" w:themeColor="text1"/>
          <w:lang w:val="en-US"/>
        </w:rPr>
      </w:pPr>
      <w:r w:rsidRPr="58B377C2">
        <w:rPr>
          <w:sz w:val="24"/>
          <w:szCs w:val="24"/>
          <w:lang w:val="en-US"/>
        </w:rPr>
        <w:t xml:space="preserve"> 1.1.4.3 if invoice is in a Follow-up WQ, route to Paper Resubmission [592] requesting corrected claim.Enter a detailed note including the payment for the voided services.</w:t>
      </w:r>
    </w:p>
    <w:p w14:paraId="44AC2FF0" w14:textId="3079476B" w:rsidR="5033BDFE" w:rsidRPr="00030FC0" w:rsidRDefault="58B377C2" w:rsidP="58B377C2">
      <w:pPr>
        <w:pStyle w:val="ListParagraph"/>
        <w:numPr>
          <w:ilvl w:val="0"/>
          <w:numId w:val="29"/>
        </w:numPr>
        <w:spacing w:line="360" w:lineRule="auto"/>
        <w:rPr>
          <w:sz w:val="24"/>
          <w:szCs w:val="24"/>
        </w:rPr>
      </w:pPr>
      <w:r w:rsidRPr="58B377C2">
        <w:rPr>
          <w:sz w:val="24"/>
          <w:szCs w:val="24"/>
        </w:rPr>
        <w:t>1.1.4.4 If services are reposted to the visit with the delivery date (for crowns, bridges, etc.), apply the payment to the delivery visit.</w:t>
      </w:r>
    </w:p>
    <w:p w14:paraId="357E08C9" w14:textId="09FAB0DA" w:rsidR="58B377C2" w:rsidRDefault="58B377C2" w:rsidP="58B377C2">
      <w:pPr>
        <w:pStyle w:val="ListParagraph"/>
        <w:numPr>
          <w:ilvl w:val="0"/>
          <w:numId w:val="29"/>
        </w:numPr>
        <w:spacing w:line="360" w:lineRule="auto"/>
        <w:rPr>
          <w:ins w:id="11" w:author="Rotaru, Monica" w:date="2025-03-18T10:24:00Z" w16du:dateUtc="2025-03-18T15:24:00Z"/>
          <w:sz w:val="24"/>
          <w:szCs w:val="24"/>
        </w:rPr>
      </w:pPr>
      <w:r w:rsidRPr="58B377C2">
        <w:rPr>
          <w:sz w:val="24"/>
          <w:szCs w:val="24"/>
        </w:rPr>
        <w:t>1.1.4.5.</w:t>
      </w:r>
      <w:r w:rsidRPr="58B377C2">
        <w:rPr>
          <w:sz w:val="20"/>
          <w:szCs w:val="20"/>
        </w:rPr>
        <w:t xml:space="preserve"> </w:t>
      </w:r>
      <w:r w:rsidRPr="58B377C2">
        <w:rPr>
          <w:sz w:val="24"/>
          <w:szCs w:val="24"/>
        </w:rPr>
        <w:t>If services paid on delivery date and services billed on prep date - apply the payment to the DOS with services billed</w:t>
      </w:r>
    </w:p>
    <w:p w14:paraId="0E8D4081" w14:textId="00C9165A" w:rsidR="5033BDFE" w:rsidRDefault="5033BDFE" w:rsidP="7E9939A3">
      <w:pPr>
        <w:spacing w:line="360" w:lineRule="auto"/>
        <w:rPr>
          <w:color w:val="000000" w:themeColor="text1"/>
        </w:rPr>
      </w:pPr>
    </w:p>
    <w:p w14:paraId="2492BC38" w14:textId="55BF8E72" w:rsidR="00501AE3" w:rsidRPr="00BA4E51" w:rsidRDefault="00501AE3" w:rsidP="7E9939A3">
      <w:pPr>
        <w:pStyle w:val="ListParagraph"/>
        <w:spacing w:line="360" w:lineRule="auto"/>
        <w:ind w:left="3600"/>
        <w:rPr>
          <w:color w:val="000000" w:themeColor="text1"/>
          <w:sz w:val="24"/>
          <w:szCs w:val="24"/>
        </w:rPr>
      </w:pPr>
    </w:p>
    <w:p w14:paraId="182BD6DB" w14:textId="77777777" w:rsidR="001671F6" w:rsidRDefault="001671F6" w:rsidP="7E9939A3">
      <w:pPr>
        <w:spacing w:line="480" w:lineRule="auto"/>
        <w:rPr>
          <w:sz w:val="20"/>
          <w:szCs w:val="20"/>
        </w:rPr>
      </w:pPr>
    </w:p>
    <w:p w14:paraId="2C4B88D6" w14:textId="19DE9328" w:rsidR="00501AE3" w:rsidDel="001B59A0" w:rsidRDefault="2BF3B97A" w:rsidP="2BF3B97A">
      <w:pPr>
        <w:pStyle w:val="ListParagraph"/>
        <w:numPr>
          <w:ilvl w:val="0"/>
          <w:numId w:val="29"/>
        </w:numPr>
        <w:spacing w:line="240" w:lineRule="auto"/>
        <w:rPr>
          <w:del w:id="12" w:author="Rotaru, Monica" w:date="2024-10-02T12:44:00Z" w16du:dateUtc="2024-10-02T17:44:00Z"/>
          <w:b/>
          <w:bCs/>
          <w:lang w:val="en-US"/>
        </w:rPr>
      </w:pPr>
      <w:r w:rsidRPr="2BF3B97A">
        <w:rPr>
          <w:b/>
          <w:bCs/>
          <w:sz w:val="24"/>
          <w:szCs w:val="24"/>
          <w:lang w:val="en-US"/>
        </w:rPr>
        <w:t xml:space="preserve">BEFORE YOU MOVE ON: : </w:t>
      </w:r>
      <w:r w:rsidRPr="2BF3B97A">
        <w:rPr>
          <w:sz w:val="24"/>
          <w:szCs w:val="24"/>
          <w:lang w:val="en-US"/>
        </w:rPr>
        <w:t>Verify if all actions have been completed and your notes are complete and clear.</w:t>
      </w:r>
    </w:p>
    <w:p w14:paraId="14FB02DF" w14:textId="328A43D7" w:rsidR="00501AE3" w:rsidRDefault="00501AE3" w:rsidP="7E9939A3">
      <w:pPr>
        <w:spacing w:line="240" w:lineRule="auto"/>
        <w:rPr>
          <w:ins w:id="13" w:author="Rotaru, Monica" w:date="2024-10-04T08:24:00Z" w16du:dateUtc="2024-10-04T13:24:00Z"/>
          <w:sz w:val="24"/>
          <w:szCs w:val="24"/>
        </w:rPr>
      </w:pPr>
    </w:p>
    <w:p w14:paraId="0F12BE45" w14:textId="77777777" w:rsidR="004367DB" w:rsidRPr="006268C3" w:rsidRDefault="004367DB" w:rsidP="006268C3">
      <w:pPr>
        <w:spacing w:line="240" w:lineRule="auto"/>
        <w:rPr>
          <w:bCs/>
          <w:sz w:val="24"/>
          <w:szCs w:val="24"/>
        </w:rPr>
      </w:pPr>
    </w:p>
    <w:tbl>
      <w:tblPr>
        <w:tblStyle w:val="11"/>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501AE3" w14:paraId="0AF32BC6" w14:textId="77777777" w:rsidTr="58B377C2">
        <w:trPr>
          <w:trHeight w:val="860"/>
        </w:trPr>
        <w:tc>
          <w:tcPr>
            <w:tcW w:w="10440" w:type="dxa"/>
            <w:tcBorders>
              <w:top w:val="single" w:sz="8" w:space="0" w:color="FFFFFF" w:themeColor="background1"/>
              <w:left w:val="single" w:sz="8" w:space="0" w:color="FFFFFF" w:themeColor="background1"/>
              <w:bottom w:val="single" w:sz="12" w:space="0" w:color="D9D9D9" w:themeColor="background1" w:themeShade="D9"/>
              <w:right w:val="single" w:sz="8" w:space="0" w:color="FFFFFF" w:themeColor="background1"/>
            </w:tcBorders>
            <w:shd w:val="clear" w:color="auto" w:fill="auto"/>
            <w:tcMar>
              <w:top w:w="0" w:type="dxa"/>
              <w:left w:w="0" w:type="dxa"/>
              <w:bottom w:w="0" w:type="dxa"/>
              <w:right w:w="0" w:type="dxa"/>
            </w:tcMar>
          </w:tcPr>
          <w:p w14:paraId="7CA9E36C" w14:textId="77777777" w:rsidR="00501AE3" w:rsidRDefault="00501AE3">
            <w:pPr>
              <w:widowControl w:val="0"/>
              <w:spacing w:line="240" w:lineRule="auto"/>
              <w:rPr>
                <w:sz w:val="16"/>
                <w:szCs w:val="16"/>
              </w:rPr>
            </w:pPr>
          </w:p>
          <w:p w14:paraId="256AB07E" w14:textId="77777777" w:rsidR="00890164" w:rsidRDefault="00890164">
            <w:pPr>
              <w:widowControl w:val="0"/>
              <w:spacing w:line="240" w:lineRule="auto"/>
              <w:rPr>
                <w:sz w:val="16"/>
                <w:szCs w:val="16"/>
              </w:rPr>
            </w:pPr>
          </w:p>
          <w:p w14:paraId="086F7CE6" w14:textId="77777777" w:rsidR="00890164" w:rsidRDefault="00890164">
            <w:pPr>
              <w:widowControl w:val="0"/>
              <w:spacing w:line="240" w:lineRule="auto"/>
              <w:rPr>
                <w:sz w:val="16"/>
                <w:szCs w:val="16"/>
              </w:rPr>
            </w:pPr>
          </w:p>
          <w:p w14:paraId="25AAAFDF" w14:textId="77777777" w:rsidR="00890164" w:rsidRDefault="00890164">
            <w:pPr>
              <w:widowControl w:val="0"/>
              <w:spacing w:line="240" w:lineRule="auto"/>
              <w:rPr>
                <w:sz w:val="16"/>
                <w:szCs w:val="16"/>
              </w:rPr>
            </w:pPr>
          </w:p>
          <w:p w14:paraId="3F34019C" w14:textId="77777777" w:rsidR="00890164" w:rsidRDefault="00890164">
            <w:pPr>
              <w:widowControl w:val="0"/>
              <w:spacing w:line="240" w:lineRule="auto"/>
              <w:rPr>
                <w:sz w:val="16"/>
                <w:szCs w:val="16"/>
              </w:rPr>
            </w:pPr>
          </w:p>
          <w:p w14:paraId="43911374" w14:textId="77777777" w:rsidR="00890164" w:rsidRDefault="00890164">
            <w:pPr>
              <w:widowControl w:val="0"/>
              <w:spacing w:line="240" w:lineRule="auto"/>
              <w:rPr>
                <w:sz w:val="16"/>
                <w:szCs w:val="16"/>
              </w:rPr>
            </w:pPr>
          </w:p>
          <w:p w14:paraId="44736FE4" w14:textId="77777777" w:rsidR="00890164" w:rsidRDefault="00890164">
            <w:pPr>
              <w:widowControl w:val="0"/>
              <w:spacing w:line="240" w:lineRule="auto"/>
              <w:rPr>
                <w:sz w:val="16"/>
                <w:szCs w:val="16"/>
              </w:rPr>
            </w:pPr>
          </w:p>
          <w:p w14:paraId="1421E38F" w14:textId="77777777" w:rsidR="00890164" w:rsidRDefault="00890164">
            <w:pPr>
              <w:widowControl w:val="0"/>
              <w:spacing w:line="240" w:lineRule="auto"/>
              <w:rPr>
                <w:sz w:val="16"/>
                <w:szCs w:val="16"/>
              </w:rPr>
            </w:pPr>
          </w:p>
          <w:p w14:paraId="54697D5D" w14:textId="77777777" w:rsidR="00890164" w:rsidRDefault="00890164">
            <w:pPr>
              <w:widowControl w:val="0"/>
              <w:spacing w:line="240" w:lineRule="auto"/>
              <w:rPr>
                <w:sz w:val="16"/>
                <w:szCs w:val="16"/>
              </w:rPr>
            </w:pPr>
          </w:p>
          <w:p w14:paraId="5C2D6F21" w14:textId="77777777" w:rsidR="00890164" w:rsidRDefault="00890164">
            <w:pPr>
              <w:widowControl w:val="0"/>
              <w:spacing w:line="240" w:lineRule="auto"/>
              <w:rPr>
                <w:sz w:val="16"/>
                <w:szCs w:val="16"/>
              </w:rPr>
            </w:pPr>
          </w:p>
          <w:p w14:paraId="4FA6C539" w14:textId="77777777" w:rsidR="00890164" w:rsidRDefault="00890164">
            <w:pPr>
              <w:widowControl w:val="0"/>
              <w:spacing w:line="240" w:lineRule="auto"/>
              <w:rPr>
                <w:sz w:val="16"/>
                <w:szCs w:val="16"/>
              </w:rPr>
            </w:pPr>
          </w:p>
          <w:p w14:paraId="4393C85C" w14:textId="77777777" w:rsidR="00890164" w:rsidRDefault="00890164">
            <w:pPr>
              <w:widowControl w:val="0"/>
              <w:spacing w:line="240" w:lineRule="auto"/>
              <w:rPr>
                <w:sz w:val="16"/>
                <w:szCs w:val="16"/>
              </w:rPr>
            </w:pPr>
          </w:p>
          <w:p w14:paraId="1CE64538" w14:textId="1B543DF4" w:rsidR="00890164" w:rsidRDefault="00890164" w:rsidP="58B377C2">
            <w:pPr>
              <w:widowControl w:val="0"/>
              <w:spacing w:line="240" w:lineRule="auto"/>
              <w:rPr>
                <w:sz w:val="16"/>
                <w:szCs w:val="16"/>
              </w:rPr>
            </w:pPr>
          </w:p>
          <w:p w14:paraId="5D022156" w14:textId="77777777" w:rsidR="00890164" w:rsidRDefault="00890164">
            <w:pPr>
              <w:widowControl w:val="0"/>
              <w:spacing w:line="240" w:lineRule="auto"/>
              <w:rPr>
                <w:sz w:val="16"/>
                <w:szCs w:val="16"/>
              </w:rPr>
            </w:pPr>
          </w:p>
          <w:p w14:paraId="75D77D70" w14:textId="77777777" w:rsidR="00890164" w:rsidRDefault="00890164">
            <w:pPr>
              <w:widowControl w:val="0"/>
              <w:spacing w:line="240" w:lineRule="auto"/>
              <w:rPr>
                <w:sz w:val="16"/>
                <w:szCs w:val="16"/>
              </w:rPr>
            </w:pPr>
          </w:p>
          <w:p w14:paraId="3826E8CE" w14:textId="77777777" w:rsidR="00890164" w:rsidRDefault="00890164">
            <w:pPr>
              <w:widowControl w:val="0"/>
              <w:spacing w:line="240" w:lineRule="auto"/>
              <w:rPr>
                <w:sz w:val="16"/>
                <w:szCs w:val="16"/>
              </w:rPr>
            </w:pPr>
          </w:p>
          <w:tbl>
            <w:tblPr>
              <w:tblStyle w:val="10"/>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501AE3" w14:paraId="766F340D" w14:textId="77777777">
              <w:tc>
                <w:tcPr>
                  <w:tcW w:w="10440" w:type="dxa"/>
                  <w:tcBorders>
                    <w:top w:val="single" w:sz="8" w:space="0" w:color="FFFFFF"/>
                    <w:left w:val="single" w:sz="8" w:space="0" w:color="FFFFFF"/>
                    <w:bottom w:val="single" w:sz="8" w:space="0" w:color="FFFFFF"/>
                    <w:right w:val="single" w:sz="8" w:space="0" w:color="FFFFFF"/>
                  </w:tcBorders>
                  <w:shd w:val="clear" w:color="auto" w:fill="auto"/>
                  <w:tcMar>
                    <w:top w:w="28" w:type="dxa"/>
                    <w:left w:w="28" w:type="dxa"/>
                    <w:bottom w:w="28" w:type="dxa"/>
                    <w:right w:w="28" w:type="dxa"/>
                  </w:tcMar>
                </w:tcPr>
                <w:p w14:paraId="1C86B234" w14:textId="2D668D2E" w:rsidR="00501AE3" w:rsidRDefault="002B6D29">
                  <w:pPr>
                    <w:pStyle w:val="Heading2"/>
                    <w:widowControl w:val="0"/>
                    <w:spacing w:before="0" w:after="0" w:line="240" w:lineRule="auto"/>
                    <w:rPr>
                      <w:b/>
                      <w:color w:val="999999"/>
                      <w:sz w:val="36"/>
                      <w:szCs w:val="36"/>
                    </w:rPr>
                  </w:pPr>
                  <w:bookmarkStart w:id="14" w:name="_clzc0ref8er6" w:colFirst="0" w:colLast="0"/>
                  <w:bookmarkEnd w:id="14"/>
                  <w:r>
                    <w:rPr>
                      <w:b/>
                    </w:rPr>
                    <w:t xml:space="preserve">Action Step 2 - </w:t>
                  </w:r>
                  <w:r w:rsidR="00641CB5" w:rsidRPr="00607F1F">
                    <w:rPr>
                      <w:b/>
                      <w:bCs/>
                    </w:rPr>
                    <w:t>Invoice/service</w:t>
                  </w:r>
                  <w:r w:rsidR="00641CB5">
                    <w:rPr>
                      <w:b/>
                      <w:bCs/>
                    </w:rPr>
                    <w:t>s</w:t>
                  </w:r>
                  <w:r w:rsidR="00641CB5" w:rsidRPr="00607F1F">
                    <w:rPr>
                      <w:b/>
                      <w:bCs/>
                    </w:rPr>
                    <w:t xml:space="preserve"> voided and</w:t>
                  </w:r>
                  <w:r w:rsidR="00641CB5">
                    <w:rPr>
                      <w:b/>
                      <w:bCs/>
                    </w:rPr>
                    <w:t xml:space="preserve"> </w:t>
                  </w:r>
                  <w:r w:rsidR="00641CB5" w:rsidRPr="00607F1F">
                    <w:rPr>
                      <w:b/>
                      <w:bCs/>
                    </w:rPr>
                    <w:t>reposted</w:t>
                  </w:r>
                </w:p>
              </w:tc>
            </w:tr>
          </w:tbl>
          <w:p w14:paraId="232CDBA6" w14:textId="77777777" w:rsidR="00501AE3" w:rsidRPr="00E13065" w:rsidRDefault="00501AE3">
            <w:pPr>
              <w:widowControl w:val="0"/>
              <w:spacing w:line="240" w:lineRule="auto"/>
              <w:rPr>
                <w:sz w:val="32"/>
                <w:szCs w:val="32"/>
              </w:rPr>
            </w:pPr>
          </w:p>
        </w:tc>
      </w:tr>
    </w:tbl>
    <w:p w14:paraId="2DE314CF" w14:textId="77777777" w:rsidR="00501AE3" w:rsidRDefault="00501AE3">
      <w:pPr>
        <w:rPr>
          <w:sz w:val="28"/>
          <w:szCs w:val="28"/>
        </w:rPr>
      </w:pPr>
    </w:p>
    <w:p w14:paraId="61E96D36" w14:textId="77777777" w:rsidR="00556169" w:rsidRDefault="00000000" w:rsidP="006952E2">
      <w:pPr>
        <w:spacing w:line="360" w:lineRule="auto"/>
        <w:rPr>
          <w:b/>
          <w:sz w:val="24"/>
          <w:szCs w:val="24"/>
        </w:rPr>
      </w:pPr>
      <w:r w:rsidRPr="006952E2">
        <w:rPr>
          <w:b/>
          <w:sz w:val="24"/>
          <w:szCs w:val="24"/>
        </w:rPr>
        <w:t>BEFORE YOU START:</w:t>
      </w:r>
    </w:p>
    <w:p w14:paraId="5B7BB477" w14:textId="77777777" w:rsidR="00890164" w:rsidRPr="006952E2" w:rsidRDefault="00890164" w:rsidP="006952E2">
      <w:pPr>
        <w:spacing w:line="360" w:lineRule="auto"/>
        <w:rPr>
          <w:b/>
          <w:sz w:val="24"/>
          <w:szCs w:val="24"/>
        </w:rPr>
      </w:pPr>
    </w:p>
    <w:p w14:paraId="7BA226C8" w14:textId="5C65AFE9" w:rsidR="00501AE3" w:rsidRPr="006952E2" w:rsidDel="005A24B2" w:rsidRDefault="2BF3B97A" w:rsidP="2BF3B97A">
      <w:pPr>
        <w:spacing w:line="360" w:lineRule="auto"/>
        <w:rPr>
          <w:del w:id="15" w:author="Rotaru, Monica" w:date="2024-10-02T12:54:00Z" w16du:dateUtc="2024-10-02T17:54:00Z"/>
          <w:sz w:val="24"/>
          <w:szCs w:val="24"/>
          <w:lang w:val="en-US"/>
        </w:rPr>
      </w:pPr>
      <w:r w:rsidRPr="2BF3B97A">
        <w:rPr>
          <w:sz w:val="24"/>
          <w:szCs w:val="24"/>
          <w:lang w:val="en-US"/>
        </w:rPr>
        <w:t xml:space="preserve">Review: Remittance Image for date of service, Coverage tab for </w:t>
      </w:r>
      <w:bookmarkStart w:id="16" w:name="_Hlk172613268"/>
      <w:r w:rsidRPr="2BF3B97A">
        <w:rPr>
          <w:sz w:val="24"/>
          <w:szCs w:val="24"/>
          <w:lang w:val="en-US"/>
        </w:rPr>
        <w:t>current Filing Order, Claims submitted for Filing Order changes</w:t>
      </w:r>
      <w:bookmarkEnd w:id="16"/>
      <w:r w:rsidRPr="2BF3B97A">
        <w:rPr>
          <w:sz w:val="24"/>
          <w:szCs w:val="24"/>
          <w:lang w:val="en-US"/>
        </w:rPr>
        <w:t>; Financial Arrangement, Insurance fee schedule for insurance fees: Splitting an Insurance Credit Between Doctor and Patient SRG, Resolve Overposted Insurance Credits SRG for adjudication Epic steps. COB -Dual Insurance document. Payments tab/Transaction tab for Payments, Reversals, Refunds.</w:t>
      </w:r>
    </w:p>
    <w:p w14:paraId="1C470554" w14:textId="77777777" w:rsidR="00C75BFC" w:rsidRPr="00556169" w:rsidRDefault="00C75BFC" w:rsidP="00E03D33">
      <w:pPr>
        <w:spacing w:line="360" w:lineRule="auto"/>
        <w:rPr>
          <w:bCs/>
          <w:sz w:val="24"/>
          <w:szCs w:val="24"/>
        </w:rPr>
      </w:pPr>
    </w:p>
    <w:p w14:paraId="04B0B729" w14:textId="1F0E0C79" w:rsidR="00641CB5" w:rsidRDefault="00641CB5" w:rsidP="00E03D33">
      <w:pPr>
        <w:pStyle w:val="ListParagraph"/>
        <w:numPr>
          <w:ilvl w:val="0"/>
          <w:numId w:val="66"/>
        </w:numPr>
        <w:spacing w:line="360" w:lineRule="auto"/>
        <w:rPr>
          <w:sz w:val="24"/>
          <w:szCs w:val="24"/>
        </w:rPr>
      </w:pPr>
      <w:r>
        <w:rPr>
          <w:sz w:val="24"/>
          <w:szCs w:val="24"/>
        </w:rPr>
        <w:t>2.1 Invoice</w:t>
      </w:r>
      <w:r w:rsidR="008A4F81">
        <w:rPr>
          <w:sz w:val="24"/>
          <w:szCs w:val="24"/>
        </w:rPr>
        <w:t>/services</w:t>
      </w:r>
      <w:r>
        <w:rPr>
          <w:sz w:val="24"/>
          <w:szCs w:val="24"/>
        </w:rPr>
        <w:t xml:space="preserve"> voided due to Financial Arrangement update.</w:t>
      </w:r>
    </w:p>
    <w:p w14:paraId="3D039A5F" w14:textId="4B0ABB77" w:rsidR="00556169" w:rsidRDefault="00556169" w:rsidP="00E03D33">
      <w:pPr>
        <w:pStyle w:val="ListParagraph"/>
        <w:numPr>
          <w:ilvl w:val="0"/>
          <w:numId w:val="70"/>
        </w:numPr>
        <w:spacing w:line="360" w:lineRule="auto"/>
        <w:rPr>
          <w:sz w:val="24"/>
          <w:szCs w:val="24"/>
        </w:rPr>
      </w:pPr>
      <w:r>
        <w:rPr>
          <w:sz w:val="24"/>
          <w:szCs w:val="24"/>
        </w:rPr>
        <w:t xml:space="preserve">Apply the payment to the invoice/visit </w:t>
      </w:r>
      <w:r w:rsidR="00273A74">
        <w:rPr>
          <w:sz w:val="24"/>
          <w:szCs w:val="24"/>
        </w:rPr>
        <w:t xml:space="preserve">and adjust </w:t>
      </w:r>
      <w:r>
        <w:rPr>
          <w:sz w:val="24"/>
          <w:szCs w:val="24"/>
        </w:rPr>
        <w:t>accordingly with the EOB.</w:t>
      </w:r>
    </w:p>
    <w:p w14:paraId="0A6F55FF" w14:textId="7C1A7BD8" w:rsidR="00641CB5" w:rsidRDefault="00641CB5" w:rsidP="00E03D33">
      <w:pPr>
        <w:pStyle w:val="ListParagraph"/>
        <w:numPr>
          <w:ilvl w:val="0"/>
          <w:numId w:val="66"/>
        </w:numPr>
        <w:spacing w:line="360" w:lineRule="auto"/>
        <w:rPr>
          <w:sz w:val="24"/>
          <w:szCs w:val="24"/>
        </w:rPr>
      </w:pPr>
      <w:r>
        <w:rPr>
          <w:sz w:val="24"/>
          <w:szCs w:val="24"/>
        </w:rPr>
        <w:t xml:space="preserve">2.2 Invoice voided due to retro </w:t>
      </w:r>
      <w:r w:rsidRPr="009F2C25">
        <w:rPr>
          <w:color w:val="000000" w:themeColor="text1"/>
          <w:sz w:val="24"/>
          <w:szCs w:val="24"/>
        </w:rPr>
        <w:t>process</w:t>
      </w:r>
      <w:r w:rsidR="00653852" w:rsidRPr="009F2C25">
        <w:rPr>
          <w:color w:val="000000" w:themeColor="text1"/>
          <w:sz w:val="24"/>
          <w:szCs w:val="24"/>
        </w:rPr>
        <w:t xml:space="preserve"> </w:t>
      </w:r>
      <w:r w:rsidR="00C83AEA" w:rsidRPr="009F2C25">
        <w:rPr>
          <w:color w:val="000000" w:themeColor="text1"/>
          <w:sz w:val="24"/>
          <w:szCs w:val="24"/>
        </w:rPr>
        <w:t>that caused</w:t>
      </w:r>
      <w:r w:rsidR="00653852" w:rsidRPr="009F2C25">
        <w:rPr>
          <w:color w:val="000000" w:themeColor="text1"/>
          <w:sz w:val="24"/>
          <w:szCs w:val="24"/>
        </w:rPr>
        <w:t xml:space="preserve"> </w:t>
      </w:r>
      <w:r w:rsidR="00C83AEA" w:rsidRPr="009F2C25">
        <w:rPr>
          <w:color w:val="000000" w:themeColor="text1"/>
          <w:sz w:val="24"/>
          <w:szCs w:val="24"/>
        </w:rPr>
        <w:t xml:space="preserve">change in </w:t>
      </w:r>
      <w:r w:rsidR="008A4F81" w:rsidRPr="009F2C25">
        <w:rPr>
          <w:color w:val="000000" w:themeColor="text1"/>
          <w:sz w:val="24"/>
          <w:szCs w:val="24"/>
        </w:rPr>
        <w:t>filing</w:t>
      </w:r>
      <w:r w:rsidR="00C83AEA" w:rsidRPr="009F2C25">
        <w:rPr>
          <w:color w:val="000000" w:themeColor="text1"/>
          <w:sz w:val="24"/>
          <w:szCs w:val="24"/>
        </w:rPr>
        <w:t xml:space="preserve"> order</w:t>
      </w:r>
      <w:r w:rsidRPr="009F2C25">
        <w:rPr>
          <w:color w:val="000000" w:themeColor="text1"/>
          <w:sz w:val="24"/>
          <w:szCs w:val="24"/>
        </w:rPr>
        <w:t>.</w:t>
      </w:r>
      <w:r w:rsidR="00556169" w:rsidRPr="009F2C25">
        <w:rPr>
          <w:color w:val="000000" w:themeColor="text1"/>
          <w:sz w:val="24"/>
          <w:szCs w:val="24"/>
        </w:rPr>
        <w:t xml:space="preserve"> Insurance </w:t>
      </w:r>
      <w:r w:rsidR="00556169">
        <w:rPr>
          <w:sz w:val="24"/>
          <w:szCs w:val="24"/>
        </w:rPr>
        <w:t>paid as primary.</w:t>
      </w:r>
    </w:p>
    <w:p w14:paraId="76A4BCC8" w14:textId="7FB1DDB8" w:rsidR="00556169" w:rsidRDefault="00F042F3" w:rsidP="00E03D33">
      <w:pPr>
        <w:pStyle w:val="ListParagraph"/>
        <w:numPr>
          <w:ilvl w:val="0"/>
          <w:numId w:val="70"/>
        </w:numPr>
        <w:spacing w:line="360" w:lineRule="auto"/>
        <w:rPr>
          <w:sz w:val="24"/>
          <w:szCs w:val="24"/>
        </w:rPr>
      </w:pPr>
      <w:r>
        <w:rPr>
          <w:sz w:val="24"/>
          <w:szCs w:val="24"/>
        </w:rPr>
        <w:t>2</w:t>
      </w:r>
      <w:r w:rsidR="00556169">
        <w:rPr>
          <w:sz w:val="24"/>
          <w:szCs w:val="24"/>
        </w:rPr>
        <w:t xml:space="preserve">.2.1 Per current Filling Order, insurance is </w:t>
      </w:r>
      <w:r w:rsidR="00C05AC4">
        <w:rPr>
          <w:sz w:val="24"/>
          <w:szCs w:val="24"/>
        </w:rPr>
        <w:t>primary</w:t>
      </w:r>
      <w:r w:rsidR="00556169">
        <w:rPr>
          <w:sz w:val="24"/>
          <w:szCs w:val="24"/>
        </w:rPr>
        <w:t>.</w:t>
      </w:r>
    </w:p>
    <w:p w14:paraId="007980B3" w14:textId="06782713" w:rsidR="00556169" w:rsidRPr="00556169" w:rsidRDefault="00556169" w:rsidP="00E03D33">
      <w:pPr>
        <w:pStyle w:val="ListParagraph"/>
        <w:numPr>
          <w:ilvl w:val="0"/>
          <w:numId w:val="71"/>
        </w:numPr>
        <w:spacing w:line="360" w:lineRule="auto"/>
        <w:rPr>
          <w:sz w:val="24"/>
          <w:szCs w:val="24"/>
        </w:rPr>
      </w:pPr>
      <w:r>
        <w:rPr>
          <w:sz w:val="24"/>
          <w:szCs w:val="24"/>
        </w:rPr>
        <w:t xml:space="preserve">Apply the payment to the invoice/visit </w:t>
      </w:r>
      <w:r w:rsidR="00273A74">
        <w:rPr>
          <w:sz w:val="24"/>
          <w:szCs w:val="24"/>
        </w:rPr>
        <w:t xml:space="preserve">and </w:t>
      </w:r>
      <w:r w:rsidR="00DD5578">
        <w:rPr>
          <w:sz w:val="24"/>
          <w:szCs w:val="24"/>
        </w:rPr>
        <w:t>audit/</w:t>
      </w:r>
      <w:r w:rsidR="00273A74">
        <w:rPr>
          <w:sz w:val="24"/>
          <w:szCs w:val="24"/>
        </w:rPr>
        <w:t xml:space="preserve">adjust </w:t>
      </w:r>
      <w:r>
        <w:rPr>
          <w:sz w:val="24"/>
          <w:szCs w:val="24"/>
        </w:rPr>
        <w:t>accordingly with the EOB.</w:t>
      </w:r>
    </w:p>
    <w:p w14:paraId="6C42D0A8" w14:textId="74EEE435" w:rsidR="00641CB5" w:rsidRDefault="00F042F3" w:rsidP="00247E27">
      <w:pPr>
        <w:pStyle w:val="ListParagraph"/>
        <w:numPr>
          <w:ilvl w:val="0"/>
          <w:numId w:val="70"/>
        </w:numPr>
        <w:spacing w:line="360" w:lineRule="auto"/>
        <w:rPr>
          <w:sz w:val="24"/>
          <w:szCs w:val="24"/>
        </w:rPr>
      </w:pPr>
      <w:r>
        <w:rPr>
          <w:sz w:val="24"/>
          <w:szCs w:val="24"/>
        </w:rPr>
        <w:t>2</w:t>
      </w:r>
      <w:r w:rsidR="00641CB5">
        <w:rPr>
          <w:sz w:val="24"/>
          <w:szCs w:val="24"/>
        </w:rPr>
        <w:t>.2.</w:t>
      </w:r>
      <w:r w:rsidR="00556169">
        <w:rPr>
          <w:sz w:val="24"/>
          <w:szCs w:val="24"/>
        </w:rPr>
        <w:t>2</w:t>
      </w:r>
      <w:r w:rsidR="00641CB5">
        <w:rPr>
          <w:sz w:val="24"/>
          <w:szCs w:val="24"/>
        </w:rPr>
        <w:t xml:space="preserve"> Per current Filling Order, insurance is secondary. Corrected claim needs to be resubmitted for the insurance to reprocess as secondary. </w:t>
      </w:r>
      <w:r w:rsidR="00641CB5" w:rsidRPr="00F77E67">
        <w:rPr>
          <w:strike/>
          <w:sz w:val="24"/>
          <w:szCs w:val="24"/>
        </w:rPr>
        <w:t>Apply the payment</w:t>
      </w:r>
      <w:r w:rsidR="00641CB5">
        <w:rPr>
          <w:sz w:val="24"/>
          <w:szCs w:val="24"/>
        </w:rPr>
        <w:t>.</w:t>
      </w:r>
    </w:p>
    <w:p w14:paraId="5A4B9FA3" w14:textId="0250D6C7" w:rsidR="00641CB5" w:rsidRPr="009F2C25" w:rsidRDefault="00F042F3" w:rsidP="00E03D33">
      <w:pPr>
        <w:pStyle w:val="ListParagraph"/>
        <w:numPr>
          <w:ilvl w:val="0"/>
          <w:numId w:val="68"/>
        </w:numPr>
        <w:spacing w:line="360" w:lineRule="auto"/>
        <w:rPr>
          <w:color w:val="000000" w:themeColor="text1"/>
          <w:sz w:val="24"/>
          <w:szCs w:val="24"/>
        </w:rPr>
      </w:pPr>
      <w:r>
        <w:rPr>
          <w:sz w:val="24"/>
          <w:szCs w:val="24"/>
        </w:rPr>
        <w:t>2</w:t>
      </w:r>
      <w:r w:rsidR="00F70E25">
        <w:rPr>
          <w:sz w:val="24"/>
          <w:szCs w:val="24"/>
        </w:rPr>
        <w:t xml:space="preserve">.2.2.1 </w:t>
      </w:r>
      <w:r w:rsidR="00641CB5">
        <w:rPr>
          <w:sz w:val="24"/>
          <w:szCs w:val="24"/>
        </w:rPr>
        <w:t xml:space="preserve">If the invoice is in a Follow-up WQ, </w:t>
      </w:r>
      <w:r w:rsidR="00556169">
        <w:rPr>
          <w:sz w:val="24"/>
          <w:szCs w:val="24"/>
        </w:rPr>
        <w:t>route</w:t>
      </w:r>
      <w:r w:rsidR="00641CB5">
        <w:rPr>
          <w:sz w:val="24"/>
          <w:szCs w:val="24"/>
        </w:rPr>
        <w:t xml:space="preserve"> to </w:t>
      </w:r>
      <w:r w:rsidR="00574BBD">
        <w:rPr>
          <w:sz w:val="24"/>
          <w:szCs w:val="24"/>
        </w:rPr>
        <w:t>Paper Resubmission</w:t>
      </w:r>
      <w:r w:rsidR="00641CB5">
        <w:rPr>
          <w:sz w:val="24"/>
          <w:szCs w:val="24"/>
        </w:rPr>
        <w:t xml:space="preserve"> [</w:t>
      </w:r>
      <w:r w:rsidR="00574BBD">
        <w:rPr>
          <w:sz w:val="24"/>
          <w:szCs w:val="24"/>
        </w:rPr>
        <w:t>592</w:t>
      </w:r>
      <w:r w:rsidR="00641CB5">
        <w:rPr>
          <w:sz w:val="24"/>
          <w:szCs w:val="24"/>
        </w:rPr>
        <w:t>]</w:t>
      </w:r>
      <w:r w:rsidR="009B444F">
        <w:rPr>
          <w:sz w:val="24"/>
          <w:szCs w:val="24"/>
        </w:rPr>
        <w:t xml:space="preserve"> </w:t>
      </w:r>
      <w:r w:rsidR="009B444F" w:rsidRPr="009F2C25">
        <w:rPr>
          <w:color w:val="000000" w:themeColor="text1"/>
          <w:sz w:val="24"/>
          <w:szCs w:val="24"/>
        </w:rPr>
        <w:t>for corrected claim</w:t>
      </w:r>
      <w:r w:rsidR="00641CB5" w:rsidRPr="009F2C25">
        <w:rPr>
          <w:color w:val="000000" w:themeColor="text1"/>
          <w:sz w:val="24"/>
          <w:szCs w:val="24"/>
        </w:rPr>
        <w:t xml:space="preserve">. </w:t>
      </w:r>
      <w:r w:rsidR="00EA06D8" w:rsidRPr="009F2C25">
        <w:rPr>
          <w:color w:val="000000" w:themeColor="text1"/>
          <w:sz w:val="24"/>
          <w:szCs w:val="24"/>
        </w:rPr>
        <w:t xml:space="preserve">Defer the </w:t>
      </w:r>
      <w:r w:rsidR="00376F2D" w:rsidRPr="009F2C25">
        <w:rPr>
          <w:color w:val="000000" w:themeColor="text1"/>
          <w:sz w:val="24"/>
          <w:szCs w:val="24"/>
        </w:rPr>
        <w:t>invoice</w:t>
      </w:r>
      <w:r w:rsidR="00EA06D8" w:rsidRPr="009F2C25">
        <w:rPr>
          <w:color w:val="000000" w:themeColor="text1"/>
          <w:sz w:val="24"/>
          <w:szCs w:val="24"/>
        </w:rPr>
        <w:t xml:space="preserve"> in </w:t>
      </w:r>
      <w:r w:rsidR="00EC3C0D" w:rsidRPr="009F2C25">
        <w:rPr>
          <w:color w:val="000000" w:themeColor="text1"/>
          <w:sz w:val="24"/>
          <w:szCs w:val="24"/>
        </w:rPr>
        <w:t>Non-Insurance</w:t>
      </w:r>
      <w:r w:rsidR="00EA06D8" w:rsidRPr="009F2C25">
        <w:rPr>
          <w:color w:val="000000" w:themeColor="text1"/>
          <w:sz w:val="24"/>
          <w:szCs w:val="24"/>
        </w:rPr>
        <w:t xml:space="preserve"> Credits WQ </w:t>
      </w:r>
      <w:r w:rsidR="00376F2D" w:rsidRPr="009F2C25">
        <w:rPr>
          <w:color w:val="000000" w:themeColor="text1"/>
          <w:sz w:val="24"/>
          <w:szCs w:val="24"/>
        </w:rPr>
        <w:t xml:space="preserve">with the reason Other </w:t>
      </w:r>
      <w:r w:rsidR="00EA06D8" w:rsidRPr="009F2C25">
        <w:rPr>
          <w:color w:val="000000" w:themeColor="text1"/>
          <w:sz w:val="24"/>
          <w:szCs w:val="24"/>
        </w:rPr>
        <w:t>for 30 days Enter a complete note.</w:t>
      </w:r>
    </w:p>
    <w:p w14:paraId="1D7C9548" w14:textId="5B1959E6" w:rsidR="00C02CFA" w:rsidRDefault="7E9939A3" w:rsidP="7E9939A3">
      <w:pPr>
        <w:pStyle w:val="ListParagraph"/>
        <w:numPr>
          <w:ilvl w:val="0"/>
          <w:numId w:val="68"/>
        </w:numPr>
        <w:spacing w:line="360" w:lineRule="auto"/>
        <w:rPr>
          <w:color w:val="000000" w:themeColor="text1"/>
        </w:rPr>
      </w:pPr>
      <w:r w:rsidRPr="7E9939A3">
        <w:rPr>
          <w:color w:val="000000" w:themeColor="text1"/>
          <w:sz w:val="24"/>
          <w:szCs w:val="24"/>
        </w:rPr>
        <w:t xml:space="preserve">2.2.2.2 If the invoice is not in a Follow-up WQ, </w:t>
      </w:r>
      <w:bookmarkStart w:id="17" w:name="_Hlk172610256"/>
      <w:r w:rsidRPr="7E9939A3">
        <w:rPr>
          <w:color w:val="000000" w:themeColor="text1"/>
          <w:sz w:val="24"/>
          <w:szCs w:val="24"/>
        </w:rPr>
        <w:t xml:space="preserve">open a </w:t>
      </w:r>
      <w:bookmarkStart w:id="18" w:name="_Hlk172610280"/>
      <w:r w:rsidRPr="7E9939A3">
        <w:rPr>
          <w:color w:val="000000" w:themeColor="text1"/>
          <w:sz w:val="24"/>
          <w:szCs w:val="24"/>
        </w:rPr>
        <w:t xml:space="preserve">help ticket </w:t>
      </w:r>
      <w:bookmarkEnd w:id="18"/>
      <w:r w:rsidRPr="7E9939A3">
        <w:rPr>
          <w:sz w:val="24"/>
          <w:szCs w:val="24"/>
        </w:rPr>
        <w:t>to have the</w:t>
      </w:r>
      <w:r w:rsidRPr="7E9939A3">
        <w:rPr>
          <w:color w:val="008080"/>
          <w:sz w:val="24"/>
          <w:szCs w:val="24"/>
          <w:u w:val="single"/>
        </w:rPr>
        <w:t xml:space="preserve"> </w:t>
      </w:r>
      <w:r w:rsidRPr="7E9939A3">
        <w:rPr>
          <w:sz w:val="24"/>
          <w:szCs w:val="24"/>
        </w:rPr>
        <w:t xml:space="preserve">corrected claim sent to the insurance following the path: </w:t>
      </w:r>
      <w:r w:rsidRPr="7E9939A3">
        <w:rPr>
          <w:i/>
          <w:iCs/>
          <w:sz w:val="24"/>
          <w:szCs w:val="24"/>
        </w:rPr>
        <w:t>Roc – Insurance Billing Operations</w:t>
      </w:r>
      <w:r w:rsidRPr="7E9939A3">
        <w:rPr>
          <w:sz w:val="24"/>
          <w:szCs w:val="24"/>
        </w:rPr>
        <w:t>, Billing, Request Corrected Claim. Defer the invoice with the reason Other for 60 days and leave a complete note.</w:t>
      </w:r>
    </w:p>
    <w:p w14:paraId="2EDE139E" w14:textId="74650A1A" w:rsidR="00C02CFA" w:rsidRDefault="7059407B" w:rsidP="7E9939A3">
      <w:pPr>
        <w:pStyle w:val="ListParagraph"/>
        <w:numPr>
          <w:ilvl w:val="0"/>
          <w:numId w:val="68"/>
        </w:numPr>
        <w:spacing w:line="360" w:lineRule="auto"/>
        <w:rPr>
          <w:color w:val="000000" w:themeColor="text1"/>
        </w:rPr>
      </w:pPr>
      <w:r w:rsidRPr="7059407B">
        <w:rPr>
          <w:sz w:val="24"/>
          <w:szCs w:val="24"/>
        </w:rPr>
        <w:lastRenderedPageBreak/>
        <w:t>2.2.2.3 If corrected claim has been sent and the invoice is not in a Follow-up WQ, please route to ICS Inquiry to follow-up.</w:t>
      </w:r>
    </w:p>
    <w:bookmarkEnd w:id="17"/>
    <w:p w14:paraId="09FF2305" w14:textId="67BF27DF" w:rsidR="7059407B" w:rsidRDefault="7059407B" w:rsidP="7059407B">
      <w:pPr>
        <w:pStyle w:val="ListParagraph"/>
        <w:numPr>
          <w:ilvl w:val="0"/>
          <w:numId w:val="68"/>
        </w:numPr>
        <w:spacing w:line="360" w:lineRule="auto"/>
        <w:ind w:left="2250"/>
        <w:rPr>
          <w:sz w:val="20"/>
          <w:szCs w:val="20"/>
          <w:highlight w:val="yellow"/>
          <w:lang w:val="en-US"/>
        </w:rPr>
      </w:pPr>
      <w:r w:rsidRPr="7059407B">
        <w:rPr>
          <w:sz w:val="20"/>
          <w:szCs w:val="20"/>
          <w:highlight w:val="yellow"/>
          <w:lang w:val="en-US"/>
        </w:rPr>
        <w:t>2.2.3. Per current Filling Order, insurance is secondary. Claim submitted as primary, EOB received has primary insurance payment estimated, or secondary insurance paid as expected</w:t>
      </w:r>
    </w:p>
    <w:p w14:paraId="716ACD57" w14:textId="3FC600A4" w:rsidR="7059407B" w:rsidRDefault="7059407B" w:rsidP="7059407B">
      <w:pPr>
        <w:pStyle w:val="ListParagraph"/>
        <w:numPr>
          <w:ilvl w:val="0"/>
          <w:numId w:val="24"/>
        </w:numPr>
        <w:spacing w:line="360" w:lineRule="auto"/>
        <w:ind w:left="2880"/>
        <w:rPr>
          <w:sz w:val="20"/>
          <w:szCs w:val="20"/>
          <w:highlight w:val="yellow"/>
        </w:rPr>
      </w:pPr>
      <w:r w:rsidRPr="7059407B">
        <w:rPr>
          <w:sz w:val="20"/>
          <w:szCs w:val="20"/>
          <w:highlight w:val="yellow"/>
        </w:rPr>
        <w:t>2.2.3.1. Apply the payment and adjust accordingly</w:t>
      </w:r>
    </w:p>
    <w:p w14:paraId="78C71FAB" w14:textId="0C0F52D7" w:rsidR="7059407B" w:rsidRDefault="7059407B" w:rsidP="7059407B">
      <w:pPr>
        <w:spacing w:line="360" w:lineRule="auto"/>
        <w:rPr>
          <w:color w:val="000000" w:themeColor="text1"/>
          <w:sz w:val="24"/>
          <w:szCs w:val="24"/>
        </w:rPr>
      </w:pPr>
    </w:p>
    <w:p w14:paraId="69DD64EE" w14:textId="3EDAD8A0" w:rsidR="00501AE3" w:rsidRPr="006952E2" w:rsidDel="006952E2" w:rsidRDefault="7E9939A3" w:rsidP="5033BDFE">
      <w:pPr>
        <w:pStyle w:val="ListParagraph"/>
        <w:numPr>
          <w:ilvl w:val="0"/>
          <w:numId w:val="95"/>
        </w:numPr>
        <w:spacing w:line="360" w:lineRule="auto"/>
        <w:rPr>
          <w:del w:id="19" w:author="Rotaru, Monica" w:date="2024-10-03T14:38:00Z" w16du:dateUtc="2024-10-03T19:38:00Z"/>
          <w:sz w:val="24"/>
          <w:szCs w:val="24"/>
          <w:rPrChange w:id="20" w:author="Rotaru, Monica" w:date="2024-10-03T14:38:00Z" w16du:dateUtc="2024-10-03T19:38:00Z">
            <w:rPr>
              <w:del w:id="21" w:author="Rotaru, Monica" w:date="2024-10-03T14:38:00Z" w16du:dateUtc="2024-10-03T19:38:00Z"/>
              <w:color w:val="000000" w:themeColor="text1"/>
              <w:sz w:val="20"/>
              <w:szCs w:val="20"/>
            </w:rPr>
          </w:rPrChange>
        </w:rPr>
      </w:pPr>
      <w:r w:rsidRPr="7E9939A3">
        <w:rPr>
          <w:sz w:val="24"/>
          <w:szCs w:val="24"/>
        </w:rPr>
        <w:t>2.3. Invoice/services voided and reposted only under the visit; charge amount for the service is $0.00</w:t>
      </w:r>
    </w:p>
    <w:p w14:paraId="2F601416" w14:textId="368122EA" w:rsidR="5033BDFE" w:rsidRDefault="7E9939A3" w:rsidP="7E9939A3">
      <w:pPr>
        <w:pStyle w:val="ListParagraph"/>
        <w:numPr>
          <w:ilvl w:val="0"/>
          <w:numId w:val="49"/>
        </w:numPr>
        <w:spacing w:line="480" w:lineRule="auto"/>
      </w:pPr>
      <w:r w:rsidRPr="7E9939A3">
        <w:rPr>
          <w:sz w:val="24"/>
          <w:szCs w:val="24"/>
        </w:rPr>
        <w:t>Transfer to Request for Information for the office to confirm if services performed and to correct the charges.</w:t>
      </w:r>
    </w:p>
    <w:p w14:paraId="09B4A7B3" w14:textId="0EBF7F53" w:rsidR="5033BDFE" w:rsidRDefault="7E9939A3" w:rsidP="7E9939A3">
      <w:pPr>
        <w:spacing w:line="480" w:lineRule="auto"/>
        <w:ind w:left="720"/>
      </w:pPr>
      <w:r w:rsidRPr="7E9939A3">
        <w:rPr>
          <w:sz w:val="24"/>
          <w:szCs w:val="24"/>
        </w:rPr>
        <w:t>2.4. Services voided and reposted to the delivery date visit (crowns, bridges)</w:t>
      </w:r>
    </w:p>
    <w:p w14:paraId="4B7238EE" w14:textId="48B35F1E" w:rsidR="5033BDFE" w:rsidRDefault="7E9939A3" w:rsidP="7E9939A3">
      <w:pPr>
        <w:pStyle w:val="ListParagraph"/>
        <w:numPr>
          <w:ilvl w:val="0"/>
          <w:numId w:val="49"/>
        </w:numPr>
        <w:spacing w:line="480" w:lineRule="auto"/>
      </w:pPr>
      <w:r w:rsidRPr="7E9939A3">
        <w:rPr>
          <w:rFonts w:ascii="Courier New" w:eastAsia="Courier New" w:hAnsi="Courier New" w:cs="Courier New"/>
          <w:sz w:val="24"/>
          <w:szCs w:val="24"/>
        </w:rPr>
        <w:t>o</w:t>
      </w:r>
      <w:r w:rsidRPr="7E9939A3">
        <w:rPr>
          <w:rFonts w:ascii="Times New Roman" w:eastAsia="Times New Roman" w:hAnsi="Times New Roman" w:cs="Times New Roman"/>
          <w:sz w:val="14"/>
          <w:szCs w:val="14"/>
        </w:rPr>
        <w:t xml:space="preserve">   </w:t>
      </w:r>
      <w:r w:rsidRPr="7E9939A3">
        <w:rPr>
          <w:sz w:val="24"/>
          <w:szCs w:val="24"/>
        </w:rPr>
        <w:t>Apply the payment to the delivery date</w:t>
      </w:r>
    </w:p>
    <w:p w14:paraId="6E205BE4" w14:textId="6CBBB692" w:rsidR="5033BDFE" w:rsidRDefault="5033BDFE" w:rsidP="5033BDFE">
      <w:pPr>
        <w:spacing w:line="480" w:lineRule="auto"/>
        <w:rPr>
          <w:color w:val="000000" w:themeColor="text1"/>
        </w:rPr>
      </w:pPr>
    </w:p>
    <w:p w14:paraId="6D760076" w14:textId="20F0A4B5" w:rsidR="00501AE3" w:rsidRPr="00FC74ED" w:rsidRDefault="00501AE3">
      <w:pPr>
        <w:spacing w:line="480" w:lineRule="auto"/>
        <w:rPr>
          <w:sz w:val="24"/>
          <w:szCs w:val="24"/>
        </w:rPr>
      </w:pPr>
    </w:p>
    <w:p w14:paraId="62FC8E53" w14:textId="77777777" w:rsidR="00501AE3" w:rsidRPr="00FC74ED" w:rsidRDefault="00000000">
      <w:pPr>
        <w:spacing w:line="240" w:lineRule="auto"/>
        <w:rPr>
          <w:b/>
          <w:sz w:val="24"/>
          <w:szCs w:val="24"/>
        </w:rPr>
      </w:pPr>
      <w:r w:rsidRPr="00FC74ED">
        <w:rPr>
          <w:b/>
          <w:sz w:val="24"/>
          <w:szCs w:val="24"/>
        </w:rPr>
        <w:t xml:space="preserve">BEFORE YOU MOVE ON: </w:t>
      </w:r>
    </w:p>
    <w:p w14:paraId="78437CA3" w14:textId="77777777" w:rsidR="001671F6" w:rsidRDefault="001671F6">
      <w:pPr>
        <w:spacing w:line="240" w:lineRule="auto"/>
        <w:rPr>
          <w:sz w:val="24"/>
          <w:szCs w:val="24"/>
        </w:rPr>
      </w:pPr>
    </w:p>
    <w:p w14:paraId="0DECEFE1" w14:textId="662A5360" w:rsidR="00501AE3" w:rsidRPr="00FC74ED" w:rsidRDefault="001671F6">
      <w:pPr>
        <w:spacing w:line="240" w:lineRule="auto"/>
        <w:rPr>
          <w:sz w:val="24"/>
          <w:szCs w:val="24"/>
        </w:rPr>
      </w:pPr>
      <w:r>
        <w:rPr>
          <w:sz w:val="24"/>
          <w:szCs w:val="24"/>
        </w:rPr>
        <w:t>Verify if all actions have been completed and your notes are complete and clear.</w:t>
      </w:r>
    </w:p>
    <w:p w14:paraId="55BB4987" w14:textId="77777777" w:rsidR="00501AE3" w:rsidRDefault="00000000">
      <w:pPr>
        <w:spacing w:line="240" w:lineRule="auto"/>
        <w:rPr>
          <w:sz w:val="16"/>
          <w:szCs w:val="16"/>
        </w:rPr>
      </w:pPr>
      <w:r>
        <w:br w:type="page"/>
      </w:r>
    </w:p>
    <w:tbl>
      <w:tblPr>
        <w:tblStyle w:val="9"/>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501AE3" w14:paraId="321B48AB" w14:textId="77777777">
        <w:trPr>
          <w:trHeight w:val="860"/>
        </w:trPr>
        <w:tc>
          <w:tcPr>
            <w:tcW w:w="10440" w:type="dxa"/>
            <w:tcBorders>
              <w:top w:val="single" w:sz="8" w:space="0" w:color="FFFFFF"/>
              <w:left w:val="single" w:sz="8" w:space="0" w:color="FFFFFF"/>
              <w:bottom w:val="single" w:sz="12" w:space="0" w:color="D9D9D9"/>
              <w:right w:val="single" w:sz="8" w:space="0" w:color="FFFFFF"/>
            </w:tcBorders>
            <w:shd w:val="clear" w:color="auto" w:fill="auto"/>
            <w:tcMar>
              <w:top w:w="0" w:type="dxa"/>
              <w:left w:w="0" w:type="dxa"/>
              <w:bottom w:w="0" w:type="dxa"/>
              <w:right w:w="0" w:type="dxa"/>
            </w:tcMar>
          </w:tcPr>
          <w:p w14:paraId="0D00A221" w14:textId="77777777" w:rsidR="00501AE3" w:rsidRDefault="00501AE3">
            <w:pPr>
              <w:widowControl w:val="0"/>
              <w:spacing w:line="240" w:lineRule="auto"/>
              <w:rPr>
                <w:sz w:val="16"/>
                <w:szCs w:val="16"/>
              </w:rPr>
            </w:pPr>
          </w:p>
          <w:tbl>
            <w:tblPr>
              <w:tblStyle w:val="8"/>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501AE3" w14:paraId="18C8B94B" w14:textId="77777777">
              <w:tc>
                <w:tcPr>
                  <w:tcW w:w="10440" w:type="dxa"/>
                  <w:tcBorders>
                    <w:top w:val="single" w:sz="8" w:space="0" w:color="FFFFFF"/>
                    <w:left w:val="single" w:sz="8" w:space="0" w:color="FFFFFF"/>
                    <w:bottom w:val="single" w:sz="8" w:space="0" w:color="FFFFFF"/>
                    <w:right w:val="single" w:sz="8" w:space="0" w:color="FFFFFF"/>
                  </w:tcBorders>
                  <w:shd w:val="clear" w:color="auto" w:fill="auto"/>
                  <w:tcMar>
                    <w:top w:w="28" w:type="dxa"/>
                    <w:left w:w="28" w:type="dxa"/>
                    <w:bottom w:w="28" w:type="dxa"/>
                    <w:right w:w="28" w:type="dxa"/>
                  </w:tcMar>
                </w:tcPr>
                <w:p w14:paraId="6C58768C" w14:textId="5243416B" w:rsidR="00501AE3" w:rsidRDefault="002B6D29">
                  <w:pPr>
                    <w:pStyle w:val="Heading2"/>
                    <w:widowControl w:val="0"/>
                    <w:spacing w:before="0" w:after="0" w:line="240" w:lineRule="auto"/>
                    <w:rPr>
                      <w:b/>
                      <w:color w:val="999999"/>
                      <w:sz w:val="36"/>
                      <w:szCs w:val="36"/>
                    </w:rPr>
                  </w:pPr>
                  <w:bookmarkStart w:id="22" w:name="_yaz189ewbbxe" w:colFirst="0" w:colLast="0"/>
                  <w:bookmarkEnd w:id="22"/>
                  <w:r>
                    <w:rPr>
                      <w:b/>
                    </w:rPr>
                    <w:t xml:space="preserve">Action Step 3 - </w:t>
                  </w:r>
                  <w:r w:rsidR="00300082" w:rsidRPr="00300082">
                    <w:t xml:space="preserve">Duplicate </w:t>
                  </w:r>
                  <w:r w:rsidR="0098315C">
                    <w:t>i</w:t>
                  </w:r>
                  <w:r w:rsidR="00300082" w:rsidRPr="00300082">
                    <w:t xml:space="preserve">nsurance </w:t>
                  </w:r>
                  <w:r w:rsidR="0098315C">
                    <w:t>p</w:t>
                  </w:r>
                  <w:r w:rsidR="00300082" w:rsidRPr="00300082">
                    <w:t>ayment posted</w:t>
                  </w:r>
                </w:p>
              </w:tc>
            </w:tr>
          </w:tbl>
          <w:p w14:paraId="67794364" w14:textId="77777777" w:rsidR="00501AE3" w:rsidRDefault="00501AE3">
            <w:pPr>
              <w:widowControl w:val="0"/>
              <w:spacing w:line="240" w:lineRule="auto"/>
              <w:rPr>
                <w:sz w:val="16"/>
                <w:szCs w:val="16"/>
              </w:rPr>
            </w:pPr>
          </w:p>
        </w:tc>
      </w:tr>
    </w:tbl>
    <w:p w14:paraId="5BBF8CD4" w14:textId="77777777" w:rsidR="00501AE3" w:rsidRDefault="00501AE3">
      <w:pPr>
        <w:rPr>
          <w:sz w:val="28"/>
          <w:szCs w:val="28"/>
        </w:rPr>
      </w:pPr>
    </w:p>
    <w:p w14:paraId="5E8A9082" w14:textId="16B5EA7D" w:rsidR="00501AE3" w:rsidRDefault="00000000" w:rsidP="00E03D33">
      <w:pPr>
        <w:spacing w:line="360" w:lineRule="auto"/>
        <w:rPr>
          <w:b/>
          <w:sz w:val="24"/>
          <w:szCs w:val="24"/>
        </w:rPr>
      </w:pPr>
      <w:r w:rsidRPr="00300082">
        <w:rPr>
          <w:b/>
          <w:sz w:val="24"/>
          <w:szCs w:val="24"/>
        </w:rPr>
        <w:t>BEFORE YOU START:</w:t>
      </w:r>
    </w:p>
    <w:p w14:paraId="17E00133" w14:textId="77777777" w:rsidR="00890164" w:rsidRPr="00300082" w:rsidRDefault="00890164" w:rsidP="00E03D33">
      <w:pPr>
        <w:spacing w:line="360" w:lineRule="auto"/>
        <w:rPr>
          <w:b/>
          <w:sz w:val="24"/>
          <w:szCs w:val="24"/>
        </w:rPr>
      </w:pPr>
    </w:p>
    <w:p w14:paraId="14417634" w14:textId="39A785EF" w:rsidR="00C75BFC" w:rsidRDefault="2BF3B97A" w:rsidP="2BF3B97A">
      <w:pPr>
        <w:spacing w:line="360" w:lineRule="auto"/>
        <w:rPr>
          <w:sz w:val="24"/>
          <w:szCs w:val="24"/>
          <w:lang w:val="en-US"/>
        </w:rPr>
      </w:pPr>
      <w:r w:rsidRPr="2BF3B97A">
        <w:rPr>
          <w:sz w:val="24"/>
          <w:szCs w:val="24"/>
          <w:lang w:val="en-US"/>
        </w:rPr>
        <w:t>Review: Payments tab for payments posted and Check numbers, Remittance Image for date of service and claim info, insurance website to confirm payments posted; Insurance Refund process SRG - Payments tab/Transaction tab for Payments, Reversals, Refunds.</w:t>
      </w:r>
    </w:p>
    <w:p w14:paraId="74D9ADBE" w14:textId="77777777" w:rsidR="00890164" w:rsidRPr="00300082" w:rsidRDefault="00890164" w:rsidP="00E03D33">
      <w:pPr>
        <w:spacing w:line="360" w:lineRule="auto"/>
        <w:rPr>
          <w:bCs/>
          <w:sz w:val="24"/>
          <w:szCs w:val="24"/>
        </w:rPr>
      </w:pPr>
    </w:p>
    <w:p w14:paraId="003C06CD" w14:textId="1E9C244A" w:rsidR="00300082" w:rsidRDefault="00300082" w:rsidP="00E03D33">
      <w:pPr>
        <w:pStyle w:val="ListParagraph"/>
        <w:numPr>
          <w:ilvl w:val="0"/>
          <w:numId w:val="62"/>
        </w:numPr>
        <w:spacing w:line="360" w:lineRule="auto"/>
        <w:rPr>
          <w:color w:val="000000" w:themeColor="text1"/>
          <w:sz w:val="24"/>
          <w:szCs w:val="24"/>
        </w:rPr>
      </w:pPr>
      <w:r>
        <w:rPr>
          <w:color w:val="000000" w:themeColor="text1"/>
          <w:sz w:val="24"/>
          <w:szCs w:val="24"/>
        </w:rPr>
        <w:t xml:space="preserve">3.1 </w:t>
      </w:r>
      <w:r w:rsidR="0098315C">
        <w:rPr>
          <w:color w:val="000000" w:themeColor="text1"/>
          <w:sz w:val="24"/>
          <w:szCs w:val="24"/>
        </w:rPr>
        <w:t xml:space="preserve">Duplicate insurance payment - </w:t>
      </w:r>
      <w:r w:rsidRPr="00300082">
        <w:rPr>
          <w:color w:val="000000" w:themeColor="text1"/>
          <w:sz w:val="24"/>
          <w:szCs w:val="24"/>
        </w:rPr>
        <w:t>Same check number</w:t>
      </w:r>
      <w:r w:rsidR="00B56B1D">
        <w:rPr>
          <w:color w:val="000000" w:themeColor="text1"/>
          <w:sz w:val="24"/>
          <w:szCs w:val="24"/>
        </w:rPr>
        <w:t xml:space="preserve">, same services paid, same </w:t>
      </w:r>
      <w:r w:rsidR="006A57B2">
        <w:rPr>
          <w:color w:val="000000" w:themeColor="text1"/>
          <w:sz w:val="24"/>
          <w:szCs w:val="24"/>
        </w:rPr>
        <w:t>DOS</w:t>
      </w:r>
    </w:p>
    <w:p w14:paraId="2EDC5248" w14:textId="6684C5D8" w:rsidR="00300082" w:rsidRPr="00300082" w:rsidRDefault="7059407B" w:rsidP="7059407B">
      <w:pPr>
        <w:pStyle w:val="ListParagraph"/>
        <w:numPr>
          <w:ilvl w:val="0"/>
          <w:numId w:val="72"/>
        </w:numPr>
        <w:spacing w:line="360" w:lineRule="auto"/>
        <w:rPr>
          <w:color w:val="000000" w:themeColor="text1"/>
          <w:sz w:val="24"/>
          <w:szCs w:val="24"/>
          <w:lang w:val="en-US"/>
        </w:rPr>
      </w:pPr>
      <w:r w:rsidRPr="7059407B">
        <w:rPr>
          <w:color w:val="000000" w:themeColor="text1"/>
          <w:sz w:val="24"/>
          <w:szCs w:val="24"/>
          <w:lang w:val="en-US"/>
        </w:rPr>
        <w:t xml:space="preserve">Transfer to Duplicate Payment Review with reason Duplicate Payment Posted </w:t>
      </w:r>
      <w:r w:rsidRPr="7059407B">
        <w:rPr>
          <w:color w:val="000000" w:themeColor="text1"/>
          <w:sz w:val="24"/>
          <w:szCs w:val="24"/>
          <w:highlight w:val="yellow"/>
          <w:lang w:val="en-US"/>
        </w:rPr>
        <w:t>[132]</w:t>
      </w:r>
      <w:r w:rsidRPr="7059407B">
        <w:rPr>
          <w:color w:val="000000" w:themeColor="text1"/>
          <w:sz w:val="24"/>
          <w:szCs w:val="24"/>
          <w:lang w:val="en-US"/>
        </w:rPr>
        <w:t xml:space="preserve">  Enter a </w:t>
      </w:r>
      <w:r w:rsidRPr="7059407B">
        <w:rPr>
          <w:sz w:val="24"/>
          <w:szCs w:val="24"/>
          <w:lang w:val="en-US"/>
        </w:rPr>
        <w:t xml:space="preserve">complete note in the Comment box including </w:t>
      </w:r>
      <w:r w:rsidRPr="7059407B">
        <w:rPr>
          <w:color w:val="000000" w:themeColor="text1"/>
          <w:sz w:val="24"/>
          <w:szCs w:val="24"/>
          <w:lang w:val="en-US"/>
        </w:rPr>
        <w:t>the date of service, the duplicate amount, the checks numbers.</w:t>
      </w:r>
    </w:p>
    <w:p w14:paraId="35E1700C" w14:textId="3ED2A229" w:rsidR="5033BDFE" w:rsidRDefault="7E9939A3" w:rsidP="7E9939A3">
      <w:pPr>
        <w:pStyle w:val="ListParagraph"/>
        <w:numPr>
          <w:ilvl w:val="0"/>
          <w:numId w:val="72"/>
        </w:numPr>
        <w:spacing w:line="360" w:lineRule="auto"/>
      </w:pPr>
      <w:r w:rsidRPr="7E9939A3">
        <w:rPr>
          <w:sz w:val="24"/>
          <w:szCs w:val="24"/>
        </w:rPr>
        <w:t>If insurance paid twice with same check number for different insurance claims numbers, transfer to ICS Inquiry to confirm the duplicate and obtain claim number for the duplicate payment. Enter a complete note.</w:t>
      </w:r>
    </w:p>
    <w:p w14:paraId="19DD8B6A" w14:textId="6B502E12" w:rsidR="00300082" w:rsidRDefault="00300082" w:rsidP="00E03D33">
      <w:pPr>
        <w:pStyle w:val="ListParagraph"/>
        <w:numPr>
          <w:ilvl w:val="0"/>
          <w:numId w:val="62"/>
        </w:numPr>
        <w:spacing w:line="360" w:lineRule="auto"/>
        <w:rPr>
          <w:color w:val="000000" w:themeColor="text1"/>
          <w:sz w:val="24"/>
          <w:szCs w:val="24"/>
        </w:rPr>
      </w:pPr>
      <w:r>
        <w:rPr>
          <w:color w:val="000000" w:themeColor="text1"/>
          <w:sz w:val="24"/>
          <w:szCs w:val="24"/>
        </w:rPr>
        <w:t xml:space="preserve">3.2 </w:t>
      </w:r>
      <w:r w:rsidR="0098315C">
        <w:rPr>
          <w:color w:val="000000" w:themeColor="text1"/>
          <w:sz w:val="24"/>
          <w:szCs w:val="24"/>
        </w:rPr>
        <w:t xml:space="preserve">Duplicate insurance payment - </w:t>
      </w:r>
      <w:r w:rsidRPr="00300082">
        <w:rPr>
          <w:color w:val="000000" w:themeColor="text1"/>
          <w:sz w:val="24"/>
          <w:szCs w:val="24"/>
        </w:rPr>
        <w:t>Different check number</w:t>
      </w:r>
    </w:p>
    <w:p w14:paraId="23B2999C" w14:textId="3E4B47CF" w:rsidR="00B77EF6" w:rsidRPr="009F2C25" w:rsidRDefault="00CD29DA" w:rsidP="00B77EF6">
      <w:pPr>
        <w:pStyle w:val="ListParagraph"/>
        <w:numPr>
          <w:ilvl w:val="0"/>
          <w:numId w:val="88"/>
        </w:numPr>
        <w:spacing w:line="360" w:lineRule="auto"/>
        <w:rPr>
          <w:color w:val="000000" w:themeColor="text1"/>
          <w:sz w:val="24"/>
          <w:szCs w:val="24"/>
        </w:rPr>
      </w:pPr>
      <w:r w:rsidRPr="009F2C25">
        <w:rPr>
          <w:color w:val="000000" w:themeColor="text1"/>
          <w:sz w:val="24"/>
          <w:szCs w:val="24"/>
        </w:rPr>
        <w:t>3.2</w:t>
      </w:r>
      <w:r w:rsidR="00B77EF6" w:rsidRPr="009F2C25">
        <w:rPr>
          <w:color w:val="000000" w:themeColor="text1"/>
          <w:sz w:val="24"/>
          <w:szCs w:val="24"/>
        </w:rPr>
        <w:t>.1 Stop and reissue a new check.</w:t>
      </w:r>
    </w:p>
    <w:p w14:paraId="15BBB0DE" w14:textId="31B28487" w:rsidR="00B77EF6" w:rsidRPr="009F2C25" w:rsidRDefault="7059407B" w:rsidP="7E9939A3">
      <w:pPr>
        <w:pStyle w:val="ListParagraph"/>
        <w:numPr>
          <w:ilvl w:val="0"/>
          <w:numId w:val="30"/>
        </w:numPr>
        <w:spacing w:line="360" w:lineRule="auto"/>
        <w:rPr>
          <w:color w:val="000000" w:themeColor="text1"/>
        </w:rPr>
      </w:pPr>
      <w:r w:rsidRPr="7059407B">
        <w:rPr>
          <w:color w:val="000000" w:themeColor="text1"/>
          <w:sz w:val="24"/>
          <w:szCs w:val="24"/>
        </w:rPr>
        <w:t xml:space="preserve">If per notes, one check is Stopped and reissued, transfer to Duplicate Payment Review </w:t>
      </w:r>
      <w:r w:rsidRPr="7059407B">
        <w:rPr>
          <w:color w:val="000000" w:themeColor="text1"/>
          <w:sz w:val="24"/>
          <w:szCs w:val="24"/>
          <w:highlight w:val="yellow"/>
        </w:rPr>
        <w:t>WQ</w:t>
      </w:r>
      <w:r w:rsidRPr="7059407B">
        <w:rPr>
          <w:color w:val="000000" w:themeColor="text1"/>
          <w:sz w:val="24"/>
          <w:szCs w:val="24"/>
        </w:rPr>
        <w:t xml:space="preserve"> with reason Duplicate Payment Posted </w:t>
      </w:r>
      <w:r w:rsidRPr="7059407B">
        <w:rPr>
          <w:color w:val="000000" w:themeColor="text1"/>
          <w:sz w:val="24"/>
          <w:szCs w:val="24"/>
          <w:highlight w:val="yellow"/>
        </w:rPr>
        <w:t>[132]</w:t>
      </w:r>
    </w:p>
    <w:p w14:paraId="5C7CFB28" w14:textId="3B4A5722" w:rsidR="00B77EF6" w:rsidRPr="009F2C25" w:rsidRDefault="7E9939A3" w:rsidP="7E9939A3">
      <w:pPr>
        <w:pStyle w:val="ListParagraph"/>
        <w:numPr>
          <w:ilvl w:val="0"/>
          <w:numId w:val="30"/>
        </w:numPr>
        <w:spacing w:line="360" w:lineRule="auto"/>
        <w:rPr>
          <w:color w:val="000000" w:themeColor="text1"/>
        </w:rPr>
      </w:pPr>
      <w:r w:rsidRPr="7E9939A3">
        <w:rPr>
          <w:color w:val="000000" w:themeColor="text1"/>
          <w:sz w:val="24"/>
          <w:szCs w:val="24"/>
        </w:rPr>
        <w:t>3.2.2 Both checks cashed</w:t>
      </w:r>
    </w:p>
    <w:p w14:paraId="41BC0473" w14:textId="77777777" w:rsidR="00B77EF6" w:rsidRPr="009F2C25" w:rsidRDefault="7E9939A3" w:rsidP="7E9939A3">
      <w:pPr>
        <w:pStyle w:val="ListParagraph"/>
        <w:numPr>
          <w:ilvl w:val="0"/>
          <w:numId w:val="30"/>
        </w:numPr>
        <w:spacing w:line="360" w:lineRule="auto"/>
        <w:rPr>
          <w:color w:val="000000" w:themeColor="text1"/>
        </w:rPr>
      </w:pPr>
      <w:r w:rsidRPr="7E9939A3">
        <w:rPr>
          <w:color w:val="000000" w:themeColor="text1"/>
          <w:sz w:val="24"/>
          <w:szCs w:val="24"/>
        </w:rPr>
        <w:t>If per notes, both checks are cashed, Refund the duplicate check obtained by ICS from insurance.</w:t>
      </w:r>
    </w:p>
    <w:p w14:paraId="65037E3A" w14:textId="77443084" w:rsidR="00B77EF6" w:rsidRPr="009F2C25" w:rsidRDefault="2BF3B97A" w:rsidP="2BF3B97A">
      <w:pPr>
        <w:pStyle w:val="ListParagraph"/>
        <w:numPr>
          <w:ilvl w:val="0"/>
          <w:numId w:val="30"/>
        </w:numPr>
        <w:spacing w:line="360" w:lineRule="auto"/>
        <w:rPr>
          <w:color w:val="000000" w:themeColor="text1"/>
          <w:lang w:val="en-US"/>
        </w:rPr>
      </w:pPr>
      <w:r w:rsidRPr="2BF3B97A">
        <w:rPr>
          <w:color w:val="000000" w:themeColor="text1"/>
          <w:sz w:val="24"/>
          <w:szCs w:val="24"/>
          <w:lang w:val="en-US"/>
        </w:rPr>
        <w:t>3.2.3 No notes stating the reason for insurance paying twice. Verify Remittance Tracker.</w:t>
      </w:r>
    </w:p>
    <w:p w14:paraId="520E57BA" w14:textId="23E85442" w:rsidR="00B77EF6" w:rsidRPr="009F2C25" w:rsidRDefault="7059407B" w:rsidP="7059407B">
      <w:pPr>
        <w:pStyle w:val="ListParagraph"/>
        <w:numPr>
          <w:ilvl w:val="1"/>
          <w:numId w:val="30"/>
        </w:numPr>
        <w:spacing w:line="360" w:lineRule="auto"/>
        <w:rPr>
          <w:color w:val="000000" w:themeColor="text1"/>
          <w:lang w:val="en-US"/>
        </w:rPr>
      </w:pPr>
      <w:r w:rsidRPr="7059407B">
        <w:rPr>
          <w:color w:val="000000" w:themeColor="text1"/>
          <w:sz w:val="24"/>
          <w:szCs w:val="24"/>
          <w:lang w:val="en-US"/>
        </w:rPr>
        <w:t>3.2.3.1If check status is Match, route to ICS Inquiry to obtain check number for the duplicate payment</w:t>
      </w:r>
    </w:p>
    <w:p w14:paraId="0B48608D" w14:textId="282685E5" w:rsidR="00B77EF6" w:rsidRPr="009F2C25" w:rsidRDefault="7059407B" w:rsidP="2BF3B97A">
      <w:pPr>
        <w:pStyle w:val="ListParagraph"/>
        <w:numPr>
          <w:ilvl w:val="1"/>
          <w:numId w:val="30"/>
        </w:numPr>
        <w:spacing w:line="360" w:lineRule="auto"/>
        <w:rPr>
          <w:color w:val="000000" w:themeColor="text1"/>
          <w:lang w:val="en-US"/>
        </w:rPr>
      </w:pPr>
      <w:r w:rsidRPr="7059407B">
        <w:rPr>
          <w:color w:val="000000" w:themeColor="text1"/>
          <w:sz w:val="24"/>
          <w:szCs w:val="24"/>
          <w:lang w:val="en-US"/>
        </w:rPr>
        <w:t xml:space="preserve">3.2.3.2 If check status is Mismatch, route to Duplicate Payment Review </w:t>
      </w:r>
      <w:r w:rsidRPr="7059407B">
        <w:rPr>
          <w:color w:val="000000" w:themeColor="text1"/>
          <w:sz w:val="24"/>
          <w:szCs w:val="24"/>
          <w:highlight w:val="yellow"/>
          <w:lang w:val="en-US"/>
        </w:rPr>
        <w:t xml:space="preserve">WQ </w:t>
      </w:r>
      <w:r w:rsidRPr="7059407B">
        <w:rPr>
          <w:color w:val="000000" w:themeColor="text1"/>
          <w:sz w:val="24"/>
          <w:szCs w:val="24"/>
          <w:lang w:val="en-US"/>
        </w:rPr>
        <w:t xml:space="preserve">with reason Duplicate Payment Posted </w:t>
      </w:r>
      <w:r w:rsidRPr="7059407B">
        <w:rPr>
          <w:color w:val="000000" w:themeColor="text1"/>
          <w:sz w:val="24"/>
          <w:szCs w:val="24"/>
          <w:highlight w:val="yellow"/>
          <w:lang w:val="en-US"/>
        </w:rPr>
        <w:t>[132]</w:t>
      </w:r>
      <w:r w:rsidRPr="7059407B">
        <w:rPr>
          <w:color w:val="000000" w:themeColor="text1"/>
          <w:sz w:val="24"/>
          <w:szCs w:val="24"/>
          <w:lang w:val="en-US"/>
        </w:rPr>
        <w:t>, to review payment posted.</w:t>
      </w:r>
    </w:p>
    <w:p w14:paraId="61B9AF2C" w14:textId="7515F0E7" w:rsidR="00B77EF6" w:rsidRPr="009F2C25" w:rsidRDefault="7059407B" w:rsidP="7E9939A3">
      <w:pPr>
        <w:pStyle w:val="ListParagraph"/>
        <w:numPr>
          <w:ilvl w:val="1"/>
          <w:numId w:val="30"/>
        </w:numPr>
        <w:spacing w:line="360" w:lineRule="auto"/>
        <w:rPr>
          <w:color w:val="000000" w:themeColor="text1"/>
        </w:rPr>
      </w:pPr>
      <w:r w:rsidRPr="7059407B">
        <w:rPr>
          <w:color w:val="000000" w:themeColor="text1"/>
          <w:sz w:val="24"/>
          <w:szCs w:val="24"/>
        </w:rPr>
        <w:lastRenderedPageBreak/>
        <w:t xml:space="preserve">3.2.3.3 If check status is Missing, defer WQ for 30 days from issue or deposit date of payment, then route to Duplicate Payment Review </w:t>
      </w:r>
      <w:r w:rsidRPr="7059407B">
        <w:rPr>
          <w:color w:val="000000" w:themeColor="text1"/>
          <w:sz w:val="24"/>
          <w:szCs w:val="24"/>
          <w:highlight w:val="yellow"/>
        </w:rPr>
        <w:t>WQ</w:t>
      </w:r>
      <w:r w:rsidRPr="7059407B">
        <w:rPr>
          <w:color w:val="000000" w:themeColor="text1"/>
          <w:sz w:val="24"/>
          <w:szCs w:val="24"/>
        </w:rPr>
        <w:t xml:space="preserve"> with reason Duplicate Payment Posted </w:t>
      </w:r>
      <w:r w:rsidRPr="7059407B">
        <w:rPr>
          <w:color w:val="000000" w:themeColor="text1"/>
          <w:sz w:val="24"/>
          <w:szCs w:val="24"/>
          <w:highlight w:val="yellow"/>
        </w:rPr>
        <w:t>[132]</w:t>
      </w:r>
      <w:r w:rsidRPr="7059407B">
        <w:rPr>
          <w:color w:val="000000" w:themeColor="text1"/>
          <w:sz w:val="24"/>
          <w:szCs w:val="24"/>
        </w:rPr>
        <w:t xml:space="preserve"> to verify payment validity after wait period times have elapsed</w:t>
      </w:r>
    </w:p>
    <w:p w14:paraId="3C463B3F" w14:textId="77777777" w:rsidR="00B77EF6" w:rsidRDefault="00B77EF6" w:rsidP="00B77EF6">
      <w:pPr>
        <w:pStyle w:val="ListParagraph"/>
        <w:spacing w:line="360" w:lineRule="auto"/>
        <w:ind w:left="1440"/>
        <w:rPr>
          <w:color w:val="000000" w:themeColor="text1"/>
          <w:sz w:val="24"/>
          <w:szCs w:val="24"/>
        </w:rPr>
      </w:pPr>
    </w:p>
    <w:p w14:paraId="709B0124" w14:textId="77777777" w:rsidR="00B77EF6" w:rsidRDefault="00B77EF6" w:rsidP="00B77EF6">
      <w:pPr>
        <w:pStyle w:val="ListParagraph"/>
        <w:spacing w:line="360" w:lineRule="auto"/>
        <w:ind w:left="1440"/>
        <w:rPr>
          <w:color w:val="000000" w:themeColor="text1"/>
          <w:sz w:val="24"/>
          <w:szCs w:val="24"/>
        </w:rPr>
      </w:pPr>
    </w:p>
    <w:p w14:paraId="4063C1E0" w14:textId="77777777" w:rsidR="00B77EF6" w:rsidRPr="00300082" w:rsidRDefault="00B77EF6" w:rsidP="00B77EF6">
      <w:pPr>
        <w:pStyle w:val="ListParagraph"/>
        <w:spacing w:line="360" w:lineRule="auto"/>
        <w:ind w:left="1440"/>
        <w:rPr>
          <w:color w:val="000000" w:themeColor="text1"/>
          <w:sz w:val="24"/>
          <w:szCs w:val="24"/>
        </w:rPr>
      </w:pPr>
    </w:p>
    <w:p w14:paraId="6F599894" w14:textId="4C57B10C" w:rsidR="0098315C" w:rsidRPr="0098315C" w:rsidRDefault="0098315C" w:rsidP="003E02E7">
      <w:pPr>
        <w:pStyle w:val="ListParagraph"/>
        <w:ind w:left="1440"/>
        <w:rPr>
          <w:color w:val="000000" w:themeColor="text1"/>
          <w:sz w:val="24"/>
          <w:szCs w:val="24"/>
        </w:rPr>
      </w:pPr>
    </w:p>
    <w:p w14:paraId="6BBAF88F" w14:textId="77777777" w:rsidR="001671F6" w:rsidRDefault="001671F6">
      <w:pPr>
        <w:spacing w:line="480" w:lineRule="auto"/>
        <w:rPr>
          <w:sz w:val="20"/>
          <w:szCs w:val="20"/>
        </w:rPr>
      </w:pPr>
    </w:p>
    <w:p w14:paraId="57561B42" w14:textId="77777777" w:rsidR="00300082" w:rsidRDefault="00300082">
      <w:pPr>
        <w:spacing w:line="480" w:lineRule="auto"/>
        <w:rPr>
          <w:sz w:val="20"/>
          <w:szCs w:val="20"/>
        </w:rPr>
      </w:pPr>
    </w:p>
    <w:p w14:paraId="14680D4D" w14:textId="77777777" w:rsidR="00501AE3" w:rsidRPr="001671F6" w:rsidRDefault="00000000">
      <w:pPr>
        <w:spacing w:line="240" w:lineRule="auto"/>
        <w:rPr>
          <w:b/>
          <w:sz w:val="24"/>
          <w:szCs w:val="24"/>
        </w:rPr>
      </w:pPr>
      <w:r w:rsidRPr="001671F6">
        <w:rPr>
          <w:b/>
          <w:sz w:val="24"/>
          <w:szCs w:val="24"/>
        </w:rPr>
        <w:t xml:space="preserve">BEFORE YOU MOVE ON: </w:t>
      </w:r>
    </w:p>
    <w:p w14:paraId="113F6DD2" w14:textId="77777777" w:rsidR="001671F6" w:rsidRPr="001671F6" w:rsidRDefault="001671F6">
      <w:pPr>
        <w:spacing w:line="240" w:lineRule="auto"/>
        <w:rPr>
          <w:b/>
          <w:sz w:val="24"/>
          <w:szCs w:val="24"/>
        </w:rPr>
      </w:pPr>
    </w:p>
    <w:p w14:paraId="40EA6F53" w14:textId="77777777" w:rsidR="001671F6" w:rsidRPr="001671F6" w:rsidRDefault="001671F6" w:rsidP="001671F6">
      <w:pPr>
        <w:spacing w:line="240" w:lineRule="auto"/>
        <w:rPr>
          <w:sz w:val="24"/>
          <w:szCs w:val="24"/>
        </w:rPr>
      </w:pPr>
      <w:r w:rsidRPr="001671F6">
        <w:rPr>
          <w:sz w:val="24"/>
          <w:szCs w:val="24"/>
        </w:rPr>
        <w:t>Verify if all actions have been completed and your notes are complete and clear.</w:t>
      </w:r>
    </w:p>
    <w:p w14:paraId="76D2FB77" w14:textId="4964C045" w:rsidR="00501AE3" w:rsidRDefault="00501AE3">
      <w:pPr>
        <w:spacing w:line="240" w:lineRule="auto"/>
        <w:rPr>
          <w:sz w:val="20"/>
          <w:szCs w:val="20"/>
        </w:rPr>
      </w:pPr>
    </w:p>
    <w:p w14:paraId="170602CA" w14:textId="77777777" w:rsidR="00501AE3" w:rsidRDefault="00000000">
      <w:pPr>
        <w:spacing w:line="240" w:lineRule="auto"/>
        <w:rPr>
          <w:sz w:val="20"/>
          <w:szCs w:val="20"/>
        </w:rPr>
      </w:pPr>
      <w:r>
        <w:br w:type="page"/>
      </w:r>
    </w:p>
    <w:p w14:paraId="5CA5AAEA" w14:textId="77777777" w:rsidR="00501AE3" w:rsidRDefault="00501AE3">
      <w:pPr>
        <w:rPr>
          <w:sz w:val="16"/>
          <w:szCs w:val="16"/>
        </w:rPr>
      </w:pPr>
    </w:p>
    <w:tbl>
      <w:tblPr>
        <w:tblStyle w:val="7"/>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501AE3" w14:paraId="45522669" w14:textId="77777777">
        <w:trPr>
          <w:trHeight w:val="860"/>
        </w:trPr>
        <w:tc>
          <w:tcPr>
            <w:tcW w:w="10440" w:type="dxa"/>
            <w:tcBorders>
              <w:top w:val="single" w:sz="8" w:space="0" w:color="FFFFFF"/>
              <w:left w:val="single" w:sz="8" w:space="0" w:color="FFFFFF"/>
              <w:bottom w:val="single" w:sz="12" w:space="0" w:color="D9D9D9"/>
              <w:right w:val="single" w:sz="8" w:space="0" w:color="FFFFFF"/>
            </w:tcBorders>
            <w:shd w:val="clear" w:color="auto" w:fill="auto"/>
            <w:tcMar>
              <w:top w:w="0" w:type="dxa"/>
              <w:left w:w="0" w:type="dxa"/>
              <w:bottom w:w="0" w:type="dxa"/>
              <w:right w:w="0" w:type="dxa"/>
            </w:tcMar>
          </w:tcPr>
          <w:p w14:paraId="5A9AC14D" w14:textId="77777777" w:rsidR="00501AE3" w:rsidRDefault="00501AE3">
            <w:pPr>
              <w:widowControl w:val="0"/>
              <w:spacing w:line="240" w:lineRule="auto"/>
              <w:rPr>
                <w:sz w:val="16"/>
                <w:szCs w:val="16"/>
              </w:rPr>
            </w:pPr>
          </w:p>
          <w:tbl>
            <w:tblPr>
              <w:tblStyle w:val="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501AE3" w14:paraId="76E06467" w14:textId="77777777">
              <w:tc>
                <w:tcPr>
                  <w:tcW w:w="10440" w:type="dxa"/>
                  <w:tcBorders>
                    <w:top w:val="single" w:sz="8" w:space="0" w:color="FFFFFF"/>
                    <w:left w:val="single" w:sz="8" w:space="0" w:color="FFFFFF"/>
                    <w:bottom w:val="single" w:sz="8" w:space="0" w:color="FFFFFF"/>
                    <w:right w:val="single" w:sz="8" w:space="0" w:color="FFFFFF"/>
                  </w:tcBorders>
                  <w:shd w:val="clear" w:color="auto" w:fill="auto"/>
                  <w:tcMar>
                    <w:top w:w="28" w:type="dxa"/>
                    <w:left w:w="28" w:type="dxa"/>
                    <w:bottom w:w="28" w:type="dxa"/>
                    <w:right w:w="28" w:type="dxa"/>
                  </w:tcMar>
                </w:tcPr>
                <w:p w14:paraId="7DF68F32" w14:textId="35978416" w:rsidR="00501AE3" w:rsidRDefault="002B6D29">
                  <w:pPr>
                    <w:pStyle w:val="Heading2"/>
                    <w:widowControl w:val="0"/>
                    <w:spacing w:before="0" w:after="0" w:line="240" w:lineRule="auto"/>
                    <w:rPr>
                      <w:b/>
                      <w:color w:val="999999"/>
                      <w:sz w:val="36"/>
                      <w:szCs w:val="36"/>
                    </w:rPr>
                  </w:pPr>
                  <w:bookmarkStart w:id="23" w:name="_i5dn1dpj2eum" w:colFirst="0" w:colLast="0"/>
                  <w:bookmarkEnd w:id="23"/>
                  <w:r>
                    <w:rPr>
                      <w:b/>
                    </w:rPr>
                    <w:t xml:space="preserve">Action Step 4 - </w:t>
                  </w:r>
                  <w:r w:rsidR="001B7B52" w:rsidRPr="001B7B52">
                    <w:t>Unapplied insurance payment due to Treatment not Done</w:t>
                  </w:r>
                  <w:r w:rsidR="00085A41">
                    <w:t xml:space="preserve"> Adjustment</w:t>
                  </w:r>
                </w:p>
              </w:tc>
            </w:tr>
          </w:tbl>
          <w:p w14:paraId="1978AB59" w14:textId="77777777" w:rsidR="00501AE3" w:rsidRDefault="00501AE3">
            <w:pPr>
              <w:widowControl w:val="0"/>
              <w:spacing w:line="240" w:lineRule="auto"/>
              <w:rPr>
                <w:sz w:val="16"/>
                <w:szCs w:val="16"/>
              </w:rPr>
            </w:pPr>
          </w:p>
        </w:tc>
      </w:tr>
    </w:tbl>
    <w:p w14:paraId="7B986302" w14:textId="77777777" w:rsidR="00501AE3" w:rsidRDefault="00501AE3">
      <w:pPr>
        <w:rPr>
          <w:sz w:val="28"/>
          <w:szCs w:val="28"/>
        </w:rPr>
      </w:pPr>
    </w:p>
    <w:p w14:paraId="201B2DE7" w14:textId="4DAB7176" w:rsidR="00501AE3" w:rsidRDefault="00000000" w:rsidP="00E03D33">
      <w:pPr>
        <w:spacing w:line="360" w:lineRule="auto"/>
        <w:rPr>
          <w:b/>
          <w:sz w:val="24"/>
          <w:szCs w:val="24"/>
        </w:rPr>
      </w:pPr>
      <w:r w:rsidRPr="001B7B52">
        <w:rPr>
          <w:b/>
          <w:sz w:val="24"/>
          <w:szCs w:val="24"/>
        </w:rPr>
        <w:t xml:space="preserve">BEFORE YOU START: </w:t>
      </w:r>
    </w:p>
    <w:p w14:paraId="6084DD0F" w14:textId="77777777" w:rsidR="00C87106" w:rsidRDefault="00C87106" w:rsidP="00E03D33">
      <w:pPr>
        <w:spacing w:line="360" w:lineRule="auto"/>
        <w:rPr>
          <w:sz w:val="24"/>
          <w:szCs w:val="24"/>
        </w:rPr>
      </w:pPr>
    </w:p>
    <w:p w14:paraId="5495C7AE" w14:textId="742B04E6" w:rsidR="001B7B52" w:rsidRDefault="2BF3B97A" w:rsidP="2BF3B97A">
      <w:pPr>
        <w:spacing w:line="360" w:lineRule="auto"/>
        <w:rPr>
          <w:sz w:val="24"/>
          <w:szCs w:val="24"/>
          <w:lang w:val="en-US"/>
        </w:rPr>
      </w:pPr>
      <w:r w:rsidRPr="2BF3B97A">
        <w:rPr>
          <w:sz w:val="24"/>
          <w:szCs w:val="24"/>
          <w:lang w:val="en-US"/>
        </w:rPr>
        <w:t>Review: History notes and patient chart for notes regarding the adjustment; Insurance Refund Process SRG.</w:t>
      </w:r>
    </w:p>
    <w:p w14:paraId="0F77974B" w14:textId="77777777" w:rsidR="001B7B52" w:rsidRPr="001B7B52" w:rsidRDefault="001B7B52" w:rsidP="00E03D33">
      <w:pPr>
        <w:spacing w:line="360" w:lineRule="auto"/>
        <w:rPr>
          <w:sz w:val="24"/>
          <w:szCs w:val="24"/>
        </w:rPr>
      </w:pPr>
    </w:p>
    <w:p w14:paraId="1770A138" w14:textId="7C6601F2" w:rsidR="00501AE3" w:rsidRDefault="001B7B52" w:rsidP="00E03D33">
      <w:pPr>
        <w:pStyle w:val="ListParagraph"/>
        <w:numPr>
          <w:ilvl w:val="0"/>
          <w:numId w:val="62"/>
        </w:numPr>
        <w:spacing w:line="360" w:lineRule="auto"/>
        <w:rPr>
          <w:color w:val="000000" w:themeColor="text1"/>
          <w:sz w:val="24"/>
          <w:szCs w:val="24"/>
        </w:rPr>
      </w:pPr>
      <w:r w:rsidRPr="001B7B52">
        <w:rPr>
          <w:color w:val="000000" w:themeColor="text1"/>
          <w:sz w:val="24"/>
          <w:szCs w:val="24"/>
        </w:rPr>
        <w:t>4.1 TX not Completed adjustment has been taken</w:t>
      </w:r>
      <w:r w:rsidR="00C05AC4">
        <w:rPr>
          <w:color w:val="000000" w:themeColor="text1"/>
          <w:sz w:val="24"/>
          <w:szCs w:val="24"/>
        </w:rPr>
        <w:t xml:space="preserve"> for</w:t>
      </w:r>
      <w:r w:rsidR="00085A41">
        <w:rPr>
          <w:color w:val="000000" w:themeColor="text1"/>
          <w:sz w:val="24"/>
          <w:szCs w:val="24"/>
        </w:rPr>
        <w:t xml:space="preserve"> the</w:t>
      </w:r>
      <w:r w:rsidR="00C05AC4">
        <w:rPr>
          <w:color w:val="000000" w:themeColor="text1"/>
          <w:sz w:val="24"/>
          <w:szCs w:val="24"/>
        </w:rPr>
        <w:t xml:space="preserve"> service</w:t>
      </w:r>
      <w:r w:rsidRPr="001B7B52">
        <w:rPr>
          <w:color w:val="000000" w:themeColor="text1"/>
          <w:sz w:val="24"/>
          <w:szCs w:val="24"/>
        </w:rPr>
        <w:t>, the insurance payment is undistributed</w:t>
      </w:r>
      <w:r>
        <w:rPr>
          <w:color w:val="000000" w:themeColor="text1"/>
          <w:sz w:val="24"/>
          <w:szCs w:val="24"/>
        </w:rPr>
        <w:t>.</w:t>
      </w:r>
    </w:p>
    <w:p w14:paraId="3A5D136C" w14:textId="5C1435DB" w:rsidR="001B7B52" w:rsidRDefault="00F70E25" w:rsidP="00E03D33">
      <w:pPr>
        <w:pStyle w:val="ListParagraph"/>
        <w:numPr>
          <w:ilvl w:val="0"/>
          <w:numId w:val="72"/>
        </w:numPr>
        <w:spacing w:line="360" w:lineRule="auto"/>
        <w:rPr>
          <w:sz w:val="24"/>
          <w:szCs w:val="24"/>
        </w:rPr>
      </w:pPr>
      <w:r>
        <w:rPr>
          <w:sz w:val="24"/>
          <w:szCs w:val="24"/>
        </w:rPr>
        <w:t xml:space="preserve">4.1.1 </w:t>
      </w:r>
      <w:r w:rsidR="001B7B52">
        <w:rPr>
          <w:sz w:val="24"/>
          <w:szCs w:val="24"/>
        </w:rPr>
        <w:t>If there are office notes confirming the treatment was not completed, process a refund to the insurance.</w:t>
      </w:r>
    </w:p>
    <w:p w14:paraId="722DE63C" w14:textId="0FFE35C9" w:rsidR="001B7B52" w:rsidRPr="001B7B52" w:rsidRDefault="7059407B" w:rsidP="00E03D33">
      <w:pPr>
        <w:pStyle w:val="ListParagraph"/>
        <w:numPr>
          <w:ilvl w:val="0"/>
          <w:numId w:val="72"/>
        </w:numPr>
        <w:spacing w:line="360" w:lineRule="auto"/>
        <w:rPr>
          <w:color w:val="000000" w:themeColor="text1"/>
          <w:sz w:val="24"/>
          <w:szCs w:val="24"/>
        </w:rPr>
      </w:pPr>
      <w:r w:rsidRPr="7059407B">
        <w:rPr>
          <w:sz w:val="24"/>
          <w:szCs w:val="24"/>
        </w:rPr>
        <w:t xml:space="preserve">4.1.2 If there are no office notes </w:t>
      </w:r>
      <w:r w:rsidRPr="7059407B">
        <w:rPr>
          <w:sz w:val="24"/>
          <w:szCs w:val="24"/>
          <w:highlight w:val="yellow"/>
        </w:rPr>
        <w:t>transfer to</w:t>
      </w:r>
      <w:r w:rsidRPr="7059407B">
        <w:rPr>
          <w:sz w:val="24"/>
          <w:szCs w:val="24"/>
        </w:rPr>
        <w:t xml:space="preserve"> open a Request for Information </w:t>
      </w:r>
      <w:r w:rsidRPr="7059407B">
        <w:rPr>
          <w:sz w:val="24"/>
          <w:szCs w:val="24"/>
          <w:highlight w:val="yellow"/>
        </w:rPr>
        <w:t>WQ</w:t>
      </w:r>
      <w:r w:rsidRPr="7059407B">
        <w:rPr>
          <w:sz w:val="24"/>
          <w:szCs w:val="24"/>
        </w:rPr>
        <w:t xml:space="preserve"> for the office to confirm treatment not completed. Enter a complete note in the Comment box including the date of service and services paid and voided.</w:t>
      </w:r>
    </w:p>
    <w:p w14:paraId="753CEDD3" w14:textId="77777777" w:rsidR="001B7B52" w:rsidRDefault="001B7B52" w:rsidP="001B7B52">
      <w:pPr>
        <w:spacing w:line="360" w:lineRule="auto"/>
        <w:rPr>
          <w:sz w:val="20"/>
          <w:szCs w:val="20"/>
        </w:rPr>
      </w:pPr>
    </w:p>
    <w:p w14:paraId="351BCDF9" w14:textId="77777777" w:rsidR="001671F6" w:rsidRDefault="001671F6" w:rsidP="001B7B52">
      <w:pPr>
        <w:spacing w:line="360" w:lineRule="auto"/>
        <w:rPr>
          <w:sz w:val="20"/>
          <w:szCs w:val="20"/>
        </w:rPr>
      </w:pPr>
    </w:p>
    <w:p w14:paraId="1B27A75F" w14:textId="77777777" w:rsidR="001671F6" w:rsidRDefault="001671F6" w:rsidP="001B7B52">
      <w:pPr>
        <w:spacing w:line="360" w:lineRule="auto"/>
        <w:rPr>
          <w:sz w:val="20"/>
          <w:szCs w:val="20"/>
        </w:rPr>
      </w:pPr>
    </w:p>
    <w:p w14:paraId="2458B3CB" w14:textId="77777777" w:rsidR="001671F6" w:rsidRDefault="001671F6" w:rsidP="001B7B52">
      <w:pPr>
        <w:spacing w:line="360" w:lineRule="auto"/>
        <w:rPr>
          <w:sz w:val="20"/>
          <w:szCs w:val="20"/>
        </w:rPr>
      </w:pPr>
    </w:p>
    <w:p w14:paraId="11918DE5" w14:textId="77777777" w:rsidR="001B7B52" w:rsidRDefault="001B7B52" w:rsidP="001B7B52">
      <w:pPr>
        <w:spacing w:line="360" w:lineRule="auto"/>
        <w:rPr>
          <w:sz w:val="20"/>
          <w:szCs w:val="20"/>
        </w:rPr>
      </w:pPr>
    </w:p>
    <w:p w14:paraId="56E5A00F" w14:textId="77777777" w:rsidR="00501AE3" w:rsidRDefault="00000000">
      <w:pPr>
        <w:spacing w:line="240" w:lineRule="auto"/>
        <w:rPr>
          <w:b/>
          <w:sz w:val="24"/>
          <w:szCs w:val="24"/>
        </w:rPr>
      </w:pPr>
      <w:r w:rsidRPr="00FC74ED">
        <w:rPr>
          <w:b/>
          <w:sz w:val="24"/>
          <w:szCs w:val="24"/>
        </w:rPr>
        <w:t xml:space="preserve">BEFORE YOU MOVE ON: </w:t>
      </w:r>
    </w:p>
    <w:p w14:paraId="54324089" w14:textId="77777777" w:rsidR="001671F6" w:rsidRPr="00FC74ED" w:rsidRDefault="001671F6">
      <w:pPr>
        <w:spacing w:line="240" w:lineRule="auto"/>
        <w:rPr>
          <w:b/>
          <w:sz w:val="24"/>
          <w:szCs w:val="24"/>
        </w:rPr>
      </w:pPr>
    </w:p>
    <w:p w14:paraId="79F62BC3" w14:textId="77777777" w:rsidR="001671F6" w:rsidRPr="00FC74ED" w:rsidRDefault="001671F6" w:rsidP="001671F6">
      <w:pPr>
        <w:spacing w:line="240" w:lineRule="auto"/>
        <w:rPr>
          <w:sz w:val="24"/>
          <w:szCs w:val="24"/>
        </w:rPr>
      </w:pPr>
      <w:r>
        <w:rPr>
          <w:sz w:val="24"/>
          <w:szCs w:val="24"/>
        </w:rPr>
        <w:t>Verify if all actions have been completed and your notes are complete and clear.</w:t>
      </w:r>
    </w:p>
    <w:p w14:paraId="1BB7909E" w14:textId="77777777" w:rsidR="007F1458" w:rsidRDefault="007F1458">
      <w:pPr>
        <w:spacing w:line="240" w:lineRule="auto"/>
      </w:pPr>
    </w:p>
    <w:p w14:paraId="186E1805" w14:textId="77777777" w:rsidR="007F1458" w:rsidRDefault="007F1458">
      <w:pPr>
        <w:spacing w:line="240" w:lineRule="auto"/>
      </w:pPr>
    </w:p>
    <w:p w14:paraId="4F4F0A39" w14:textId="77777777" w:rsidR="007F1458" w:rsidRDefault="007F1458">
      <w:pPr>
        <w:spacing w:line="240" w:lineRule="auto"/>
      </w:pPr>
    </w:p>
    <w:p w14:paraId="36242408" w14:textId="77777777" w:rsidR="007F1458" w:rsidRDefault="007F1458">
      <w:pPr>
        <w:spacing w:line="240" w:lineRule="auto"/>
      </w:pPr>
    </w:p>
    <w:p w14:paraId="0DF53F9F" w14:textId="77777777" w:rsidR="007F1458" w:rsidRDefault="007F1458">
      <w:pPr>
        <w:spacing w:line="240" w:lineRule="auto"/>
      </w:pPr>
    </w:p>
    <w:p w14:paraId="67824E55" w14:textId="77777777" w:rsidR="007F1458" w:rsidRDefault="007F1458">
      <w:pPr>
        <w:spacing w:line="240" w:lineRule="auto"/>
      </w:pPr>
    </w:p>
    <w:p w14:paraId="6E857382" w14:textId="77777777" w:rsidR="007F1458" w:rsidRDefault="007F1458">
      <w:pPr>
        <w:spacing w:line="240" w:lineRule="auto"/>
      </w:pPr>
    </w:p>
    <w:p w14:paraId="5F95A1D4" w14:textId="77777777" w:rsidR="007F1458" w:rsidRDefault="007F1458">
      <w:pPr>
        <w:spacing w:line="240" w:lineRule="auto"/>
      </w:pPr>
    </w:p>
    <w:p w14:paraId="422E98AE" w14:textId="77777777" w:rsidR="007F1458" w:rsidRDefault="007F1458">
      <w:pPr>
        <w:spacing w:line="240" w:lineRule="auto"/>
      </w:pPr>
    </w:p>
    <w:p w14:paraId="053F491D" w14:textId="77777777" w:rsidR="007F1458" w:rsidRDefault="007F1458">
      <w:pPr>
        <w:spacing w:line="240" w:lineRule="auto"/>
      </w:pPr>
    </w:p>
    <w:p w14:paraId="455CE01E" w14:textId="77777777" w:rsidR="007F1458" w:rsidRDefault="007F1458">
      <w:pPr>
        <w:spacing w:line="240" w:lineRule="auto"/>
      </w:pPr>
    </w:p>
    <w:p w14:paraId="2A50A227" w14:textId="77777777" w:rsidR="007F1458" w:rsidRDefault="007F1458">
      <w:pPr>
        <w:spacing w:line="240" w:lineRule="auto"/>
      </w:pPr>
    </w:p>
    <w:p w14:paraId="5527662B" w14:textId="77777777" w:rsidR="007F1458" w:rsidRDefault="007F1458">
      <w:pPr>
        <w:spacing w:line="240" w:lineRule="auto"/>
      </w:pPr>
    </w:p>
    <w:p w14:paraId="5926E50F" w14:textId="77777777" w:rsidR="007F1458" w:rsidRDefault="007F1458">
      <w:pPr>
        <w:spacing w:line="240" w:lineRule="auto"/>
      </w:pPr>
    </w:p>
    <w:p w14:paraId="3E329293" w14:textId="77777777" w:rsidR="007F1458" w:rsidRDefault="007F1458">
      <w:pPr>
        <w:spacing w:line="240" w:lineRule="auto"/>
      </w:pPr>
    </w:p>
    <w:p w14:paraId="3BA11279" w14:textId="77777777" w:rsidR="007F1458" w:rsidRDefault="007F1458">
      <w:pPr>
        <w:spacing w:line="240" w:lineRule="auto"/>
      </w:pPr>
    </w:p>
    <w:p w14:paraId="3A4CDF50" w14:textId="77777777" w:rsidR="007F1458" w:rsidRDefault="007F1458">
      <w:pPr>
        <w:spacing w:line="240" w:lineRule="auto"/>
      </w:pPr>
    </w:p>
    <w:p w14:paraId="0BDD3A3F" w14:textId="77777777" w:rsidR="007F1458" w:rsidRDefault="007F1458">
      <w:pPr>
        <w:spacing w:line="240" w:lineRule="auto"/>
      </w:pPr>
    </w:p>
    <w:p w14:paraId="32316034" w14:textId="77777777" w:rsidR="007F1458" w:rsidRDefault="007F1458">
      <w:pPr>
        <w:spacing w:line="240" w:lineRule="auto"/>
      </w:pPr>
    </w:p>
    <w:p w14:paraId="7EE9C880" w14:textId="77777777" w:rsidR="007F1458" w:rsidRDefault="007F1458">
      <w:pPr>
        <w:spacing w:line="240" w:lineRule="auto"/>
      </w:pPr>
    </w:p>
    <w:p w14:paraId="171318AE" w14:textId="77777777" w:rsidR="007F1458" w:rsidRDefault="007F1458">
      <w:pPr>
        <w:spacing w:line="240" w:lineRule="auto"/>
      </w:pPr>
    </w:p>
    <w:tbl>
      <w:tblPr>
        <w:tblStyle w:val="7"/>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7F1458" w14:paraId="228D27E8" w14:textId="77777777" w:rsidTr="005C46D2">
        <w:trPr>
          <w:trHeight w:val="860"/>
        </w:trPr>
        <w:tc>
          <w:tcPr>
            <w:tcW w:w="10440" w:type="dxa"/>
            <w:tcBorders>
              <w:top w:val="single" w:sz="8" w:space="0" w:color="FFFFFF"/>
              <w:left w:val="single" w:sz="8" w:space="0" w:color="FFFFFF"/>
              <w:bottom w:val="single" w:sz="12" w:space="0" w:color="D9D9D9"/>
              <w:right w:val="single" w:sz="8" w:space="0" w:color="FFFFFF"/>
            </w:tcBorders>
            <w:shd w:val="clear" w:color="auto" w:fill="auto"/>
            <w:tcMar>
              <w:top w:w="0" w:type="dxa"/>
              <w:left w:w="0" w:type="dxa"/>
              <w:bottom w:w="0" w:type="dxa"/>
              <w:right w:w="0" w:type="dxa"/>
            </w:tcMar>
          </w:tcPr>
          <w:p w14:paraId="53F36FF1" w14:textId="77777777" w:rsidR="007F1458" w:rsidRDefault="007F1458" w:rsidP="005C46D2">
            <w:pPr>
              <w:widowControl w:val="0"/>
              <w:spacing w:line="240" w:lineRule="auto"/>
              <w:rPr>
                <w:sz w:val="16"/>
                <w:szCs w:val="16"/>
              </w:rPr>
            </w:pPr>
          </w:p>
          <w:tbl>
            <w:tblPr>
              <w:tblStyle w:val="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7F1458" w14:paraId="36E0B644" w14:textId="77777777" w:rsidTr="005C46D2">
              <w:tc>
                <w:tcPr>
                  <w:tcW w:w="10440" w:type="dxa"/>
                  <w:tcBorders>
                    <w:top w:val="single" w:sz="8" w:space="0" w:color="FFFFFF"/>
                    <w:left w:val="single" w:sz="8" w:space="0" w:color="FFFFFF"/>
                    <w:bottom w:val="single" w:sz="8" w:space="0" w:color="FFFFFF"/>
                    <w:right w:val="single" w:sz="8" w:space="0" w:color="FFFFFF"/>
                  </w:tcBorders>
                  <w:shd w:val="clear" w:color="auto" w:fill="auto"/>
                  <w:tcMar>
                    <w:top w:w="28" w:type="dxa"/>
                    <w:left w:w="28" w:type="dxa"/>
                    <w:bottom w:w="28" w:type="dxa"/>
                    <w:right w:w="28" w:type="dxa"/>
                  </w:tcMar>
                </w:tcPr>
                <w:p w14:paraId="3D1A594D" w14:textId="159790EE" w:rsidR="007F1458" w:rsidRDefault="007F1458" w:rsidP="005C46D2">
                  <w:pPr>
                    <w:pStyle w:val="Heading2"/>
                    <w:widowControl w:val="0"/>
                    <w:spacing w:before="0" w:after="0" w:line="240" w:lineRule="auto"/>
                    <w:rPr>
                      <w:b/>
                      <w:color w:val="999999"/>
                      <w:sz w:val="36"/>
                      <w:szCs w:val="36"/>
                    </w:rPr>
                  </w:pPr>
                  <w:r>
                    <w:rPr>
                      <w:b/>
                    </w:rPr>
                    <w:t xml:space="preserve">Action Step 5 - </w:t>
                  </w:r>
                  <w:r w:rsidRPr="007F1458">
                    <w:t>Unapplied insurance payment due to Unsatisfactory Outcome</w:t>
                  </w:r>
                </w:p>
              </w:tc>
            </w:tr>
          </w:tbl>
          <w:p w14:paraId="65BD19A1" w14:textId="77777777" w:rsidR="007F1458" w:rsidRDefault="007F1458" w:rsidP="005C46D2">
            <w:pPr>
              <w:widowControl w:val="0"/>
              <w:spacing w:line="240" w:lineRule="auto"/>
              <w:rPr>
                <w:sz w:val="16"/>
                <w:szCs w:val="16"/>
              </w:rPr>
            </w:pPr>
          </w:p>
        </w:tc>
      </w:tr>
    </w:tbl>
    <w:p w14:paraId="7E3B555F" w14:textId="77777777" w:rsidR="009F6509" w:rsidRDefault="009F6509" w:rsidP="009F6509">
      <w:pPr>
        <w:spacing w:line="360" w:lineRule="auto"/>
        <w:rPr>
          <w:b/>
          <w:sz w:val="24"/>
          <w:szCs w:val="24"/>
        </w:rPr>
      </w:pPr>
    </w:p>
    <w:p w14:paraId="13B60856" w14:textId="72F8C0BB" w:rsidR="009F6509" w:rsidRDefault="009F6509" w:rsidP="008567B0">
      <w:pPr>
        <w:spacing w:line="360" w:lineRule="auto"/>
        <w:rPr>
          <w:b/>
          <w:sz w:val="24"/>
          <w:szCs w:val="24"/>
        </w:rPr>
      </w:pPr>
      <w:r w:rsidRPr="001B7B52">
        <w:rPr>
          <w:b/>
          <w:sz w:val="24"/>
          <w:szCs w:val="24"/>
        </w:rPr>
        <w:t xml:space="preserve">BEFORE YOU START: </w:t>
      </w:r>
    </w:p>
    <w:p w14:paraId="12F75ED2" w14:textId="77777777" w:rsidR="00C87106" w:rsidRDefault="00C87106" w:rsidP="008567B0">
      <w:pPr>
        <w:spacing w:line="360" w:lineRule="auto"/>
        <w:rPr>
          <w:sz w:val="24"/>
          <w:szCs w:val="24"/>
        </w:rPr>
      </w:pPr>
    </w:p>
    <w:p w14:paraId="496A8011" w14:textId="64C1A5A2" w:rsidR="009F6509" w:rsidRDefault="2BF3B97A" w:rsidP="2BF3B97A">
      <w:pPr>
        <w:spacing w:line="360" w:lineRule="auto"/>
        <w:rPr>
          <w:sz w:val="24"/>
          <w:szCs w:val="24"/>
          <w:lang w:val="en-US"/>
        </w:rPr>
      </w:pPr>
      <w:r w:rsidRPr="2BF3B97A">
        <w:rPr>
          <w:sz w:val="24"/>
          <w:szCs w:val="24"/>
          <w:lang w:val="en-US"/>
        </w:rPr>
        <w:t>Review: History notes and patient chart for notes regarding the adjustment; Insurance Refund Process SRG for refund Epic steps.</w:t>
      </w:r>
    </w:p>
    <w:p w14:paraId="1C40B0C5" w14:textId="77777777" w:rsidR="007F1458" w:rsidRDefault="007F1458" w:rsidP="008567B0">
      <w:pPr>
        <w:spacing w:line="360" w:lineRule="auto"/>
        <w:rPr>
          <w:sz w:val="28"/>
          <w:szCs w:val="28"/>
        </w:rPr>
      </w:pPr>
    </w:p>
    <w:p w14:paraId="47BA39C7" w14:textId="7D916048" w:rsidR="007F1458" w:rsidRPr="00EB0319" w:rsidRDefault="007F1458" w:rsidP="008567B0">
      <w:pPr>
        <w:pStyle w:val="ListParagraph"/>
        <w:numPr>
          <w:ilvl w:val="0"/>
          <w:numId w:val="62"/>
        </w:numPr>
        <w:spacing w:line="360" w:lineRule="auto"/>
        <w:rPr>
          <w:color w:val="000000" w:themeColor="text1"/>
          <w:sz w:val="24"/>
          <w:szCs w:val="24"/>
        </w:rPr>
      </w:pPr>
      <w:r w:rsidRPr="00EB0319">
        <w:rPr>
          <w:sz w:val="24"/>
          <w:szCs w:val="24"/>
        </w:rPr>
        <w:t xml:space="preserve">5.1 Unsatisfactory Outcome adjustment </w:t>
      </w:r>
      <w:r w:rsidRPr="00EB0319">
        <w:rPr>
          <w:color w:val="000000" w:themeColor="text1"/>
          <w:sz w:val="24"/>
          <w:szCs w:val="24"/>
        </w:rPr>
        <w:t>has been taken</w:t>
      </w:r>
      <w:r w:rsidR="00085A41">
        <w:rPr>
          <w:color w:val="000000" w:themeColor="text1"/>
          <w:sz w:val="24"/>
          <w:szCs w:val="24"/>
        </w:rPr>
        <w:t xml:space="preserve"> for the </w:t>
      </w:r>
      <w:r w:rsidR="00D90342">
        <w:rPr>
          <w:color w:val="000000" w:themeColor="text1"/>
          <w:sz w:val="24"/>
          <w:szCs w:val="24"/>
        </w:rPr>
        <w:t>service</w:t>
      </w:r>
      <w:r w:rsidR="00D90342" w:rsidRPr="00EB0319">
        <w:rPr>
          <w:color w:val="000000" w:themeColor="text1"/>
          <w:sz w:val="24"/>
          <w:szCs w:val="24"/>
        </w:rPr>
        <w:t>;</w:t>
      </w:r>
      <w:r w:rsidRPr="00EB0319">
        <w:rPr>
          <w:color w:val="000000" w:themeColor="text1"/>
          <w:sz w:val="24"/>
          <w:szCs w:val="24"/>
        </w:rPr>
        <w:t xml:space="preserve"> the insurance payment is undistributed</w:t>
      </w:r>
      <w:r w:rsidR="009F6509" w:rsidRPr="00EB0319">
        <w:rPr>
          <w:color w:val="000000" w:themeColor="text1"/>
          <w:sz w:val="24"/>
          <w:szCs w:val="24"/>
        </w:rPr>
        <w:t>.</w:t>
      </w:r>
    </w:p>
    <w:p w14:paraId="02775B66" w14:textId="228B201B" w:rsidR="007F1458" w:rsidRDefault="00F70E25" w:rsidP="008567B0">
      <w:pPr>
        <w:pStyle w:val="ListParagraph"/>
        <w:numPr>
          <w:ilvl w:val="0"/>
          <w:numId w:val="72"/>
        </w:numPr>
        <w:spacing w:line="360" w:lineRule="auto"/>
        <w:rPr>
          <w:sz w:val="24"/>
          <w:szCs w:val="24"/>
        </w:rPr>
      </w:pPr>
      <w:r>
        <w:rPr>
          <w:sz w:val="24"/>
          <w:szCs w:val="24"/>
        </w:rPr>
        <w:t xml:space="preserve">5.1.1 </w:t>
      </w:r>
      <w:r w:rsidR="007F1458">
        <w:rPr>
          <w:sz w:val="24"/>
          <w:szCs w:val="24"/>
        </w:rPr>
        <w:t xml:space="preserve">If there are office notes confirming the </w:t>
      </w:r>
      <w:r w:rsidR="009F6509">
        <w:rPr>
          <w:sz w:val="24"/>
          <w:szCs w:val="24"/>
        </w:rPr>
        <w:t>unsatisfactory outcome</w:t>
      </w:r>
      <w:r w:rsidR="007F1458">
        <w:rPr>
          <w:sz w:val="24"/>
          <w:szCs w:val="24"/>
        </w:rPr>
        <w:t>, process a refund to the insurance.</w:t>
      </w:r>
    </w:p>
    <w:p w14:paraId="72E63A80" w14:textId="64498582" w:rsidR="007F1458" w:rsidRPr="007F1458" w:rsidRDefault="7059407B" w:rsidP="2BF3B97A">
      <w:pPr>
        <w:pStyle w:val="ListParagraph"/>
        <w:numPr>
          <w:ilvl w:val="0"/>
          <w:numId w:val="72"/>
        </w:numPr>
        <w:spacing w:line="360" w:lineRule="auto"/>
        <w:rPr>
          <w:color w:val="000000" w:themeColor="text1"/>
          <w:sz w:val="24"/>
          <w:szCs w:val="24"/>
          <w:lang w:val="en-US"/>
        </w:rPr>
      </w:pPr>
      <w:r w:rsidRPr="7059407B">
        <w:rPr>
          <w:sz w:val="24"/>
          <w:szCs w:val="24"/>
          <w:lang w:val="en-US"/>
        </w:rPr>
        <w:t xml:space="preserve">5.1.2 If there are no office notes </w:t>
      </w:r>
      <w:r w:rsidRPr="7059407B">
        <w:rPr>
          <w:sz w:val="24"/>
          <w:szCs w:val="24"/>
          <w:highlight w:val="yellow"/>
          <w:lang w:val="en-US"/>
        </w:rPr>
        <w:t>transfer to</w:t>
      </w:r>
      <w:r w:rsidRPr="7059407B">
        <w:rPr>
          <w:sz w:val="24"/>
          <w:szCs w:val="24"/>
          <w:lang w:val="en-US"/>
        </w:rPr>
        <w:t xml:space="preserve"> open a Request for Information </w:t>
      </w:r>
      <w:r w:rsidRPr="7059407B">
        <w:rPr>
          <w:sz w:val="24"/>
          <w:szCs w:val="24"/>
          <w:highlight w:val="yellow"/>
          <w:lang w:val="en-US"/>
        </w:rPr>
        <w:t>WQ</w:t>
      </w:r>
      <w:r w:rsidRPr="7059407B">
        <w:rPr>
          <w:sz w:val="24"/>
          <w:szCs w:val="24"/>
          <w:lang w:val="en-US"/>
        </w:rPr>
        <w:t xml:space="preserve"> for the office to confirm that insurance refund is required. Enter a complete note in the Comment box including the date of service and the service for which the adjustment </w:t>
      </w:r>
      <w:r w:rsidRPr="7059407B">
        <w:rPr>
          <w:color w:val="000000" w:themeColor="text1"/>
          <w:sz w:val="24"/>
          <w:szCs w:val="24"/>
          <w:lang w:val="en-US"/>
        </w:rPr>
        <w:t>has been taken</w:t>
      </w:r>
      <w:r w:rsidRPr="7059407B">
        <w:rPr>
          <w:sz w:val="24"/>
          <w:szCs w:val="24"/>
          <w:lang w:val="en-US"/>
        </w:rPr>
        <w:t>.</w:t>
      </w:r>
    </w:p>
    <w:p w14:paraId="71CAE4BA" w14:textId="77777777" w:rsidR="007F1458" w:rsidRPr="007F1458" w:rsidRDefault="007F1458" w:rsidP="009F6509">
      <w:pPr>
        <w:pStyle w:val="ListParagraph"/>
        <w:spacing w:line="360" w:lineRule="auto"/>
        <w:ind w:left="1440"/>
        <w:rPr>
          <w:color w:val="000000" w:themeColor="text1"/>
          <w:sz w:val="24"/>
          <w:szCs w:val="24"/>
        </w:rPr>
      </w:pPr>
    </w:p>
    <w:p w14:paraId="2612483F" w14:textId="77777777" w:rsidR="007F1458" w:rsidRDefault="007F1458" w:rsidP="007F1458">
      <w:pPr>
        <w:rPr>
          <w:sz w:val="28"/>
          <w:szCs w:val="28"/>
        </w:rPr>
      </w:pPr>
    </w:p>
    <w:p w14:paraId="58039B5C" w14:textId="77777777" w:rsidR="007F1458" w:rsidRDefault="007F1458">
      <w:pPr>
        <w:spacing w:line="240" w:lineRule="auto"/>
      </w:pPr>
    </w:p>
    <w:p w14:paraId="51D21F28" w14:textId="77777777" w:rsidR="007F1458" w:rsidRDefault="007F1458">
      <w:pPr>
        <w:spacing w:line="240" w:lineRule="auto"/>
      </w:pPr>
    </w:p>
    <w:p w14:paraId="4207403A" w14:textId="77777777" w:rsidR="009F6509" w:rsidRDefault="009F6509">
      <w:pPr>
        <w:spacing w:line="240" w:lineRule="auto"/>
      </w:pPr>
    </w:p>
    <w:p w14:paraId="166D3E73" w14:textId="77777777" w:rsidR="009F6509" w:rsidRDefault="009F6509">
      <w:pPr>
        <w:spacing w:line="240" w:lineRule="auto"/>
      </w:pPr>
    </w:p>
    <w:p w14:paraId="6B88E9F2" w14:textId="77777777" w:rsidR="009F6509" w:rsidRDefault="009F6509">
      <w:pPr>
        <w:spacing w:line="240" w:lineRule="auto"/>
      </w:pPr>
    </w:p>
    <w:p w14:paraId="240087C1" w14:textId="77777777" w:rsidR="009F6509" w:rsidRDefault="009F6509">
      <w:pPr>
        <w:spacing w:line="240" w:lineRule="auto"/>
      </w:pPr>
    </w:p>
    <w:p w14:paraId="5D98930B" w14:textId="77777777" w:rsidR="00FC74ED" w:rsidRDefault="00FC74ED" w:rsidP="00FC74ED">
      <w:pPr>
        <w:spacing w:line="240" w:lineRule="auto"/>
        <w:rPr>
          <w:b/>
          <w:sz w:val="24"/>
          <w:szCs w:val="24"/>
        </w:rPr>
      </w:pPr>
      <w:r w:rsidRPr="00FC74ED">
        <w:rPr>
          <w:b/>
          <w:sz w:val="24"/>
          <w:szCs w:val="24"/>
        </w:rPr>
        <w:t xml:space="preserve">BEFORE YOU MOVE ON: </w:t>
      </w:r>
    </w:p>
    <w:p w14:paraId="59E2F4BD" w14:textId="77777777" w:rsidR="001671F6" w:rsidRPr="00FC74ED" w:rsidRDefault="001671F6" w:rsidP="00FC74ED">
      <w:pPr>
        <w:spacing w:line="240" w:lineRule="auto"/>
        <w:rPr>
          <w:b/>
          <w:sz w:val="24"/>
          <w:szCs w:val="24"/>
        </w:rPr>
      </w:pPr>
    </w:p>
    <w:p w14:paraId="26E2B1CB" w14:textId="77777777" w:rsidR="001671F6" w:rsidRPr="00FC74ED" w:rsidRDefault="001671F6" w:rsidP="001671F6">
      <w:pPr>
        <w:spacing w:line="240" w:lineRule="auto"/>
        <w:rPr>
          <w:sz w:val="24"/>
          <w:szCs w:val="24"/>
        </w:rPr>
      </w:pPr>
      <w:r>
        <w:rPr>
          <w:sz w:val="24"/>
          <w:szCs w:val="24"/>
        </w:rPr>
        <w:t>Verify if all actions have been completed and your notes are complete and clear.</w:t>
      </w:r>
    </w:p>
    <w:p w14:paraId="0927A690" w14:textId="77777777" w:rsidR="009F6509" w:rsidRDefault="009F6509">
      <w:pPr>
        <w:spacing w:line="240" w:lineRule="auto"/>
      </w:pPr>
    </w:p>
    <w:p w14:paraId="5F115E72" w14:textId="77777777" w:rsidR="009F6509" w:rsidRDefault="009F6509">
      <w:pPr>
        <w:spacing w:line="240" w:lineRule="auto"/>
      </w:pPr>
    </w:p>
    <w:p w14:paraId="039B00B2" w14:textId="77777777" w:rsidR="009F6509" w:rsidRDefault="009F6509">
      <w:pPr>
        <w:spacing w:line="240" w:lineRule="auto"/>
      </w:pPr>
    </w:p>
    <w:p w14:paraId="16F3B87E" w14:textId="77777777" w:rsidR="009F6509" w:rsidRDefault="009F6509">
      <w:pPr>
        <w:spacing w:line="240" w:lineRule="auto"/>
      </w:pPr>
    </w:p>
    <w:p w14:paraId="61068BC0" w14:textId="77777777" w:rsidR="009F6509" w:rsidRDefault="009F6509">
      <w:pPr>
        <w:spacing w:line="240" w:lineRule="auto"/>
      </w:pPr>
    </w:p>
    <w:p w14:paraId="5F7E8E70" w14:textId="77777777" w:rsidR="009F6509" w:rsidRDefault="009F6509">
      <w:pPr>
        <w:spacing w:line="240" w:lineRule="auto"/>
      </w:pPr>
    </w:p>
    <w:p w14:paraId="39A53C5E" w14:textId="77777777" w:rsidR="009F6509" w:rsidRDefault="009F6509">
      <w:pPr>
        <w:spacing w:line="240" w:lineRule="auto"/>
      </w:pPr>
    </w:p>
    <w:p w14:paraId="74758D7F" w14:textId="77777777" w:rsidR="009F6509" w:rsidRDefault="009F6509">
      <w:pPr>
        <w:spacing w:line="240" w:lineRule="auto"/>
      </w:pPr>
    </w:p>
    <w:p w14:paraId="2345F8DF" w14:textId="77777777" w:rsidR="009F6509" w:rsidRDefault="009F6509">
      <w:pPr>
        <w:spacing w:line="240" w:lineRule="auto"/>
      </w:pPr>
    </w:p>
    <w:p w14:paraId="38CEA361" w14:textId="77777777" w:rsidR="009F6509" w:rsidRDefault="009F6509">
      <w:pPr>
        <w:spacing w:line="240" w:lineRule="auto"/>
      </w:pPr>
    </w:p>
    <w:p w14:paraId="4A58224A" w14:textId="77777777" w:rsidR="009F6509" w:rsidRDefault="009F6509">
      <w:pPr>
        <w:spacing w:line="240" w:lineRule="auto"/>
      </w:pPr>
    </w:p>
    <w:p w14:paraId="515F6F01" w14:textId="77777777" w:rsidR="009F6509" w:rsidRDefault="009F6509">
      <w:pPr>
        <w:spacing w:line="240" w:lineRule="auto"/>
      </w:pPr>
    </w:p>
    <w:p w14:paraId="1EF26ED2" w14:textId="77777777" w:rsidR="009F6509" w:rsidRDefault="009F6509">
      <w:pPr>
        <w:spacing w:line="240" w:lineRule="auto"/>
      </w:pPr>
    </w:p>
    <w:p w14:paraId="65312AD3" w14:textId="77777777" w:rsidR="009F6509" w:rsidRDefault="009F6509">
      <w:pPr>
        <w:spacing w:line="240" w:lineRule="auto"/>
      </w:pPr>
    </w:p>
    <w:p w14:paraId="2EBDEB61" w14:textId="77777777" w:rsidR="009F6509" w:rsidRDefault="009F6509">
      <w:pPr>
        <w:spacing w:line="240" w:lineRule="auto"/>
      </w:pPr>
    </w:p>
    <w:p w14:paraId="227D3EED" w14:textId="77777777" w:rsidR="009F6509" w:rsidRDefault="009F6509">
      <w:pPr>
        <w:spacing w:line="240" w:lineRule="auto"/>
      </w:pPr>
    </w:p>
    <w:tbl>
      <w:tblPr>
        <w:tblStyle w:val="9"/>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9F6509" w14:paraId="089CD708" w14:textId="77777777" w:rsidTr="005C46D2">
        <w:trPr>
          <w:trHeight w:val="860"/>
        </w:trPr>
        <w:tc>
          <w:tcPr>
            <w:tcW w:w="10440" w:type="dxa"/>
            <w:tcBorders>
              <w:top w:val="single" w:sz="8" w:space="0" w:color="FFFFFF"/>
              <w:left w:val="single" w:sz="8" w:space="0" w:color="FFFFFF"/>
              <w:bottom w:val="single" w:sz="12" w:space="0" w:color="D9D9D9"/>
              <w:right w:val="single" w:sz="8" w:space="0" w:color="FFFFFF"/>
            </w:tcBorders>
            <w:shd w:val="clear" w:color="auto" w:fill="auto"/>
            <w:tcMar>
              <w:top w:w="0" w:type="dxa"/>
              <w:left w:w="0" w:type="dxa"/>
              <w:bottom w:w="0" w:type="dxa"/>
              <w:right w:w="0" w:type="dxa"/>
            </w:tcMar>
          </w:tcPr>
          <w:p w14:paraId="6B9FB4DE" w14:textId="77777777" w:rsidR="009F6509" w:rsidRDefault="009F6509" w:rsidP="005C46D2">
            <w:pPr>
              <w:widowControl w:val="0"/>
              <w:spacing w:line="240" w:lineRule="auto"/>
              <w:rPr>
                <w:sz w:val="16"/>
                <w:szCs w:val="16"/>
              </w:rPr>
            </w:pPr>
          </w:p>
          <w:tbl>
            <w:tblPr>
              <w:tblStyle w:val="8"/>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9F6509" w14:paraId="0C6DEF9B" w14:textId="77777777" w:rsidTr="005C46D2">
              <w:tc>
                <w:tcPr>
                  <w:tcW w:w="10440" w:type="dxa"/>
                  <w:tcBorders>
                    <w:top w:val="single" w:sz="8" w:space="0" w:color="FFFFFF"/>
                    <w:left w:val="single" w:sz="8" w:space="0" w:color="FFFFFF"/>
                    <w:bottom w:val="single" w:sz="8" w:space="0" w:color="FFFFFF"/>
                    <w:right w:val="single" w:sz="8" w:space="0" w:color="FFFFFF"/>
                  </w:tcBorders>
                  <w:shd w:val="clear" w:color="auto" w:fill="auto"/>
                  <w:tcMar>
                    <w:top w:w="28" w:type="dxa"/>
                    <w:left w:w="28" w:type="dxa"/>
                    <w:bottom w:w="28" w:type="dxa"/>
                    <w:right w:w="28" w:type="dxa"/>
                  </w:tcMar>
                </w:tcPr>
                <w:p w14:paraId="68EAA2A1" w14:textId="65265BF0" w:rsidR="009F6509" w:rsidRDefault="009F6509" w:rsidP="005C46D2">
                  <w:pPr>
                    <w:pStyle w:val="Heading2"/>
                    <w:widowControl w:val="0"/>
                    <w:spacing w:before="0" w:after="0" w:line="240" w:lineRule="auto"/>
                    <w:rPr>
                      <w:b/>
                      <w:color w:val="999999"/>
                      <w:sz w:val="36"/>
                      <w:szCs w:val="36"/>
                    </w:rPr>
                  </w:pPr>
                  <w:r>
                    <w:rPr>
                      <w:b/>
                    </w:rPr>
                    <w:t xml:space="preserve">Action Step 6 - </w:t>
                  </w:r>
                  <w:r w:rsidR="00EB0319" w:rsidRPr="00EB0319">
                    <w:t>Undistributed Payer Contractual Allowance</w:t>
                  </w:r>
                </w:p>
              </w:tc>
            </w:tr>
          </w:tbl>
          <w:p w14:paraId="708DBD1C" w14:textId="77777777" w:rsidR="009F6509" w:rsidRDefault="009F6509" w:rsidP="005C46D2">
            <w:pPr>
              <w:widowControl w:val="0"/>
              <w:spacing w:line="240" w:lineRule="auto"/>
              <w:rPr>
                <w:sz w:val="16"/>
                <w:szCs w:val="16"/>
              </w:rPr>
            </w:pPr>
          </w:p>
        </w:tc>
      </w:tr>
    </w:tbl>
    <w:p w14:paraId="03F20B20" w14:textId="77777777" w:rsidR="009F6509" w:rsidRDefault="009F6509" w:rsidP="009F6509">
      <w:pPr>
        <w:rPr>
          <w:sz w:val="28"/>
          <w:szCs w:val="28"/>
        </w:rPr>
      </w:pPr>
    </w:p>
    <w:p w14:paraId="77A18D75" w14:textId="77777777" w:rsidR="009F6509" w:rsidRDefault="009F6509" w:rsidP="00E03D33">
      <w:pPr>
        <w:spacing w:line="360" w:lineRule="auto"/>
        <w:rPr>
          <w:b/>
          <w:sz w:val="24"/>
          <w:szCs w:val="24"/>
        </w:rPr>
      </w:pPr>
      <w:r w:rsidRPr="00300082">
        <w:rPr>
          <w:b/>
          <w:sz w:val="24"/>
          <w:szCs w:val="24"/>
        </w:rPr>
        <w:t>BEFORE YOU START:</w:t>
      </w:r>
    </w:p>
    <w:p w14:paraId="556E545E" w14:textId="77777777" w:rsidR="00C87106" w:rsidRPr="00300082" w:rsidRDefault="00C87106" w:rsidP="00E03D33">
      <w:pPr>
        <w:spacing w:line="360" w:lineRule="auto"/>
        <w:rPr>
          <w:b/>
          <w:sz w:val="24"/>
          <w:szCs w:val="24"/>
        </w:rPr>
      </w:pPr>
    </w:p>
    <w:p w14:paraId="17B26643" w14:textId="77777777" w:rsidR="00251D37" w:rsidRPr="00654A94" w:rsidRDefault="2BF3B97A" w:rsidP="2BF3B97A">
      <w:pPr>
        <w:rPr>
          <w:sz w:val="24"/>
          <w:szCs w:val="24"/>
          <w:lang w:val="en-US"/>
        </w:rPr>
      </w:pPr>
      <w:r w:rsidRPr="2BF3B97A">
        <w:rPr>
          <w:sz w:val="24"/>
          <w:szCs w:val="24"/>
          <w:lang w:val="en-US"/>
        </w:rPr>
        <w:t>Review: Payer Contractual Allowance line-item Details from the Undistributed section to identify the date of service; Review Splitting an Insurance Credit Between Doctor and Patient SRG; Review Resolve Overposted Insurance Credits SRG</w:t>
      </w:r>
    </w:p>
    <w:p w14:paraId="712BBF3A" w14:textId="3209CF7D" w:rsidR="009F6509" w:rsidRDefault="009F6509" w:rsidP="00E03D33">
      <w:pPr>
        <w:spacing w:line="360" w:lineRule="auto"/>
      </w:pPr>
    </w:p>
    <w:p w14:paraId="5072AC02" w14:textId="77777777" w:rsidR="009F6509" w:rsidRDefault="009F6509" w:rsidP="00E03D33">
      <w:pPr>
        <w:spacing w:line="360" w:lineRule="auto"/>
      </w:pPr>
    </w:p>
    <w:p w14:paraId="55C3E332" w14:textId="1728AD8B" w:rsidR="002A05C5" w:rsidRDefault="002A05C5" w:rsidP="00E03D33">
      <w:pPr>
        <w:pStyle w:val="ListParagraph"/>
        <w:numPr>
          <w:ilvl w:val="0"/>
          <w:numId w:val="74"/>
        </w:numPr>
        <w:spacing w:line="360" w:lineRule="auto"/>
        <w:rPr>
          <w:sz w:val="24"/>
          <w:szCs w:val="24"/>
        </w:rPr>
      </w:pPr>
      <w:r>
        <w:rPr>
          <w:sz w:val="24"/>
          <w:szCs w:val="24"/>
        </w:rPr>
        <w:t>6.1 Payer Contractual Allowance is undistributed.</w:t>
      </w:r>
    </w:p>
    <w:p w14:paraId="51AAC579" w14:textId="40EC80E7" w:rsidR="002A05C5" w:rsidRDefault="002A05C5" w:rsidP="00E03D33">
      <w:pPr>
        <w:pStyle w:val="ListParagraph"/>
        <w:numPr>
          <w:ilvl w:val="0"/>
          <w:numId w:val="75"/>
        </w:numPr>
        <w:spacing w:line="360" w:lineRule="auto"/>
        <w:rPr>
          <w:sz w:val="24"/>
          <w:szCs w:val="24"/>
        </w:rPr>
      </w:pPr>
      <w:r>
        <w:rPr>
          <w:sz w:val="24"/>
          <w:szCs w:val="24"/>
        </w:rPr>
        <w:t xml:space="preserve">Void/Reverse the PCA. Enter a detailed note including the reason for the reversal. Audit the account and add the PCA if </w:t>
      </w:r>
      <w:r w:rsidR="006F706B">
        <w:rPr>
          <w:sz w:val="24"/>
          <w:szCs w:val="24"/>
        </w:rPr>
        <w:t>missing. Adjust</w:t>
      </w:r>
      <w:r>
        <w:rPr>
          <w:sz w:val="24"/>
          <w:szCs w:val="24"/>
        </w:rPr>
        <w:t xml:space="preserve"> accordingly with the EOB if any insurance balance</w:t>
      </w:r>
      <w:r w:rsidR="006F706B">
        <w:rPr>
          <w:sz w:val="24"/>
          <w:szCs w:val="24"/>
        </w:rPr>
        <w:t>.</w:t>
      </w:r>
    </w:p>
    <w:p w14:paraId="71A8DBD0" w14:textId="77777777" w:rsidR="00FC74ED" w:rsidRDefault="00FC74ED" w:rsidP="00FC74ED">
      <w:pPr>
        <w:spacing w:line="360" w:lineRule="auto"/>
        <w:rPr>
          <w:sz w:val="24"/>
          <w:szCs w:val="24"/>
        </w:rPr>
      </w:pPr>
    </w:p>
    <w:p w14:paraId="3EEE099E" w14:textId="77777777" w:rsidR="00FC74ED" w:rsidRDefault="00FC74ED" w:rsidP="00FC74ED">
      <w:pPr>
        <w:spacing w:line="360" w:lineRule="auto"/>
        <w:rPr>
          <w:sz w:val="24"/>
          <w:szCs w:val="24"/>
        </w:rPr>
      </w:pPr>
    </w:p>
    <w:p w14:paraId="3E0C278F" w14:textId="77777777" w:rsidR="00FC74ED" w:rsidRDefault="00FC74ED" w:rsidP="00FC74ED">
      <w:pPr>
        <w:spacing w:line="360" w:lineRule="auto"/>
        <w:rPr>
          <w:sz w:val="24"/>
          <w:szCs w:val="24"/>
        </w:rPr>
      </w:pPr>
    </w:p>
    <w:p w14:paraId="56B23EBA" w14:textId="77777777" w:rsidR="00FC74ED" w:rsidRDefault="00FC74ED" w:rsidP="00FC74ED">
      <w:pPr>
        <w:spacing w:line="360" w:lineRule="auto"/>
        <w:rPr>
          <w:sz w:val="24"/>
          <w:szCs w:val="24"/>
        </w:rPr>
      </w:pPr>
    </w:p>
    <w:p w14:paraId="7066ED31" w14:textId="77777777" w:rsidR="00FC74ED" w:rsidRDefault="00FC74ED" w:rsidP="00FC74ED">
      <w:pPr>
        <w:spacing w:line="360" w:lineRule="auto"/>
        <w:rPr>
          <w:sz w:val="24"/>
          <w:szCs w:val="24"/>
        </w:rPr>
      </w:pPr>
    </w:p>
    <w:p w14:paraId="072D4668" w14:textId="77777777" w:rsidR="00FC74ED" w:rsidRDefault="00FC74ED" w:rsidP="00FC74ED">
      <w:pPr>
        <w:spacing w:line="360" w:lineRule="auto"/>
        <w:rPr>
          <w:sz w:val="24"/>
          <w:szCs w:val="24"/>
        </w:rPr>
      </w:pPr>
    </w:p>
    <w:p w14:paraId="0051DE1B" w14:textId="77777777" w:rsidR="00FC74ED" w:rsidRDefault="00FC74ED" w:rsidP="00FC74ED">
      <w:pPr>
        <w:spacing w:line="240" w:lineRule="auto"/>
        <w:rPr>
          <w:b/>
          <w:sz w:val="24"/>
          <w:szCs w:val="24"/>
        </w:rPr>
      </w:pPr>
      <w:r w:rsidRPr="00FC74ED">
        <w:rPr>
          <w:b/>
          <w:sz w:val="24"/>
          <w:szCs w:val="24"/>
        </w:rPr>
        <w:t xml:space="preserve">BEFORE YOU MOVE ON: </w:t>
      </w:r>
    </w:p>
    <w:p w14:paraId="562A964B" w14:textId="77777777" w:rsidR="001671F6" w:rsidRPr="00FC74ED" w:rsidRDefault="001671F6" w:rsidP="00FC74ED">
      <w:pPr>
        <w:spacing w:line="240" w:lineRule="auto"/>
        <w:rPr>
          <w:b/>
          <w:sz w:val="24"/>
          <w:szCs w:val="24"/>
        </w:rPr>
      </w:pPr>
    </w:p>
    <w:p w14:paraId="72D3EF71" w14:textId="77777777" w:rsidR="001671F6" w:rsidRPr="00FC74ED" w:rsidRDefault="001671F6" w:rsidP="001671F6">
      <w:pPr>
        <w:spacing w:line="240" w:lineRule="auto"/>
        <w:rPr>
          <w:sz w:val="24"/>
          <w:szCs w:val="24"/>
        </w:rPr>
      </w:pPr>
      <w:r>
        <w:rPr>
          <w:sz w:val="24"/>
          <w:szCs w:val="24"/>
        </w:rPr>
        <w:t>Verify if all actions have been completed and your notes are complete and clear.</w:t>
      </w:r>
    </w:p>
    <w:p w14:paraId="71D4807B" w14:textId="77777777" w:rsidR="00FC74ED" w:rsidRPr="00FC74ED" w:rsidRDefault="00FC74ED" w:rsidP="00FC74ED">
      <w:pPr>
        <w:spacing w:line="360" w:lineRule="auto"/>
        <w:rPr>
          <w:sz w:val="24"/>
          <w:szCs w:val="24"/>
        </w:rPr>
      </w:pPr>
    </w:p>
    <w:tbl>
      <w:tblPr>
        <w:tblW w:w="1047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0470"/>
      </w:tblGrid>
      <w:tr w:rsidR="00501AE3" w14:paraId="3B6F3252" w14:textId="77777777" w:rsidTr="06BF548D">
        <w:trPr>
          <w:trHeight w:val="860"/>
        </w:trPr>
        <w:tc>
          <w:tcPr>
            <w:tcW w:w="104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0" w:type="dxa"/>
              <w:left w:w="0" w:type="dxa"/>
              <w:bottom w:w="0" w:type="dxa"/>
              <w:right w:w="0" w:type="dxa"/>
            </w:tcMar>
          </w:tcPr>
          <w:p w14:paraId="06217D7F" w14:textId="77777777" w:rsidR="00501AE3" w:rsidRDefault="00501AE3">
            <w:pPr>
              <w:widowControl w:val="0"/>
              <w:spacing w:line="240" w:lineRule="auto"/>
              <w:rPr>
                <w:sz w:val="16"/>
                <w:szCs w:val="16"/>
              </w:rPr>
            </w:pPr>
          </w:p>
          <w:tbl>
            <w:tblPr>
              <w:tblStyle w:val="9"/>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1D13D2" w14:paraId="3EA09255" w14:textId="77777777" w:rsidTr="00C5205C">
              <w:trPr>
                <w:trHeight w:val="860"/>
              </w:trPr>
              <w:tc>
                <w:tcPr>
                  <w:tcW w:w="10440" w:type="dxa"/>
                  <w:tcBorders>
                    <w:top w:val="single" w:sz="8" w:space="0" w:color="FFFFFF"/>
                    <w:left w:val="single" w:sz="8" w:space="0" w:color="FFFFFF"/>
                    <w:bottom w:val="single" w:sz="12" w:space="0" w:color="D9D9D9"/>
                    <w:right w:val="single" w:sz="8" w:space="0" w:color="FFFFFF"/>
                  </w:tcBorders>
                  <w:shd w:val="clear" w:color="auto" w:fill="auto"/>
                  <w:tcMar>
                    <w:top w:w="0" w:type="dxa"/>
                    <w:left w:w="0" w:type="dxa"/>
                    <w:bottom w:w="0" w:type="dxa"/>
                    <w:right w:w="0" w:type="dxa"/>
                  </w:tcMar>
                </w:tcPr>
                <w:p w14:paraId="79FFBBB5" w14:textId="77777777" w:rsidR="001D13D2" w:rsidRDefault="001D13D2" w:rsidP="001D13D2">
                  <w:pPr>
                    <w:widowControl w:val="0"/>
                    <w:spacing w:line="240" w:lineRule="auto"/>
                    <w:rPr>
                      <w:sz w:val="16"/>
                      <w:szCs w:val="16"/>
                    </w:rPr>
                  </w:pPr>
                </w:p>
                <w:tbl>
                  <w:tblPr>
                    <w:tblStyle w:val="8"/>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1D13D2" w14:paraId="07745322" w14:textId="77777777" w:rsidTr="00C5205C">
                    <w:tc>
                      <w:tcPr>
                        <w:tcW w:w="10440" w:type="dxa"/>
                        <w:tcBorders>
                          <w:top w:val="single" w:sz="8" w:space="0" w:color="FFFFFF"/>
                          <w:left w:val="single" w:sz="8" w:space="0" w:color="FFFFFF"/>
                          <w:bottom w:val="single" w:sz="8" w:space="0" w:color="FFFFFF"/>
                          <w:right w:val="single" w:sz="8" w:space="0" w:color="FFFFFF"/>
                        </w:tcBorders>
                        <w:shd w:val="clear" w:color="auto" w:fill="auto"/>
                        <w:tcMar>
                          <w:top w:w="28" w:type="dxa"/>
                          <w:left w:w="28" w:type="dxa"/>
                          <w:bottom w:w="28" w:type="dxa"/>
                          <w:right w:w="28" w:type="dxa"/>
                        </w:tcMar>
                      </w:tcPr>
                      <w:p w14:paraId="62D10331" w14:textId="0F615701" w:rsidR="001D13D2" w:rsidRDefault="001D13D2" w:rsidP="001D13D2">
                        <w:pPr>
                          <w:pStyle w:val="Heading2"/>
                          <w:widowControl w:val="0"/>
                          <w:spacing w:before="0" w:after="0" w:line="240" w:lineRule="auto"/>
                          <w:rPr>
                            <w:b/>
                            <w:color w:val="999999"/>
                            <w:sz w:val="36"/>
                            <w:szCs w:val="36"/>
                          </w:rPr>
                        </w:pPr>
                        <w:r>
                          <w:rPr>
                            <w:b/>
                          </w:rPr>
                          <w:t xml:space="preserve">Action Step 7 - </w:t>
                        </w:r>
                        <w:r w:rsidRPr="00EB0319">
                          <w:t xml:space="preserve">Undistributed </w:t>
                        </w:r>
                        <w:r w:rsidR="0060127F">
                          <w:t>Adjustments (</w:t>
                        </w:r>
                        <w:r w:rsidR="002815E7">
                          <w:t>E</w:t>
                        </w:r>
                        <w:r w:rsidR="0060127F">
                          <w:t>stimate Correction, Charge Error)</w:t>
                        </w:r>
                      </w:p>
                    </w:tc>
                  </w:tr>
                </w:tbl>
                <w:p w14:paraId="14A5FB26" w14:textId="77777777" w:rsidR="001D13D2" w:rsidRDefault="001D13D2" w:rsidP="001D13D2">
                  <w:pPr>
                    <w:widowControl w:val="0"/>
                    <w:spacing w:line="240" w:lineRule="auto"/>
                    <w:rPr>
                      <w:sz w:val="16"/>
                      <w:szCs w:val="16"/>
                    </w:rPr>
                  </w:pPr>
                </w:p>
              </w:tc>
            </w:tr>
          </w:tbl>
          <w:p w14:paraId="311AA331" w14:textId="77777777" w:rsidR="001D13D2" w:rsidRDefault="001D13D2" w:rsidP="001D13D2">
            <w:pPr>
              <w:rPr>
                <w:sz w:val="28"/>
                <w:szCs w:val="28"/>
              </w:rPr>
            </w:pPr>
          </w:p>
          <w:p w14:paraId="65F3603F" w14:textId="77777777" w:rsidR="001D13D2" w:rsidRDefault="001D13D2" w:rsidP="00E03D33">
            <w:pPr>
              <w:spacing w:line="360" w:lineRule="auto"/>
              <w:rPr>
                <w:b/>
                <w:sz w:val="24"/>
                <w:szCs w:val="24"/>
              </w:rPr>
            </w:pPr>
            <w:r w:rsidRPr="00300082">
              <w:rPr>
                <w:b/>
                <w:sz w:val="24"/>
                <w:szCs w:val="24"/>
              </w:rPr>
              <w:t>BEFORE YOU START:</w:t>
            </w:r>
          </w:p>
          <w:p w14:paraId="6EED6142" w14:textId="77777777" w:rsidR="00C87106" w:rsidRPr="00300082" w:rsidRDefault="00C87106" w:rsidP="00E03D33">
            <w:pPr>
              <w:spacing w:line="360" w:lineRule="auto"/>
              <w:rPr>
                <w:b/>
                <w:sz w:val="24"/>
                <w:szCs w:val="24"/>
              </w:rPr>
            </w:pPr>
          </w:p>
          <w:p w14:paraId="3FF4EDA4" w14:textId="5B743517" w:rsidR="00966181" w:rsidRPr="00654A94" w:rsidRDefault="2BF3B97A" w:rsidP="2BF3B97A">
            <w:pPr>
              <w:rPr>
                <w:sz w:val="24"/>
                <w:szCs w:val="24"/>
                <w:lang w:val="en-US"/>
              </w:rPr>
            </w:pPr>
            <w:r w:rsidRPr="2BF3B97A">
              <w:rPr>
                <w:sz w:val="24"/>
                <w:szCs w:val="24"/>
                <w:lang w:val="en-US"/>
              </w:rPr>
              <w:t>Review: Adjustment line-item Details from the Undistributed section to identify the date of service: If there is an undistributed insurance payment for our date of service and the charges are in Charge Review WQ for the office to update the financial arrangement;</w:t>
            </w:r>
            <w:bookmarkStart w:id="24" w:name="_Hlk167454978"/>
            <w:r w:rsidRPr="2BF3B97A">
              <w:rPr>
                <w:sz w:val="24"/>
                <w:szCs w:val="24"/>
                <w:lang w:val="en-US"/>
              </w:rPr>
              <w:t xml:space="preserve"> Splitting an Insurance Credit Between Doctor and Patient SRG</w:t>
            </w:r>
            <w:bookmarkEnd w:id="24"/>
            <w:r w:rsidRPr="2BF3B97A">
              <w:rPr>
                <w:sz w:val="24"/>
                <w:szCs w:val="24"/>
                <w:lang w:val="en-US"/>
              </w:rPr>
              <w:t>;</w:t>
            </w:r>
            <w:bookmarkStart w:id="25" w:name="_Hlk167455011"/>
            <w:r w:rsidRPr="2BF3B97A">
              <w:rPr>
                <w:sz w:val="24"/>
                <w:szCs w:val="24"/>
                <w:lang w:val="en-US"/>
              </w:rPr>
              <w:t xml:space="preserve"> Resolve Overposted Insurance Credits SRG</w:t>
            </w:r>
          </w:p>
          <w:bookmarkEnd w:id="25"/>
          <w:p w14:paraId="7C079579" w14:textId="324D91BC" w:rsidR="00995DB5" w:rsidRPr="00995DB5" w:rsidRDefault="00995DB5" w:rsidP="00E03D33">
            <w:pPr>
              <w:spacing w:line="360" w:lineRule="auto"/>
              <w:rPr>
                <w:sz w:val="24"/>
                <w:szCs w:val="24"/>
              </w:rPr>
            </w:pPr>
          </w:p>
          <w:p w14:paraId="3363E538" w14:textId="77777777" w:rsidR="001D13D2" w:rsidRPr="00995DB5" w:rsidRDefault="001D13D2" w:rsidP="00E03D33">
            <w:pPr>
              <w:widowControl w:val="0"/>
              <w:spacing w:line="360" w:lineRule="auto"/>
              <w:rPr>
                <w:sz w:val="24"/>
                <w:szCs w:val="24"/>
              </w:rPr>
            </w:pPr>
          </w:p>
          <w:p w14:paraId="13E6BB54" w14:textId="77777777" w:rsidR="001D13D2" w:rsidRDefault="001D13D2" w:rsidP="00E03D33">
            <w:pPr>
              <w:pStyle w:val="ListParagraph"/>
              <w:numPr>
                <w:ilvl w:val="0"/>
                <w:numId w:val="63"/>
              </w:numPr>
              <w:spacing w:line="360" w:lineRule="auto"/>
              <w:rPr>
                <w:sz w:val="24"/>
                <w:szCs w:val="24"/>
              </w:rPr>
            </w:pPr>
            <w:r w:rsidRPr="00995DB5">
              <w:rPr>
                <w:sz w:val="24"/>
                <w:szCs w:val="24"/>
              </w:rPr>
              <w:t>7.1 Credit in Charge Review</w:t>
            </w:r>
          </w:p>
          <w:p w14:paraId="6E045437" w14:textId="5B3E359C" w:rsidR="00995DB5" w:rsidRPr="00995DB5" w:rsidRDefault="008A11B4" w:rsidP="00E03D33">
            <w:pPr>
              <w:pStyle w:val="ListParagraph"/>
              <w:numPr>
                <w:ilvl w:val="0"/>
                <w:numId w:val="75"/>
              </w:numPr>
              <w:spacing w:line="360" w:lineRule="auto"/>
              <w:rPr>
                <w:sz w:val="24"/>
                <w:szCs w:val="24"/>
              </w:rPr>
            </w:pPr>
            <w:r>
              <w:rPr>
                <w:sz w:val="24"/>
                <w:szCs w:val="24"/>
              </w:rPr>
              <w:t xml:space="preserve">Reverse the </w:t>
            </w:r>
            <w:r w:rsidR="0060127F">
              <w:rPr>
                <w:sz w:val="24"/>
                <w:szCs w:val="24"/>
              </w:rPr>
              <w:t>A</w:t>
            </w:r>
            <w:r>
              <w:rPr>
                <w:sz w:val="24"/>
                <w:szCs w:val="24"/>
              </w:rPr>
              <w:t>djustment; Transfer the unapplied insurance payment to Request for Information WQ for the office to update the financial arrangement</w:t>
            </w:r>
            <w:r w:rsidR="00D2698E">
              <w:rPr>
                <w:sz w:val="24"/>
                <w:szCs w:val="24"/>
              </w:rPr>
              <w:t>.</w:t>
            </w:r>
          </w:p>
          <w:p w14:paraId="15AD3E9D" w14:textId="77777777" w:rsidR="001D13D2" w:rsidRDefault="001D13D2" w:rsidP="00E03D33">
            <w:pPr>
              <w:pStyle w:val="ListParagraph"/>
              <w:numPr>
                <w:ilvl w:val="0"/>
                <w:numId w:val="63"/>
              </w:numPr>
              <w:spacing w:line="360" w:lineRule="auto"/>
              <w:rPr>
                <w:sz w:val="24"/>
                <w:szCs w:val="24"/>
              </w:rPr>
            </w:pPr>
            <w:r w:rsidRPr="00995DB5">
              <w:rPr>
                <w:sz w:val="24"/>
                <w:szCs w:val="24"/>
              </w:rPr>
              <w:t>7.2 Credit not in Charge Review</w:t>
            </w:r>
          </w:p>
          <w:p w14:paraId="02ED0F58" w14:textId="1900B590" w:rsidR="008A11B4" w:rsidRPr="00995DB5" w:rsidRDefault="008A11B4" w:rsidP="00E03D33">
            <w:pPr>
              <w:pStyle w:val="ListParagraph"/>
              <w:numPr>
                <w:ilvl w:val="0"/>
                <w:numId w:val="75"/>
              </w:numPr>
              <w:spacing w:line="360" w:lineRule="auto"/>
              <w:rPr>
                <w:sz w:val="24"/>
                <w:szCs w:val="24"/>
              </w:rPr>
            </w:pPr>
            <w:r>
              <w:rPr>
                <w:sz w:val="24"/>
                <w:szCs w:val="24"/>
              </w:rPr>
              <w:t xml:space="preserve">Reverse the </w:t>
            </w:r>
            <w:r w:rsidR="0060127F">
              <w:rPr>
                <w:sz w:val="24"/>
                <w:szCs w:val="24"/>
              </w:rPr>
              <w:t>A</w:t>
            </w:r>
            <w:r>
              <w:rPr>
                <w:sz w:val="24"/>
                <w:szCs w:val="24"/>
              </w:rPr>
              <w:t>djustment; Audit the account for our date of service</w:t>
            </w:r>
            <w:r w:rsidR="00CE6590">
              <w:rPr>
                <w:sz w:val="24"/>
                <w:szCs w:val="24"/>
              </w:rPr>
              <w:t xml:space="preserve"> and adjust accordingly if any insurance balance.</w:t>
            </w:r>
          </w:p>
          <w:p w14:paraId="7D530F59" w14:textId="5B725758" w:rsidR="008A11B4" w:rsidRPr="00995DB5" w:rsidRDefault="008A11B4" w:rsidP="00E03D33">
            <w:pPr>
              <w:pStyle w:val="ListParagraph"/>
              <w:spacing w:line="360" w:lineRule="auto"/>
              <w:ind w:left="1440"/>
              <w:rPr>
                <w:sz w:val="24"/>
                <w:szCs w:val="24"/>
              </w:rPr>
            </w:pPr>
          </w:p>
          <w:p w14:paraId="0DD28C00" w14:textId="77777777" w:rsidR="001D13D2" w:rsidRDefault="001D13D2">
            <w:pPr>
              <w:widowControl w:val="0"/>
              <w:spacing w:line="240" w:lineRule="auto"/>
              <w:rPr>
                <w:sz w:val="16"/>
                <w:szCs w:val="16"/>
              </w:rPr>
            </w:pPr>
          </w:p>
          <w:p w14:paraId="103F3567" w14:textId="77777777" w:rsidR="001D13D2" w:rsidRDefault="001D13D2">
            <w:pPr>
              <w:widowControl w:val="0"/>
              <w:spacing w:line="240" w:lineRule="auto"/>
              <w:rPr>
                <w:sz w:val="16"/>
                <w:szCs w:val="16"/>
              </w:rPr>
            </w:pPr>
          </w:p>
          <w:p w14:paraId="1809FBCE" w14:textId="77777777" w:rsidR="001D13D2" w:rsidRDefault="001D13D2">
            <w:pPr>
              <w:widowControl w:val="0"/>
              <w:spacing w:line="240" w:lineRule="auto"/>
              <w:rPr>
                <w:sz w:val="16"/>
                <w:szCs w:val="16"/>
              </w:rPr>
            </w:pPr>
          </w:p>
          <w:p w14:paraId="78306407" w14:textId="77777777" w:rsidR="001D13D2" w:rsidRDefault="001D13D2">
            <w:pPr>
              <w:widowControl w:val="0"/>
              <w:spacing w:line="240" w:lineRule="auto"/>
              <w:rPr>
                <w:sz w:val="16"/>
                <w:szCs w:val="16"/>
              </w:rPr>
            </w:pPr>
          </w:p>
          <w:p w14:paraId="38ECB06A" w14:textId="77777777" w:rsidR="001D13D2" w:rsidRDefault="001D13D2">
            <w:pPr>
              <w:widowControl w:val="0"/>
              <w:spacing w:line="240" w:lineRule="auto"/>
              <w:rPr>
                <w:sz w:val="16"/>
                <w:szCs w:val="16"/>
              </w:rPr>
            </w:pPr>
          </w:p>
          <w:p w14:paraId="7513C836" w14:textId="77777777" w:rsidR="001D13D2" w:rsidRDefault="001D13D2">
            <w:pPr>
              <w:widowControl w:val="0"/>
              <w:spacing w:line="240" w:lineRule="auto"/>
              <w:rPr>
                <w:sz w:val="16"/>
                <w:szCs w:val="16"/>
              </w:rPr>
            </w:pPr>
          </w:p>
          <w:p w14:paraId="52D72861" w14:textId="77777777" w:rsidR="001D13D2" w:rsidRDefault="001D13D2">
            <w:pPr>
              <w:widowControl w:val="0"/>
              <w:spacing w:line="240" w:lineRule="auto"/>
              <w:rPr>
                <w:sz w:val="16"/>
                <w:szCs w:val="16"/>
              </w:rPr>
            </w:pPr>
          </w:p>
          <w:p w14:paraId="41E8BBE4" w14:textId="77777777" w:rsidR="001D13D2" w:rsidRDefault="001D13D2">
            <w:pPr>
              <w:widowControl w:val="0"/>
              <w:spacing w:line="240" w:lineRule="auto"/>
              <w:rPr>
                <w:sz w:val="16"/>
                <w:szCs w:val="16"/>
              </w:rPr>
            </w:pPr>
          </w:p>
          <w:p w14:paraId="0E8E026C" w14:textId="77777777" w:rsidR="001D13D2" w:rsidRDefault="001D13D2">
            <w:pPr>
              <w:widowControl w:val="0"/>
              <w:spacing w:line="240" w:lineRule="auto"/>
              <w:rPr>
                <w:sz w:val="16"/>
                <w:szCs w:val="16"/>
              </w:rPr>
            </w:pPr>
          </w:p>
          <w:p w14:paraId="037EC906" w14:textId="77777777" w:rsidR="001D13D2" w:rsidRDefault="001D13D2">
            <w:pPr>
              <w:widowControl w:val="0"/>
              <w:spacing w:line="240" w:lineRule="auto"/>
              <w:rPr>
                <w:sz w:val="16"/>
                <w:szCs w:val="16"/>
              </w:rPr>
            </w:pPr>
          </w:p>
          <w:p w14:paraId="42533500" w14:textId="77777777" w:rsidR="001D13D2" w:rsidRDefault="001D13D2">
            <w:pPr>
              <w:widowControl w:val="0"/>
              <w:spacing w:line="240" w:lineRule="auto"/>
              <w:rPr>
                <w:sz w:val="16"/>
                <w:szCs w:val="16"/>
              </w:rPr>
            </w:pPr>
          </w:p>
          <w:p w14:paraId="60C61B55" w14:textId="77777777" w:rsidR="001D13D2" w:rsidRDefault="001D13D2">
            <w:pPr>
              <w:widowControl w:val="0"/>
              <w:spacing w:line="240" w:lineRule="auto"/>
              <w:rPr>
                <w:sz w:val="16"/>
                <w:szCs w:val="16"/>
              </w:rPr>
            </w:pPr>
          </w:p>
          <w:p w14:paraId="23574854" w14:textId="77777777" w:rsidR="001D13D2" w:rsidRDefault="001D13D2">
            <w:pPr>
              <w:widowControl w:val="0"/>
              <w:spacing w:line="240" w:lineRule="auto"/>
              <w:rPr>
                <w:sz w:val="16"/>
                <w:szCs w:val="16"/>
              </w:rPr>
            </w:pPr>
          </w:p>
          <w:p w14:paraId="1C15ECE1" w14:textId="77777777" w:rsidR="001D13D2" w:rsidRDefault="001D13D2">
            <w:pPr>
              <w:widowControl w:val="0"/>
              <w:spacing w:line="240" w:lineRule="auto"/>
              <w:rPr>
                <w:sz w:val="16"/>
                <w:szCs w:val="16"/>
              </w:rPr>
            </w:pPr>
          </w:p>
          <w:p w14:paraId="30D2E8CE" w14:textId="77777777" w:rsidR="001D13D2" w:rsidRDefault="001D13D2">
            <w:pPr>
              <w:widowControl w:val="0"/>
              <w:spacing w:line="240" w:lineRule="auto"/>
              <w:rPr>
                <w:sz w:val="16"/>
                <w:szCs w:val="16"/>
              </w:rPr>
            </w:pPr>
          </w:p>
          <w:p w14:paraId="1B2A33A9" w14:textId="77777777" w:rsidR="001D13D2" w:rsidRDefault="001D13D2">
            <w:pPr>
              <w:widowControl w:val="0"/>
              <w:spacing w:line="240" w:lineRule="auto"/>
              <w:rPr>
                <w:sz w:val="16"/>
                <w:szCs w:val="16"/>
              </w:rPr>
            </w:pPr>
          </w:p>
          <w:p w14:paraId="2577B803" w14:textId="77777777" w:rsidR="001D13D2" w:rsidRDefault="001D13D2">
            <w:pPr>
              <w:widowControl w:val="0"/>
              <w:spacing w:line="240" w:lineRule="auto"/>
              <w:rPr>
                <w:sz w:val="16"/>
                <w:szCs w:val="16"/>
              </w:rPr>
            </w:pPr>
          </w:p>
          <w:p w14:paraId="4049EC78" w14:textId="77777777" w:rsidR="00FC74ED" w:rsidRDefault="00FC74ED" w:rsidP="00FC74ED">
            <w:pPr>
              <w:spacing w:line="240" w:lineRule="auto"/>
              <w:rPr>
                <w:b/>
                <w:sz w:val="24"/>
                <w:szCs w:val="24"/>
              </w:rPr>
            </w:pPr>
            <w:r w:rsidRPr="00FC74ED">
              <w:rPr>
                <w:b/>
                <w:sz w:val="24"/>
                <w:szCs w:val="24"/>
              </w:rPr>
              <w:t xml:space="preserve">BEFORE YOU MOVE ON: </w:t>
            </w:r>
          </w:p>
          <w:p w14:paraId="3FD83C11" w14:textId="77777777" w:rsidR="001671F6" w:rsidRPr="00FC74ED" w:rsidRDefault="001671F6" w:rsidP="00FC74ED">
            <w:pPr>
              <w:spacing w:line="240" w:lineRule="auto"/>
              <w:rPr>
                <w:b/>
                <w:sz w:val="24"/>
                <w:szCs w:val="24"/>
              </w:rPr>
            </w:pPr>
          </w:p>
          <w:p w14:paraId="6B437E89" w14:textId="3C092FEC" w:rsidR="001D13D2" w:rsidRDefault="7059407B" w:rsidP="7059407B">
            <w:pPr>
              <w:widowControl w:val="0"/>
              <w:spacing w:line="240" w:lineRule="auto"/>
              <w:rPr>
                <w:sz w:val="24"/>
                <w:szCs w:val="24"/>
              </w:rPr>
            </w:pPr>
            <w:r w:rsidRPr="7059407B">
              <w:rPr>
                <w:sz w:val="24"/>
                <w:szCs w:val="24"/>
              </w:rPr>
              <w:lastRenderedPageBreak/>
              <w:t>Verify if all actions have been completed and your notes are complete and clear</w:t>
            </w:r>
          </w:p>
          <w:p w14:paraId="7A2F8C16" w14:textId="77777777" w:rsidR="001D13D2" w:rsidRDefault="001D13D2">
            <w:pPr>
              <w:widowControl w:val="0"/>
              <w:spacing w:line="240" w:lineRule="auto"/>
              <w:rPr>
                <w:sz w:val="16"/>
                <w:szCs w:val="16"/>
              </w:rPr>
            </w:pPr>
          </w:p>
          <w:p w14:paraId="1C600A64" w14:textId="77777777" w:rsidR="001D13D2" w:rsidRDefault="001D13D2">
            <w:pPr>
              <w:widowControl w:val="0"/>
              <w:spacing w:line="240" w:lineRule="auto"/>
              <w:rPr>
                <w:sz w:val="16"/>
                <w:szCs w:val="16"/>
              </w:rPr>
            </w:pPr>
          </w:p>
          <w:p w14:paraId="6FD0C16F" w14:textId="77777777" w:rsidR="001D13D2" w:rsidRDefault="001D13D2">
            <w:pPr>
              <w:widowControl w:val="0"/>
              <w:spacing w:line="240" w:lineRule="auto"/>
              <w:rPr>
                <w:sz w:val="16"/>
                <w:szCs w:val="16"/>
              </w:rPr>
            </w:pPr>
          </w:p>
          <w:tbl>
            <w:tblPr>
              <w:tblStyle w:val="9"/>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8A11B4" w14:paraId="54CAF2FF" w14:textId="77777777" w:rsidTr="7059407B">
              <w:trPr>
                <w:trHeight w:val="860"/>
              </w:trPr>
              <w:tc>
                <w:tcPr>
                  <w:tcW w:w="10440" w:type="dxa"/>
                  <w:tcBorders>
                    <w:top w:val="single" w:sz="8" w:space="0" w:color="FFFFFF" w:themeColor="background1"/>
                    <w:left w:val="single" w:sz="8" w:space="0" w:color="FFFFFF" w:themeColor="background1"/>
                    <w:bottom w:val="single" w:sz="12" w:space="0" w:color="D9D9D9" w:themeColor="background1" w:themeShade="D9"/>
                    <w:right w:val="single" w:sz="8" w:space="0" w:color="FFFFFF" w:themeColor="background1"/>
                  </w:tcBorders>
                  <w:shd w:val="clear" w:color="auto" w:fill="auto"/>
                  <w:tcMar>
                    <w:top w:w="0" w:type="dxa"/>
                    <w:left w:w="0" w:type="dxa"/>
                    <w:bottom w:w="0" w:type="dxa"/>
                    <w:right w:w="0" w:type="dxa"/>
                  </w:tcMar>
                </w:tcPr>
                <w:p w14:paraId="0820EBB9" w14:textId="77777777" w:rsidR="008A11B4" w:rsidRDefault="008A11B4" w:rsidP="008A11B4">
                  <w:pPr>
                    <w:widowControl w:val="0"/>
                    <w:spacing w:line="240" w:lineRule="auto"/>
                    <w:rPr>
                      <w:sz w:val="16"/>
                      <w:szCs w:val="16"/>
                    </w:rPr>
                  </w:pPr>
                </w:p>
                <w:tbl>
                  <w:tblPr>
                    <w:tblStyle w:val="8"/>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8A11B4" w14:paraId="7F40F2B5" w14:textId="77777777" w:rsidTr="7059407B">
                    <w:tc>
                      <w:tcPr>
                        <w:tcW w:w="104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28" w:type="dxa"/>
                          <w:left w:w="28" w:type="dxa"/>
                          <w:bottom w:w="28" w:type="dxa"/>
                          <w:right w:w="28" w:type="dxa"/>
                        </w:tcMar>
                      </w:tcPr>
                      <w:p w14:paraId="71FFD951" w14:textId="504B7601" w:rsidR="008A11B4" w:rsidRDefault="7059407B" w:rsidP="7059407B">
                        <w:pPr>
                          <w:pStyle w:val="Heading2"/>
                          <w:widowControl w:val="0"/>
                          <w:spacing w:before="0" w:after="0" w:line="240" w:lineRule="auto"/>
                          <w:rPr>
                            <w:b/>
                            <w:bCs/>
                            <w:color w:val="999999"/>
                            <w:sz w:val="36"/>
                            <w:szCs w:val="36"/>
                          </w:rPr>
                        </w:pPr>
                        <w:r w:rsidRPr="7059407B">
                          <w:rPr>
                            <w:b/>
                            <w:bCs/>
                          </w:rPr>
                          <w:t xml:space="preserve">Action Step 8 - </w:t>
                        </w:r>
                        <w:r>
                          <w:t xml:space="preserve">Unapplied Insurance </w:t>
                        </w:r>
                        <w:r w:rsidRPr="7059407B">
                          <w:rPr>
                            <w:highlight w:val="yellow"/>
                          </w:rPr>
                          <w:t>Recoupment/Notification</w:t>
                        </w:r>
                      </w:p>
                    </w:tc>
                  </w:tr>
                </w:tbl>
                <w:p w14:paraId="79ABF460" w14:textId="77777777" w:rsidR="008A11B4" w:rsidRDefault="008A11B4" w:rsidP="008A11B4">
                  <w:pPr>
                    <w:widowControl w:val="0"/>
                    <w:spacing w:line="240" w:lineRule="auto"/>
                    <w:rPr>
                      <w:sz w:val="16"/>
                      <w:szCs w:val="16"/>
                    </w:rPr>
                  </w:pPr>
                </w:p>
              </w:tc>
            </w:tr>
          </w:tbl>
          <w:p w14:paraId="08D8FEAD" w14:textId="77777777" w:rsidR="008A11B4" w:rsidRDefault="008A11B4" w:rsidP="008A11B4">
            <w:pPr>
              <w:rPr>
                <w:sz w:val="28"/>
                <w:szCs w:val="28"/>
              </w:rPr>
            </w:pPr>
          </w:p>
          <w:p w14:paraId="07AEE4C1" w14:textId="77777777" w:rsidR="008A11B4" w:rsidRDefault="008A11B4" w:rsidP="00E03D33">
            <w:pPr>
              <w:spacing w:line="360" w:lineRule="auto"/>
              <w:rPr>
                <w:b/>
                <w:sz w:val="24"/>
                <w:szCs w:val="24"/>
              </w:rPr>
            </w:pPr>
            <w:r w:rsidRPr="00300082">
              <w:rPr>
                <w:b/>
                <w:sz w:val="24"/>
                <w:szCs w:val="24"/>
              </w:rPr>
              <w:t>BEFORE YOU START:</w:t>
            </w:r>
          </w:p>
          <w:p w14:paraId="7811DBA6" w14:textId="77777777" w:rsidR="00890164" w:rsidRPr="00300082" w:rsidRDefault="00890164" w:rsidP="00E03D33">
            <w:pPr>
              <w:spacing w:line="360" w:lineRule="auto"/>
              <w:rPr>
                <w:b/>
                <w:sz w:val="24"/>
                <w:szCs w:val="24"/>
              </w:rPr>
            </w:pPr>
          </w:p>
          <w:p w14:paraId="7DE967ED" w14:textId="19F39CB1" w:rsidR="00663DB8" w:rsidRPr="009F2C25" w:rsidRDefault="7059407B" w:rsidP="7059407B">
            <w:pPr>
              <w:widowControl w:val="0"/>
              <w:spacing w:line="360" w:lineRule="auto"/>
              <w:rPr>
                <w:color w:val="000000" w:themeColor="text1"/>
                <w:sz w:val="24"/>
                <w:szCs w:val="24"/>
                <w:highlight w:val="yellow"/>
                <w:lang w:val="en-US"/>
              </w:rPr>
            </w:pPr>
            <w:r w:rsidRPr="7059407B">
              <w:rPr>
                <w:sz w:val="24"/>
                <w:szCs w:val="24"/>
                <w:lang w:val="en-US"/>
              </w:rPr>
              <w:t xml:space="preserve">Review: Payments tab for </w:t>
            </w:r>
            <w:r w:rsidRPr="7059407B">
              <w:rPr>
                <w:sz w:val="20"/>
                <w:szCs w:val="20"/>
                <w:highlight w:val="yellow"/>
              </w:rPr>
              <w:t>refunds submitted, payments/recoupments/notifications posted for our</w:t>
            </w:r>
            <w:r w:rsidRPr="7059407B">
              <w:rPr>
                <w:sz w:val="24"/>
                <w:szCs w:val="24"/>
                <w:lang w:val="en-US"/>
              </w:rPr>
              <w:t xml:space="preserve"> and Check numbers, Remittance Image for date of service and claim info, insurance website to confirm payments posted </w:t>
            </w:r>
            <w:r w:rsidRPr="7059407B">
              <w:rPr>
                <w:sz w:val="24"/>
                <w:szCs w:val="24"/>
                <w:highlight w:val="yellow"/>
                <w:lang w:val="en-US"/>
              </w:rPr>
              <w:t>if needed</w:t>
            </w:r>
            <w:r w:rsidRPr="7059407B">
              <w:rPr>
                <w:sz w:val="24"/>
                <w:szCs w:val="24"/>
                <w:lang w:val="en-US"/>
              </w:rPr>
              <w:t xml:space="preserve">, </w:t>
            </w:r>
            <w:r w:rsidRPr="7059407B">
              <w:rPr>
                <w:color w:val="000000" w:themeColor="text1"/>
                <w:sz w:val="24"/>
                <w:szCs w:val="24"/>
                <w:lang w:val="en-US"/>
              </w:rPr>
              <w:t>Remittance tracker for check status; Action Step 3-Duplicate insurance payment for check status and action</w:t>
            </w:r>
            <w:r w:rsidRPr="7059407B">
              <w:rPr>
                <w:sz w:val="20"/>
                <w:szCs w:val="20"/>
                <w:highlight w:val="yellow"/>
              </w:rPr>
              <w:t>; Paper EOB (check number for recoupment or refund returned) for recoupment info, insurance Website for Provider auto-recoupment (Delta Dental Enterprise), EOB with recoupment information, if the case.</w:t>
            </w:r>
          </w:p>
          <w:p w14:paraId="4DC0F49C" w14:textId="6393021A" w:rsidR="7059407B" w:rsidRDefault="7059407B" w:rsidP="7059407B">
            <w:pPr>
              <w:widowControl w:val="0"/>
              <w:spacing w:line="360" w:lineRule="auto"/>
              <w:rPr>
                <w:sz w:val="20"/>
                <w:szCs w:val="20"/>
                <w:highlight w:val="yellow"/>
              </w:rPr>
            </w:pPr>
          </w:p>
          <w:p w14:paraId="25B28ACB" w14:textId="577D2AB6" w:rsidR="7059407B" w:rsidRDefault="7059407B" w:rsidP="7059407B">
            <w:pPr>
              <w:pStyle w:val="ListParagraph"/>
              <w:numPr>
                <w:ilvl w:val="0"/>
                <w:numId w:val="23"/>
              </w:numPr>
              <w:spacing w:line="360" w:lineRule="auto"/>
              <w:ind w:left="1080"/>
              <w:rPr>
                <w:sz w:val="20"/>
                <w:szCs w:val="20"/>
                <w:highlight w:val="yellow"/>
              </w:rPr>
            </w:pPr>
            <w:r w:rsidRPr="7059407B">
              <w:rPr>
                <w:sz w:val="20"/>
                <w:szCs w:val="20"/>
                <w:highlight w:val="yellow"/>
              </w:rPr>
              <w:t>8.1. Recoupment/Notification posted</w:t>
            </w:r>
          </w:p>
          <w:p w14:paraId="3CEB6B97" w14:textId="3C1FB72A" w:rsidR="7059407B" w:rsidRDefault="7059407B" w:rsidP="7059407B">
            <w:pPr>
              <w:spacing w:line="360" w:lineRule="auto"/>
              <w:ind w:left="2250" w:hanging="360"/>
              <w:rPr>
                <w:sz w:val="20"/>
                <w:szCs w:val="20"/>
                <w:highlight w:val="yellow"/>
                <w:lang w:val="en-US"/>
              </w:rPr>
            </w:pPr>
            <w:r w:rsidRPr="7059407B">
              <w:rPr>
                <w:rFonts w:ascii="Wingdings" w:eastAsia="Wingdings" w:hAnsi="Wingdings" w:cs="Wingdings"/>
                <w:sz w:val="20"/>
                <w:szCs w:val="20"/>
                <w:highlight w:val="yellow"/>
                <w:lang w:val="en-US"/>
              </w:rPr>
              <w:t>§</w:t>
            </w:r>
            <w:r w:rsidRPr="7059407B">
              <w:rPr>
                <w:rFonts w:ascii="Times New Roman" w:eastAsia="Times New Roman" w:hAnsi="Times New Roman" w:cs="Times New Roman"/>
                <w:sz w:val="14"/>
                <w:szCs w:val="14"/>
                <w:highlight w:val="yellow"/>
                <w:lang w:val="en-US"/>
              </w:rPr>
              <w:t xml:space="preserve">  </w:t>
            </w:r>
            <w:r w:rsidRPr="7059407B">
              <w:rPr>
                <w:sz w:val="20"/>
                <w:szCs w:val="20"/>
                <w:highlight w:val="yellow"/>
                <w:lang w:val="en-US"/>
              </w:rPr>
              <w:t>Defer the invoice with reason Other [1011] for 30 days and escalate the invoice</w:t>
            </w:r>
          </w:p>
          <w:p w14:paraId="748E3D06" w14:textId="75EBA4BC" w:rsidR="7059407B" w:rsidRDefault="7059407B" w:rsidP="7059407B">
            <w:pPr>
              <w:spacing w:line="360" w:lineRule="auto"/>
              <w:rPr>
                <w:sz w:val="20"/>
                <w:szCs w:val="20"/>
                <w:highlight w:val="yellow"/>
              </w:rPr>
            </w:pPr>
            <w:r w:rsidRPr="7059407B">
              <w:rPr>
                <w:sz w:val="20"/>
                <w:szCs w:val="20"/>
                <w:highlight w:val="yellow"/>
              </w:rPr>
              <w:t xml:space="preserve"> </w:t>
            </w:r>
          </w:p>
          <w:p w14:paraId="6D168ADC" w14:textId="2BC8A9A8" w:rsidR="7059407B" w:rsidRDefault="7059407B" w:rsidP="7059407B">
            <w:pPr>
              <w:pStyle w:val="ListParagraph"/>
              <w:numPr>
                <w:ilvl w:val="0"/>
                <w:numId w:val="23"/>
              </w:numPr>
              <w:spacing w:line="360" w:lineRule="auto"/>
              <w:ind w:left="1080"/>
              <w:rPr>
                <w:sz w:val="20"/>
                <w:szCs w:val="20"/>
                <w:highlight w:val="yellow"/>
                <w:lang w:val="en-US"/>
              </w:rPr>
            </w:pPr>
            <w:r w:rsidRPr="7059407B">
              <w:rPr>
                <w:sz w:val="20"/>
                <w:szCs w:val="20"/>
                <w:highlight w:val="yellow"/>
                <w:lang w:val="en-US"/>
              </w:rPr>
              <w:t>8 .2. Recoupment posted. Insurance refund already submitted for the overpayment.</w:t>
            </w:r>
          </w:p>
          <w:p w14:paraId="1D5E2665" w14:textId="59A59FEA" w:rsidR="7059407B" w:rsidRDefault="7059407B" w:rsidP="7059407B">
            <w:pPr>
              <w:pStyle w:val="ListParagraph"/>
              <w:numPr>
                <w:ilvl w:val="0"/>
                <w:numId w:val="22"/>
              </w:numPr>
              <w:spacing w:line="360" w:lineRule="auto"/>
              <w:ind w:left="2250"/>
              <w:rPr>
                <w:sz w:val="20"/>
                <w:szCs w:val="20"/>
                <w:highlight w:val="yellow"/>
              </w:rPr>
            </w:pPr>
            <w:r w:rsidRPr="7059407B">
              <w:rPr>
                <w:sz w:val="20"/>
                <w:szCs w:val="20"/>
                <w:highlight w:val="yellow"/>
              </w:rPr>
              <w:t>Transfer to ICS Inquiry to confirm with insurance that the refund check has been received and cashed, as insurance started to use the overpayment for other claims (recoupment info on the paper EOB).</w:t>
            </w:r>
          </w:p>
          <w:p w14:paraId="44D47465" w14:textId="3D0BEDEB" w:rsidR="7059407B" w:rsidRDefault="7059407B" w:rsidP="7059407B">
            <w:pPr>
              <w:spacing w:line="360" w:lineRule="auto"/>
              <w:rPr>
                <w:sz w:val="20"/>
                <w:szCs w:val="20"/>
                <w:highlight w:val="yellow"/>
                <w:lang w:val="en-US"/>
              </w:rPr>
            </w:pPr>
            <w:r w:rsidRPr="7059407B">
              <w:rPr>
                <w:b/>
                <w:bCs/>
                <w:sz w:val="20"/>
                <w:szCs w:val="20"/>
                <w:highlight w:val="yellow"/>
                <w:lang w:val="en-US"/>
              </w:rPr>
              <w:t xml:space="preserve">Note </w:t>
            </w:r>
            <w:r w:rsidRPr="7059407B">
              <w:rPr>
                <w:sz w:val="20"/>
                <w:szCs w:val="20"/>
                <w:highlight w:val="yellow"/>
                <w:lang w:val="en-US"/>
              </w:rPr>
              <w:t>when transferring to ICS Inquiry: Please confirm with insurance refund check#_, amount $_ has been received and cashed, as recoupment in the amount of $_ has been received. If the refund check has been cashed, please clarify whether the refund will be returned or the amount will be adjusted.</w:t>
            </w:r>
          </w:p>
          <w:p w14:paraId="4BE89973" w14:textId="11DED00C" w:rsidR="7059407B" w:rsidRDefault="7059407B" w:rsidP="7059407B">
            <w:pPr>
              <w:widowControl w:val="0"/>
              <w:spacing w:line="360" w:lineRule="auto"/>
              <w:rPr>
                <w:sz w:val="20"/>
                <w:szCs w:val="20"/>
                <w:highlight w:val="yellow"/>
              </w:rPr>
            </w:pPr>
          </w:p>
          <w:p w14:paraId="35B23D6F" w14:textId="77777777" w:rsidR="001452EF" w:rsidRPr="001452EF" w:rsidRDefault="001452EF" w:rsidP="00E03D33">
            <w:pPr>
              <w:widowControl w:val="0"/>
              <w:spacing w:line="360" w:lineRule="auto"/>
              <w:rPr>
                <w:color w:val="00B050"/>
                <w:sz w:val="24"/>
                <w:szCs w:val="24"/>
              </w:rPr>
            </w:pPr>
          </w:p>
          <w:p w14:paraId="4CDD4D6F" w14:textId="77777777" w:rsidR="001D13D2" w:rsidRPr="002815E7" w:rsidRDefault="001D13D2" w:rsidP="00E03D33">
            <w:pPr>
              <w:widowControl w:val="0"/>
              <w:spacing w:line="360" w:lineRule="auto"/>
              <w:rPr>
                <w:sz w:val="24"/>
                <w:szCs w:val="24"/>
              </w:rPr>
            </w:pPr>
            <w:bookmarkStart w:id="26" w:name="_Hlk167366762"/>
            <w:bookmarkEnd w:id="26"/>
          </w:p>
          <w:p w14:paraId="09B37EC9" w14:textId="77777777" w:rsidR="001D13D2" w:rsidRDefault="001D13D2">
            <w:pPr>
              <w:widowControl w:val="0"/>
              <w:spacing w:line="240" w:lineRule="auto"/>
              <w:rPr>
                <w:sz w:val="16"/>
                <w:szCs w:val="16"/>
              </w:rPr>
            </w:pPr>
          </w:p>
          <w:p w14:paraId="7B747349" w14:textId="77777777" w:rsidR="001D13D2" w:rsidRDefault="001D13D2">
            <w:pPr>
              <w:widowControl w:val="0"/>
              <w:spacing w:line="240" w:lineRule="auto"/>
              <w:rPr>
                <w:sz w:val="16"/>
                <w:szCs w:val="16"/>
              </w:rPr>
            </w:pPr>
          </w:p>
          <w:p w14:paraId="28ED6FBE" w14:textId="77777777" w:rsidR="00FC74ED" w:rsidRDefault="00FC74ED" w:rsidP="00FC74ED">
            <w:pPr>
              <w:spacing w:line="240" w:lineRule="auto"/>
              <w:rPr>
                <w:b/>
                <w:sz w:val="24"/>
                <w:szCs w:val="24"/>
              </w:rPr>
            </w:pPr>
            <w:r w:rsidRPr="00FC74ED">
              <w:rPr>
                <w:b/>
                <w:sz w:val="24"/>
                <w:szCs w:val="24"/>
              </w:rPr>
              <w:t xml:space="preserve">BEFORE YOU MOVE ON: </w:t>
            </w:r>
          </w:p>
          <w:p w14:paraId="71421EE4" w14:textId="77777777" w:rsidR="001671F6" w:rsidRPr="00FC74ED" w:rsidRDefault="001671F6" w:rsidP="00FC74ED">
            <w:pPr>
              <w:spacing w:line="240" w:lineRule="auto"/>
              <w:rPr>
                <w:b/>
                <w:sz w:val="24"/>
                <w:szCs w:val="24"/>
              </w:rPr>
            </w:pPr>
          </w:p>
          <w:p w14:paraId="26A0CCAC" w14:textId="77777777" w:rsidR="001671F6" w:rsidRPr="00FC74ED" w:rsidRDefault="001671F6" w:rsidP="001671F6">
            <w:pPr>
              <w:spacing w:line="240" w:lineRule="auto"/>
              <w:rPr>
                <w:sz w:val="24"/>
                <w:szCs w:val="24"/>
              </w:rPr>
            </w:pPr>
            <w:r>
              <w:rPr>
                <w:sz w:val="24"/>
                <w:szCs w:val="24"/>
              </w:rPr>
              <w:t>Verify if all actions have been completed and your notes are complete and clear.</w:t>
            </w:r>
          </w:p>
          <w:p w14:paraId="32B95E02" w14:textId="77777777" w:rsidR="001D13D2" w:rsidRDefault="001D13D2">
            <w:pPr>
              <w:widowControl w:val="0"/>
              <w:spacing w:line="240" w:lineRule="auto"/>
              <w:rPr>
                <w:sz w:val="16"/>
                <w:szCs w:val="16"/>
              </w:rPr>
            </w:pPr>
          </w:p>
          <w:p w14:paraId="335B7E64" w14:textId="77777777" w:rsidR="001D13D2" w:rsidRDefault="001D13D2">
            <w:pPr>
              <w:widowControl w:val="0"/>
              <w:spacing w:line="240" w:lineRule="auto"/>
              <w:rPr>
                <w:sz w:val="16"/>
                <w:szCs w:val="16"/>
              </w:rPr>
            </w:pPr>
          </w:p>
          <w:p w14:paraId="752F220B" w14:textId="77777777" w:rsidR="001D13D2" w:rsidRDefault="001D13D2">
            <w:pPr>
              <w:widowControl w:val="0"/>
              <w:spacing w:line="240" w:lineRule="auto"/>
              <w:rPr>
                <w:sz w:val="16"/>
                <w:szCs w:val="16"/>
              </w:rPr>
            </w:pPr>
          </w:p>
          <w:p w14:paraId="36CBBB5D" w14:textId="77777777" w:rsidR="008A11B4" w:rsidRDefault="008A11B4">
            <w:pPr>
              <w:widowControl w:val="0"/>
              <w:spacing w:line="240" w:lineRule="auto"/>
              <w:rPr>
                <w:sz w:val="16"/>
                <w:szCs w:val="16"/>
              </w:rPr>
            </w:pPr>
          </w:p>
          <w:p w14:paraId="60FEE947" w14:textId="77777777" w:rsidR="00890164" w:rsidRDefault="00890164">
            <w:pPr>
              <w:widowControl w:val="0"/>
              <w:spacing w:line="240" w:lineRule="auto"/>
              <w:rPr>
                <w:sz w:val="16"/>
                <w:szCs w:val="16"/>
              </w:rPr>
            </w:pPr>
          </w:p>
          <w:p w14:paraId="48C57A90" w14:textId="77777777" w:rsidR="00890164" w:rsidRDefault="00890164">
            <w:pPr>
              <w:widowControl w:val="0"/>
              <w:spacing w:line="240" w:lineRule="auto"/>
              <w:rPr>
                <w:sz w:val="16"/>
                <w:szCs w:val="16"/>
              </w:rPr>
            </w:pPr>
          </w:p>
          <w:p w14:paraId="07A582BB" w14:textId="77777777" w:rsidR="00890164" w:rsidRDefault="00890164">
            <w:pPr>
              <w:widowControl w:val="0"/>
              <w:spacing w:line="240" w:lineRule="auto"/>
              <w:rPr>
                <w:sz w:val="16"/>
                <w:szCs w:val="16"/>
              </w:rPr>
            </w:pPr>
          </w:p>
          <w:p w14:paraId="7818DDD4" w14:textId="70F3F31A" w:rsidR="00890164" w:rsidRDefault="00890164" w:rsidP="7059407B">
            <w:pPr>
              <w:widowControl w:val="0"/>
              <w:spacing w:line="240" w:lineRule="auto"/>
              <w:rPr>
                <w:sz w:val="16"/>
                <w:szCs w:val="16"/>
              </w:rPr>
            </w:pPr>
          </w:p>
          <w:p w14:paraId="7B9E5154" w14:textId="77777777" w:rsidR="00890164" w:rsidRDefault="00890164">
            <w:pPr>
              <w:widowControl w:val="0"/>
              <w:spacing w:line="240" w:lineRule="auto"/>
              <w:rPr>
                <w:sz w:val="16"/>
                <w:szCs w:val="16"/>
              </w:rPr>
            </w:pPr>
          </w:p>
          <w:p w14:paraId="4035D104" w14:textId="77777777" w:rsidR="00890164" w:rsidRDefault="00890164">
            <w:pPr>
              <w:widowControl w:val="0"/>
              <w:spacing w:line="240" w:lineRule="auto"/>
              <w:rPr>
                <w:sz w:val="16"/>
                <w:szCs w:val="16"/>
              </w:rPr>
            </w:pPr>
          </w:p>
          <w:p w14:paraId="1EF5B928" w14:textId="77777777" w:rsidR="00890164" w:rsidRDefault="00890164">
            <w:pPr>
              <w:widowControl w:val="0"/>
              <w:spacing w:line="240" w:lineRule="auto"/>
              <w:rPr>
                <w:sz w:val="16"/>
                <w:szCs w:val="16"/>
              </w:rPr>
            </w:pPr>
          </w:p>
          <w:p w14:paraId="44DF2F28" w14:textId="77777777" w:rsidR="00890164" w:rsidRDefault="00890164">
            <w:pPr>
              <w:widowControl w:val="0"/>
              <w:spacing w:line="240" w:lineRule="auto"/>
              <w:rPr>
                <w:sz w:val="16"/>
                <w:szCs w:val="16"/>
              </w:rPr>
            </w:pPr>
          </w:p>
          <w:tbl>
            <w:tblPr>
              <w:tblStyle w:val="9"/>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E03D33" w14:paraId="3823E6C2" w14:textId="77777777" w:rsidTr="00C5205C">
              <w:trPr>
                <w:trHeight w:val="860"/>
              </w:trPr>
              <w:tc>
                <w:tcPr>
                  <w:tcW w:w="10440" w:type="dxa"/>
                  <w:tcBorders>
                    <w:top w:val="single" w:sz="8" w:space="0" w:color="FFFFFF"/>
                    <w:left w:val="single" w:sz="8" w:space="0" w:color="FFFFFF"/>
                    <w:bottom w:val="single" w:sz="12" w:space="0" w:color="D9D9D9"/>
                    <w:right w:val="single" w:sz="8" w:space="0" w:color="FFFFFF"/>
                  </w:tcBorders>
                  <w:shd w:val="clear" w:color="auto" w:fill="auto"/>
                  <w:tcMar>
                    <w:top w:w="0" w:type="dxa"/>
                    <w:left w:w="0" w:type="dxa"/>
                    <w:bottom w:w="0" w:type="dxa"/>
                    <w:right w:w="0" w:type="dxa"/>
                  </w:tcMar>
                </w:tcPr>
                <w:p w14:paraId="1E377C6A" w14:textId="77777777" w:rsidR="00E03D33" w:rsidRDefault="00E03D33" w:rsidP="00E03D33">
                  <w:pPr>
                    <w:widowControl w:val="0"/>
                    <w:spacing w:line="240" w:lineRule="auto"/>
                    <w:rPr>
                      <w:sz w:val="16"/>
                      <w:szCs w:val="16"/>
                    </w:rPr>
                  </w:pPr>
                </w:p>
                <w:tbl>
                  <w:tblPr>
                    <w:tblStyle w:val="8"/>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E03D33" w14:paraId="67C36739" w14:textId="77777777" w:rsidTr="00C5205C">
                    <w:tc>
                      <w:tcPr>
                        <w:tcW w:w="10440" w:type="dxa"/>
                        <w:tcBorders>
                          <w:top w:val="single" w:sz="8" w:space="0" w:color="FFFFFF"/>
                          <w:left w:val="single" w:sz="8" w:space="0" w:color="FFFFFF"/>
                          <w:bottom w:val="single" w:sz="8" w:space="0" w:color="FFFFFF"/>
                          <w:right w:val="single" w:sz="8" w:space="0" w:color="FFFFFF"/>
                        </w:tcBorders>
                        <w:shd w:val="clear" w:color="auto" w:fill="auto"/>
                        <w:tcMar>
                          <w:top w:w="28" w:type="dxa"/>
                          <w:left w:w="28" w:type="dxa"/>
                          <w:bottom w:w="28" w:type="dxa"/>
                          <w:right w:w="28" w:type="dxa"/>
                        </w:tcMar>
                      </w:tcPr>
                      <w:p w14:paraId="51ACA85A" w14:textId="14596173" w:rsidR="00E03D33" w:rsidRDefault="00E03D33" w:rsidP="00E03D33">
                        <w:pPr>
                          <w:pStyle w:val="Heading2"/>
                          <w:widowControl w:val="0"/>
                          <w:spacing w:before="0" w:after="0" w:line="240" w:lineRule="auto"/>
                          <w:rPr>
                            <w:b/>
                            <w:color w:val="999999"/>
                            <w:sz w:val="36"/>
                            <w:szCs w:val="36"/>
                          </w:rPr>
                        </w:pPr>
                        <w:r>
                          <w:rPr>
                            <w:b/>
                          </w:rPr>
                          <w:t xml:space="preserve">Action Step 9 - </w:t>
                        </w:r>
                        <w:r w:rsidR="00EC7229" w:rsidRPr="00EC7229">
                          <w:t>Unapplied insurance overpayment</w:t>
                        </w:r>
                      </w:p>
                    </w:tc>
                  </w:tr>
                </w:tbl>
                <w:p w14:paraId="4E5BF070" w14:textId="77777777" w:rsidR="00E03D33" w:rsidRDefault="00E03D33" w:rsidP="00E03D33">
                  <w:pPr>
                    <w:widowControl w:val="0"/>
                    <w:spacing w:line="240" w:lineRule="auto"/>
                    <w:rPr>
                      <w:sz w:val="16"/>
                      <w:szCs w:val="16"/>
                    </w:rPr>
                  </w:pPr>
                </w:p>
              </w:tc>
            </w:tr>
          </w:tbl>
          <w:p w14:paraId="545873CC" w14:textId="77777777" w:rsidR="00E03D33" w:rsidRDefault="00E03D33" w:rsidP="00E03D33">
            <w:pPr>
              <w:rPr>
                <w:sz w:val="28"/>
                <w:szCs w:val="28"/>
              </w:rPr>
            </w:pPr>
          </w:p>
          <w:p w14:paraId="605F3259" w14:textId="77777777" w:rsidR="00E03D33" w:rsidRDefault="00E03D33" w:rsidP="00EC7229">
            <w:pPr>
              <w:spacing w:line="360" w:lineRule="auto"/>
              <w:rPr>
                <w:b/>
                <w:sz w:val="24"/>
                <w:szCs w:val="24"/>
              </w:rPr>
            </w:pPr>
            <w:r w:rsidRPr="00300082">
              <w:rPr>
                <w:b/>
                <w:sz w:val="24"/>
                <w:szCs w:val="24"/>
              </w:rPr>
              <w:t>BEFORE YOU START:</w:t>
            </w:r>
          </w:p>
          <w:p w14:paraId="6884B2BF" w14:textId="77777777" w:rsidR="00890164" w:rsidRPr="00300082" w:rsidRDefault="00890164" w:rsidP="00EC7229">
            <w:pPr>
              <w:spacing w:line="360" w:lineRule="auto"/>
              <w:rPr>
                <w:b/>
                <w:sz w:val="24"/>
                <w:szCs w:val="24"/>
              </w:rPr>
            </w:pPr>
          </w:p>
          <w:p w14:paraId="7B9C9868" w14:textId="3DF44A02" w:rsidR="008A11B4" w:rsidRPr="00654A94" w:rsidRDefault="2BF3B97A" w:rsidP="2BF3B97A">
            <w:pPr>
              <w:spacing w:line="360" w:lineRule="auto"/>
              <w:rPr>
                <w:sz w:val="24"/>
                <w:szCs w:val="24"/>
                <w:lang w:val="en-US"/>
              </w:rPr>
            </w:pPr>
            <w:r w:rsidRPr="2BF3B97A">
              <w:rPr>
                <w:sz w:val="24"/>
                <w:szCs w:val="24"/>
                <w:lang w:val="en-US"/>
              </w:rPr>
              <w:t>Review: Coverage tab for patient coverages, OnBase for OON Refund Packet and for refund letter; Credentialing grid for provider status; Insurance fee schedule; History notes regarding offset; Payments posted for duplicate payments or offsets applied; Insurance Refund Process SRG for refund Epic steps; Resolve Overposted Insurance Credits SRG for adjudication Epic steps. Payments tab/Transaction tab for Payments, Reversals, Refunds</w:t>
            </w:r>
          </w:p>
          <w:p w14:paraId="0F91BA8A" w14:textId="77777777" w:rsidR="0014768F" w:rsidRPr="0014768F" w:rsidRDefault="0014768F" w:rsidP="0014768F">
            <w:pPr>
              <w:spacing w:line="360" w:lineRule="auto"/>
              <w:rPr>
                <w:sz w:val="24"/>
                <w:szCs w:val="24"/>
              </w:rPr>
            </w:pPr>
          </w:p>
          <w:p w14:paraId="6B1DE336" w14:textId="6587388F" w:rsidR="00EC7229" w:rsidRDefault="00EC7229" w:rsidP="00EC7229">
            <w:pPr>
              <w:pStyle w:val="ListParagraph"/>
              <w:numPr>
                <w:ilvl w:val="0"/>
                <w:numId w:val="64"/>
              </w:numPr>
              <w:spacing w:line="360" w:lineRule="auto"/>
              <w:rPr>
                <w:sz w:val="24"/>
                <w:szCs w:val="24"/>
              </w:rPr>
            </w:pPr>
            <w:r>
              <w:rPr>
                <w:sz w:val="24"/>
                <w:szCs w:val="24"/>
              </w:rPr>
              <w:t xml:space="preserve">9.1 </w:t>
            </w:r>
            <w:r w:rsidRPr="001D13D2">
              <w:rPr>
                <w:sz w:val="24"/>
                <w:szCs w:val="24"/>
              </w:rPr>
              <w:t xml:space="preserve">Insurance </w:t>
            </w:r>
            <w:r w:rsidR="00D90342">
              <w:rPr>
                <w:sz w:val="24"/>
                <w:szCs w:val="24"/>
              </w:rPr>
              <w:t xml:space="preserve">processed and </w:t>
            </w:r>
            <w:r w:rsidRPr="001D13D2">
              <w:rPr>
                <w:sz w:val="24"/>
                <w:szCs w:val="24"/>
              </w:rPr>
              <w:t>paid</w:t>
            </w:r>
            <w:r w:rsidR="00D90342">
              <w:rPr>
                <w:sz w:val="24"/>
                <w:szCs w:val="24"/>
              </w:rPr>
              <w:t xml:space="preserve"> the claim</w:t>
            </w:r>
            <w:r w:rsidRPr="001D13D2">
              <w:rPr>
                <w:sz w:val="24"/>
                <w:szCs w:val="24"/>
              </w:rPr>
              <w:t xml:space="preserve"> Out of Network</w:t>
            </w:r>
          </w:p>
          <w:p w14:paraId="248C0175" w14:textId="7650B0CB" w:rsidR="00D556E9" w:rsidRDefault="5033BDFE" w:rsidP="5033BDFE">
            <w:pPr>
              <w:pStyle w:val="ListParagraph"/>
              <w:numPr>
                <w:ilvl w:val="0"/>
                <w:numId w:val="46"/>
              </w:numPr>
              <w:spacing w:line="360" w:lineRule="auto"/>
            </w:pPr>
            <w:r w:rsidRPr="5033BDFE">
              <w:rPr>
                <w:sz w:val="24"/>
                <w:szCs w:val="24"/>
              </w:rPr>
              <w:t xml:space="preserve">    9.1.1 Insurance paid Out of Network; provider is in network on credentialing grid.</w:t>
            </w:r>
          </w:p>
          <w:p w14:paraId="2D928705" w14:textId="51162D84" w:rsidR="00D556E9" w:rsidRDefault="7059407B" w:rsidP="4EB4546F">
            <w:pPr>
              <w:pStyle w:val="ListParagraph"/>
              <w:numPr>
                <w:ilvl w:val="1"/>
                <w:numId w:val="46"/>
              </w:numPr>
              <w:spacing w:line="360" w:lineRule="auto"/>
            </w:pPr>
            <w:r w:rsidRPr="7059407B">
              <w:rPr>
                <w:sz w:val="24"/>
                <w:szCs w:val="24"/>
              </w:rPr>
              <w:t>9.1.1.1 If refund letter not received, transfer the invoice to ICS Inquiry requesting the insurance to process the claim in network/to obtain refund letter</w:t>
            </w:r>
          </w:p>
          <w:p w14:paraId="0A9D3B59" w14:textId="1330FA33" w:rsidR="00D556E9" w:rsidRDefault="7059407B" w:rsidP="4EB4546F">
            <w:pPr>
              <w:pStyle w:val="ListParagraph"/>
              <w:numPr>
                <w:ilvl w:val="1"/>
                <w:numId w:val="46"/>
              </w:numPr>
              <w:spacing w:line="360" w:lineRule="auto"/>
            </w:pPr>
            <w:r w:rsidRPr="7059407B">
              <w:rPr>
                <w:sz w:val="24"/>
                <w:szCs w:val="24"/>
                <w:lang w:val="en-US"/>
              </w:rPr>
              <w:t>9.1.1.2 If refund letter received, proceed with the insurance refund</w:t>
            </w:r>
          </w:p>
          <w:p w14:paraId="61D740DD" w14:textId="541EEBE4" w:rsidR="00D556E9" w:rsidRDefault="7059407B" w:rsidP="4EB4546F">
            <w:pPr>
              <w:pStyle w:val="ListParagraph"/>
              <w:numPr>
                <w:ilvl w:val="1"/>
                <w:numId w:val="46"/>
              </w:numPr>
              <w:spacing w:line="360" w:lineRule="auto"/>
            </w:pPr>
            <w:r w:rsidRPr="7059407B">
              <w:rPr>
                <w:sz w:val="24"/>
                <w:szCs w:val="24"/>
                <w:lang w:val="en-US"/>
              </w:rPr>
              <w:t xml:space="preserve">9.1.1.3 If Final Notice received (Anthem, Metlife), defer the invoice for 90 days with reason Offset </w:t>
            </w:r>
            <w:r w:rsidRPr="7059407B">
              <w:rPr>
                <w:sz w:val="24"/>
                <w:szCs w:val="24"/>
                <w:highlight w:val="yellow"/>
                <w:lang w:val="en-US"/>
              </w:rPr>
              <w:t>[98043]</w:t>
            </w:r>
            <w:r w:rsidRPr="7059407B">
              <w:rPr>
                <w:sz w:val="24"/>
                <w:szCs w:val="24"/>
                <w:lang w:val="en-US"/>
              </w:rPr>
              <w:t>, and a note stating waiting for insurance to offset.</w:t>
            </w:r>
          </w:p>
          <w:p w14:paraId="7EA0631D" w14:textId="6BD2E5C8" w:rsidR="00D556E9" w:rsidRDefault="7059407B" w:rsidP="4EB4546F">
            <w:pPr>
              <w:pStyle w:val="ListParagraph"/>
              <w:numPr>
                <w:ilvl w:val="1"/>
                <w:numId w:val="46"/>
              </w:numPr>
              <w:spacing w:line="360" w:lineRule="auto"/>
            </w:pPr>
            <w:r w:rsidRPr="7059407B">
              <w:rPr>
                <w:sz w:val="24"/>
                <w:szCs w:val="24"/>
                <w:lang w:val="en-US"/>
              </w:rPr>
              <w:t xml:space="preserve">9.1.1.4For Metlife, if overpayment is less than $100.00, defer the invoice for 90 days with reason Offset </w:t>
            </w:r>
            <w:r w:rsidRPr="7059407B">
              <w:rPr>
                <w:sz w:val="24"/>
                <w:szCs w:val="24"/>
                <w:highlight w:val="yellow"/>
                <w:lang w:val="en-US"/>
              </w:rPr>
              <w:t>[98043]</w:t>
            </w:r>
            <w:r w:rsidRPr="7059407B">
              <w:rPr>
                <w:sz w:val="24"/>
                <w:szCs w:val="24"/>
                <w:lang w:val="en-US"/>
              </w:rPr>
              <w:t>, waiting for the insurance to refund</w:t>
            </w:r>
          </w:p>
          <w:p w14:paraId="1556071A" w14:textId="5F3092CB" w:rsidR="00D556E9" w:rsidRDefault="7059407B" w:rsidP="4EB4546F">
            <w:pPr>
              <w:pStyle w:val="ListParagraph"/>
              <w:numPr>
                <w:ilvl w:val="1"/>
                <w:numId w:val="46"/>
              </w:numPr>
              <w:spacing w:line="360" w:lineRule="auto"/>
            </w:pPr>
            <w:r w:rsidRPr="7059407B">
              <w:rPr>
                <w:sz w:val="24"/>
                <w:szCs w:val="24"/>
                <w:lang w:val="en-US"/>
              </w:rPr>
              <w:t xml:space="preserve">9.1.1.5 If there are notes stating that the insurance overpayment has been undistributed to process future offsets, defer the invoice with reason Offset </w:t>
            </w:r>
            <w:r w:rsidRPr="7059407B">
              <w:rPr>
                <w:sz w:val="24"/>
                <w:szCs w:val="24"/>
                <w:highlight w:val="yellow"/>
                <w:lang w:val="en-US"/>
              </w:rPr>
              <w:t>[98043]</w:t>
            </w:r>
            <w:r w:rsidRPr="7059407B">
              <w:rPr>
                <w:sz w:val="24"/>
                <w:szCs w:val="24"/>
                <w:lang w:val="en-US"/>
              </w:rPr>
              <w:t xml:space="preserve"> for 90 days. Enter a note stating waiting for insurance to offset</w:t>
            </w:r>
          </w:p>
          <w:p w14:paraId="2F820D3E" w14:textId="086F0D91" w:rsidR="00D556E9" w:rsidRDefault="00D556E9" w:rsidP="5033BDFE">
            <w:pPr>
              <w:pStyle w:val="ListParagraph"/>
              <w:spacing w:line="360" w:lineRule="auto"/>
              <w:ind w:left="2160"/>
              <w:rPr>
                <w:sz w:val="24"/>
                <w:szCs w:val="24"/>
              </w:rPr>
            </w:pPr>
            <w:bookmarkStart w:id="27" w:name="_Hlk167368946"/>
          </w:p>
          <w:bookmarkEnd w:id="27"/>
          <w:p w14:paraId="3BCB72F6" w14:textId="2EE5F519" w:rsidR="00FC2E8F" w:rsidRDefault="5033BDFE" w:rsidP="5033BDFE">
            <w:pPr>
              <w:pStyle w:val="ListParagraph"/>
              <w:numPr>
                <w:ilvl w:val="0"/>
                <w:numId w:val="45"/>
              </w:numPr>
              <w:spacing w:line="360" w:lineRule="auto"/>
            </w:pPr>
            <w:r w:rsidRPr="5033BDFE">
              <w:rPr>
                <w:sz w:val="24"/>
                <w:szCs w:val="24"/>
              </w:rPr>
              <w:lastRenderedPageBreak/>
              <w:t>9.1.2 Insurance paid Out of Network, provider is Out of network on credentialing grid, yes/no OON Refund Packet created.</w:t>
            </w:r>
          </w:p>
          <w:p w14:paraId="400519E0" w14:textId="1F5FF914" w:rsidR="00FC2E8F" w:rsidRPr="00DF013D" w:rsidRDefault="178ABED6" w:rsidP="178ABED6">
            <w:pPr>
              <w:pStyle w:val="ListParagraph"/>
              <w:numPr>
                <w:ilvl w:val="0"/>
                <w:numId w:val="77"/>
              </w:numPr>
              <w:spacing w:line="360" w:lineRule="auto"/>
              <w:rPr>
                <w:sz w:val="24"/>
                <w:szCs w:val="24"/>
                <w:lang w:val="en-US"/>
              </w:rPr>
            </w:pPr>
            <w:bookmarkStart w:id="28" w:name="_Hlk167368699"/>
            <w:r w:rsidRPr="178ABED6">
              <w:rPr>
                <w:sz w:val="24"/>
                <w:szCs w:val="24"/>
                <w:lang w:val="en-US"/>
              </w:rPr>
              <w:t>9.2.1.1Defer the claim for 14 days with reason Escalation. Enter a detailed note and escalate the account to OON team</w:t>
            </w:r>
            <w:bookmarkEnd w:id="28"/>
            <w:r w:rsidRPr="178ABED6">
              <w:rPr>
                <w:sz w:val="24"/>
                <w:szCs w:val="24"/>
                <w:lang w:val="en-US"/>
              </w:rPr>
              <w:t>.</w:t>
            </w:r>
          </w:p>
          <w:p w14:paraId="07AAEC80" w14:textId="77777777" w:rsidR="00D556E9" w:rsidRDefault="00D556E9" w:rsidP="00D556E9">
            <w:pPr>
              <w:pStyle w:val="ListParagraph"/>
              <w:spacing w:line="360" w:lineRule="auto"/>
              <w:ind w:left="1440"/>
              <w:rPr>
                <w:sz w:val="24"/>
                <w:szCs w:val="24"/>
              </w:rPr>
            </w:pPr>
          </w:p>
          <w:p w14:paraId="4514ABE9" w14:textId="3CFED88C" w:rsidR="008A11B4" w:rsidRPr="00DF013D" w:rsidRDefault="4EB4546F" w:rsidP="4EB4546F">
            <w:pPr>
              <w:spacing w:line="360" w:lineRule="auto"/>
            </w:pPr>
            <w:r w:rsidRPr="4EB4546F">
              <w:rPr>
                <w:sz w:val="24"/>
                <w:szCs w:val="24"/>
              </w:rPr>
              <w:t xml:space="preserve">9.2 </w:t>
            </w:r>
            <w:bookmarkStart w:id="29" w:name="_Hlk167368999"/>
            <w:r w:rsidRPr="4EB4546F">
              <w:rPr>
                <w:sz w:val="24"/>
                <w:szCs w:val="24"/>
              </w:rPr>
              <w:t>Insurance paid for Ortho services</w:t>
            </w:r>
            <w:bookmarkEnd w:id="29"/>
            <w:r w:rsidRPr="4EB4546F">
              <w:rPr>
                <w:sz w:val="24"/>
                <w:szCs w:val="24"/>
              </w:rPr>
              <w:t>.</w:t>
            </w:r>
          </w:p>
          <w:p w14:paraId="2C2BCFB4" w14:textId="59EA8443" w:rsidR="00DF013D" w:rsidRPr="00313349" w:rsidRDefault="2BF3B97A" w:rsidP="4EB4546F">
            <w:pPr>
              <w:pStyle w:val="ListParagraph"/>
              <w:numPr>
                <w:ilvl w:val="0"/>
                <w:numId w:val="31"/>
              </w:numPr>
              <w:spacing w:line="360" w:lineRule="auto"/>
            </w:pPr>
            <w:r w:rsidRPr="2BF3B97A">
              <w:rPr>
                <w:sz w:val="24"/>
                <w:szCs w:val="24"/>
                <w:lang w:val="en-US"/>
              </w:rPr>
              <w:t>9.2.</w:t>
            </w:r>
            <w:bookmarkStart w:id="30" w:name="_Hlk167443345"/>
            <w:r w:rsidRPr="2BF3B97A">
              <w:rPr>
                <w:sz w:val="24"/>
                <w:szCs w:val="24"/>
                <w:lang w:val="en-US"/>
              </w:rPr>
              <w:t>1 If there are notes stating that the insurance overpayment has been undistributed to process future offsets.</w:t>
            </w:r>
          </w:p>
          <w:p w14:paraId="28D3E928" w14:textId="57D16055" w:rsidR="008A11B4" w:rsidRPr="00313349" w:rsidRDefault="178ABED6" w:rsidP="4EB4546F">
            <w:pPr>
              <w:pStyle w:val="ListParagraph"/>
              <w:numPr>
                <w:ilvl w:val="1"/>
                <w:numId w:val="31"/>
              </w:numPr>
              <w:spacing w:line="360" w:lineRule="auto"/>
            </w:pPr>
            <w:r w:rsidRPr="178ABED6">
              <w:rPr>
                <w:sz w:val="24"/>
                <w:szCs w:val="24"/>
                <w:lang w:val="en-US"/>
              </w:rPr>
              <w:t xml:space="preserve">9.2.1.1 Defer the invoice with reason Offset </w:t>
            </w:r>
            <w:r w:rsidRPr="178ABED6">
              <w:rPr>
                <w:sz w:val="24"/>
                <w:szCs w:val="24"/>
                <w:highlight w:val="yellow"/>
                <w:lang w:val="en-US"/>
              </w:rPr>
              <w:t>[98043]</w:t>
            </w:r>
            <w:r w:rsidRPr="178ABED6">
              <w:rPr>
                <w:sz w:val="24"/>
                <w:szCs w:val="24"/>
                <w:lang w:val="en-US"/>
              </w:rPr>
              <w:t xml:space="preserve"> for 90 days. Enter a note stating waiting for insurance to offset.</w:t>
            </w:r>
          </w:p>
          <w:p w14:paraId="1C138D77" w14:textId="5AA047E6" w:rsidR="00DF013D" w:rsidRPr="00313349" w:rsidRDefault="178ABED6" w:rsidP="178ABED6">
            <w:pPr>
              <w:pStyle w:val="ListParagraph"/>
              <w:widowControl w:val="0"/>
              <w:numPr>
                <w:ilvl w:val="1"/>
                <w:numId w:val="31"/>
              </w:numPr>
              <w:spacing w:line="360" w:lineRule="auto"/>
            </w:pPr>
            <w:r w:rsidRPr="178ABED6">
              <w:rPr>
                <w:sz w:val="24"/>
                <w:szCs w:val="24"/>
                <w:lang w:val="en-US"/>
              </w:rPr>
              <w:t>9.2.2 If the insurance has not been contacted regarding the overpayment</w:t>
            </w:r>
            <w:ins w:id="31" w:author="Rotaru, Monica" w:date="2024-10-02T13:42:00Z">
              <w:r w:rsidRPr="178ABED6">
                <w:rPr>
                  <w:sz w:val="24"/>
                  <w:szCs w:val="24"/>
                  <w:lang w:val="en-US"/>
                </w:rPr>
                <w:t xml:space="preserve"> </w:t>
              </w:r>
            </w:ins>
          </w:p>
          <w:p w14:paraId="133554C6" w14:textId="20BC6AD4" w:rsidR="00DF013D" w:rsidRPr="00313349" w:rsidRDefault="178ABED6" w:rsidP="7AC260FA">
            <w:pPr>
              <w:pStyle w:val="ListParagraph"/>
              <w:widowControl w:val="0"/>
              <w:numPr>
                <w:ilvl w:val="1"/>
                <w:numId w:val="31"/>
              </w:numPr>
              <w:spacing w:line="360" w:lineRule="auto"/>
            </w:pPr>
            <w:r w:rsidRPr="178ABED6">
              <w:rPr>
                <w:sz w:val="24"/>
                <w:szCs w:val="24"/>
                <w:lang w:val="en-US"/>
              </w:rPr>
              <w:t xml:space="preserve">9.2.2.1 For Anthem and   Metlife, GP </w:t>
            </w:r>
            <w:r w:rsidRPr="178ABED6">
              <w:rPr>
                <w:sz w:val="24"/>
                <w:szCs w:val="24"/>
                <w:highlight w:val="yellow"/>
                <w:lang w:val="en-US"/>
              </w:rPr>
              <w:t>(General Practice) processed</w:t>
            </w:r>
            <w:r w:rsidRPr="178ABED6">
              <w:rPr>
                <w:sz w:val="24"/>
                <w:szCs w:val="24"/>
                <w:lang w:val="en-US"/>
              </w:rPr>
              <w:t xml:space="preserve"> as ortho, and the patient does not have an Ortho account - apply the payment and write off insurance credit using write-off code Estimate Correction-Insurance Credit [7919] with notes stating that the credit can be used for future offsets.</w:t>
            </w:r>
          </w:p>
          <w:p w14:paraId="670677B1" w14:textId="494E15D9" w:rsidR="00DF013D" w:rsidRPr="00313349" w:rsidRDefault="178ABED6" w:rsidP="7AC260FA">
            <w:pPr>
              <w:pStyle w:val="ListParagraph"/>
              <w:widowControl w:val="0"/>
              <w:numPr>
                <w:ilvl w:val="1"/>
                <w:numId w:val="31"/>
              </w:numPr>
              <w:spacing w:line="360" w:lineRule="auto"/>
            </w:pPr>
            <w:r w:rsidRPr="178ABED6">
              <w:rPr>
                <w:sz w:val="24"/>
                <w:szCs w:val="24"/>
                <w:lang w:val="en-US"/>
              </w:rPr>
              <w:t xml:space="preserve">9.2.2.2 For any other insurances/scenarios (patient has an ortho account), send additional information via NEA (chart notes, EOB) with mention to reprocess for GP </w:t>
            </w:r>
            <w:r w:rsidRPr="178ABED6">
              <w:rPr>
                <w:sz w:val="24"/>
                <w:szCs w:val="24"/>
                <w:highlight w:val="yellow"/>
                <w:lang w:val="en-US"/>
              </w:rPr>
              <w:t>(General Practice)</w:t>
            </w:r>
            <w:r w:rsidRPr="178ABED6">
              <w:rPr>
                <w:sz w:val="24"/>
                <w:szCs w:val="24"/>
                <w:lang w:val="en-US"/>
              </w:rPr>
              <w:t xml:space="preserve"> purposes, not for ortho purposes. Defer the claim for 30 days with reason Additional Information Sent Via NEA.</w:t>
            </w:r>
          </w:p>
          <w:p w14:paraId="464B77AE" w14:textId="62CB58B2" w:rsidR="00DF013D" w:rsidRPr="00313349" w:rsidRDefault="00DF013D" w:rsidP="4EB4546F">
            <w:pPr>
              <w:widowControl w:val="0"/>
              <w:spacing w:line="360" w:lineRule="auto"/>
            </w:pPr>
          </w:p>
          <w:p w14:paraId="7E9A0AE8" w14:textId="499AAB2A" w:rsidR="00D34BD4" w:rsidRPr="00313349" w:rsidRDefault="2BF3B97A" w:rsidP="4EB4546F">
            <w:pPr>
              <w:pStyle w:val="ListParagraph"/>
              <w:widowControl w:val="0"/>
              <w:numPr>
                <w:ilvl w:val="0"/>
                <w:numId w:val="31"/>
              </w:numPr>
              <w:spacing w:line="360" w:lineRule="auto"/>
            </w:pPr>
            <w:r w:rsidRPr="2BF3B97A">
              <w:rPr>
                <w:sz w:val="24"/>
                <w:szCs w:val="24"/>
                <w:lang w:val="en-US"/>
              </w:rPr>
              <w:t>9.2.3 If the insurance has been contacted Insurance letter received - proceed with the insurance refund.</w:t>
            </w:r>
          </w:p>
          <w:p w14:paraId="485099F5" w14:textId="70AC7275" w:rsidR="00D34BD4" w:rsidRPr="00313349" w:rsidRDefault="7AC260FA" w:rsidP="7AC260FA">
            <w:pPr>
              <w:pStyle w:val="ListParagraph"/>
              <w:widowControl w:val="0"/>
              <w:numPr>
                <w:ilvl w:val="1"/>
                <w:numId w:val="31"/>
              </w:numPr>
              <w:spacing w:line="360" w:lineRule="auto"/>
            </w:pPr>
            <w:r w:rsidRPr="7AC260FA">
              <w:rPr>
                <w:sz w:val="24"/>
                <w:szCs w:val="24"/>
              </w:rPr>
              <w:t>Insurance letter not received – transfer to ICS Inquiry to obtain the refund letter</w:t>
            </w:r>
          </w:p>
          <w:p w14:paraId="236112E0" w14:textId="4B61169E" w:rsidR="00D34BD4" w:rsidRPr="00313349" w:rsidRDefault="00D34BD4" w:rsidP="4EB4546F">
            <w:pPr>
              <w:widowControl w:val="0"/>
              <w:spacing w:line="360" w:lineRule="auto"/>
              <w:ind w:left="720"/>
            </w:pPr>
          </w:p>
          <w:p w14:paraId="7A874E52" w14:textId="0DBEAAB9" w:rsidR="00D34BD4" w:rsidRPr="00313349" w:rsidRDefault="2BF3B97A" w:rsidP="4EB4546F">
            <w:pPr>
              <w:pStyle w:val="ListParagraph"/>
              <w:widowControl w:val="0"/>
              <w:numPr>
                <w:ilvl w:val="0"/>
                <w:numId w:val="31"/>
              </w:numPr>
              <w:spacing w:line="360" w:lineRule="auto"/>
            </w:pPr>
            <w:r w:rsidRPr="2BF3B97A">
              <w:rPr>
                <w:sz w:val="24"/>
                <w:szCs w:val="24"/>
                <w:lang w:val="en-US"/>
              </w:rPr>
              <w:t>9.2.4 If the insurance is Anthem BCBS, Metlife PPO</w:t>
            </w:r>
            <w:del w:id="32" w:author="Rotaru, Monica" w:date="2024-10-04T08:27:00Z">
              <w:r w:rsidR="4EB4546F" w:rsidRPr="2BF3B97A" w:rsidDel="2BF3B97A">
                <w:rPr>
                  <w:sz w:val="24"/>
                  <w:szCs w:val="24"/>
                  <w:lang w:val="en-US"/>
                </w:rPr>
                <w:delText xml:space="preserve"> </w:delText>
              </w:r>
            </w:del>
          </w:p>
          <w:p w14:paraId="25FBEF68" w14:textId="6121C7CE" w:rsidR="00D34BD4" w:rsidRPr="00313349" w:rsidRDefault="2BF3B97A" w:rsidP="7AC260FA">
            <w:pPr>
              <w:pStyle w:val="ListParagraph"/>
              <w:numPr>
                <w:ilvl w:val="1"/>
                <w:numId w:val="31"/>
              </w:numPr>
              <w:spacing w:line="360" w:lineRule="auto"/>
            </w:pPr>
            <w:r w:rsidRPr="2BF3B97A">
              <w:rPr>
                <w:sz w:val="24"/>
                <w:szCs w:val="24"/>
                <w:lang w:val="en-US"/>
              </w:rPr>
              <w:t>9.2.4.1 If Final Notice received, defer the invoice for 90 days with reason Offset/Refund and a note stating waiting for insurance to offset.</w:t>
            </w:r>
          </w:p>
          <w:bookmarkEnd w:id="30"/>
          <w:p w14:paraId="6F6525CE" w14:textId="6AB88B95" w:rsidR="009F7CF3" w:rsidRDefault="2BF3B97A" w:rsidP="7AC260FA">
            <w:pPr>
              <w:pStyle w:val="ListParagraph"/>
              <w:widowControl w:val="0"/>
              <w:numPr>
                <w:ilvl w:val="1"/>
                <w:numId w:val="31"/>
              </w:numPr>
              <w:spacing w:line="360" w:lineRule="auto"/>
            </w:pPr>
            <w:r w:rsidRPr="2BF3B97A">
              <w:rPr>
                <w:sz w:val="24"/>
                <w:szCs w:val="24"/>
                <w:lang w:val="en-US"/>
              </w:rPr>
              <w:t xml:space="preserve">9.2.4.2 If </w:t>
            </w:r>
            <w:bookmarkStart w:id="33" w:name="_Hlk167444433"/>
            <w:r w:rsidRPr="2BF3B97A">
              <w:rPr>
                <w:sz w:val="24"/>
                <w:szCs w:val="24"/>
                <w:lang w:val="en-US"/>
              </w:rPr>
              <w:t>Final Notice not received, and insurance has not started to offset the overpayment, proceed with the insurance refund</w:t>
            </w:r>
            <w:bookmarkEnd w:id="33"/>
            <w:r w:rsidRPr="2BF3B97A">
              <w:rPr>
                <w:sz w:val="24"/>
                <w:szCs w:val="24"/>
                <w:lang w:val="en-US"/>
              </w:rPr>
              <w:t>.</w:t>
            </w:r>
          </w:p>
          <w:p w14:paraId="6DA29AF8" w14:textId="1965D0EB" w:rsidR="4EB4546F" w:rsidRDefault="178ABED6" w:rsidP="7AC260FA">
            <w:pPr>
              <w:pStyle w:val="ListParagraph"/>
              <w:widowControl w:val="0"/>
              <w:numPr>
                <w:ilvl w:val="1"/>
                <w:numId w:val="31"/>
              </w:numPr>
              <w:spacing w:line="360" w:lineRule="auto"/>
            </w:pPr>
            <w:r w:rsidRPr="178ABED6">
              <w:rPr>
                <w:sz w:val="24"/>
                <w:szCs w:val="24"/>
                <w:lang w:val="en-US"/>
              </w:rPr>
              <w:t xml:space="preserve">9.2.4.3 For Metlife, if overpayment is less than $100.00, defer the invoice for 90 days </w:t>
            </w:r>
            <w:r w:rsidRPr="178ABED6">
              <w:rPr>
                <w:sz w:val="24"/>
                <w:szCs w:val="24"/>
                <w:lang w:val="en-US"/>
              </w:rPr>
              <w:lastRenderedPageBreak/>
              <w:t xml:space="preserve">with reason Offset </w:t>
            </w:r>
            <w:r w:rsidRPr="178ABED6">
              <w:rPr>
                <w:sz w:val="24"/>
                <w:szCs w:val="24"/>
                <w:highlight w:val="yellow"/>
                <w:lang w:val="en-US"/>
              </w:rPr>
              <w:t>[98043]</w:t>
            </w:r>
            <w:r w:rsidRPr="178ABED6">
              <w:rPr>
                <w:sz w:val="24"/>
                <w:szCs w:val="24"/>
                <w:lang w:val="en-US"/>
              </w:rPr>
              <w:t>, waiting for the insurance to refund</w:t>
            </w:r>
          </w:p>
          <w:p w14:paraId="1C16A0E4" w14:textId="2218C1C7" w:rsidR="4EB4546F" w:rsidRDefault="4EB4546F" w:rsidP="4EB4546F">
            <w:pPr>
              <w:pStyle w:val="ListParagraph"/>
              <w:widowControl w:val="0"/>
              <w:spacing w:line="360" w:lineRule="auto"/>
              <w:ind w:left="2160"/>
              <w:rPr>
                <w:color w:val="008080"/>
              </w:rPr>
            </w:pPr>
          </w:p>
          <w:p w14:paraId="75420E28" w14:textId="33F52BA1" w:rsidR="00085A41" w:rsidRPr="00313349" w:rsidRDefault="00085A41" w:rsidP="00313349">
            <w:pPr>
              <w:widowControl w:val="0"/>
              <w:spacing w:line="360" w:lineRule="auto"/>
              <w:rPr>
                <w:sz w:val="24"/>
                <w:szCs w:val="24"/>
              </w:rPr>
            </w:pPr>
          </w:p>
          <w:p w14:paraId="1CE061A7" w14:textId="77777777" w:rsidR="00085A41" w:rsidRPr="00313349" w:rsidRDefault="00085A41" w:rsidP="00313349">
            <w:pPr>
              <w:widowControl w:val="0"/>
              <w:spacing w:line="360" w:lineRule="auto"/>
              <w:rPr>
                <w:sz w:val="24"/>
                <w:szCs w:val="24"/>
              </w:rPr>
            </w:pPr>
          </w:p>
          <w:p w14:paraId="419D31BD" w14:textId="7FCBF87C" w:rsidR="008567B0" w:rsidRDefault="2BF3B97A" w:rsidP="2BF3B97A">
            <w:pPr>
              <w:pStyle w:val="ListParagraph"/>
              <w:widowControl w:val="0"/>
              <w:numPr>
                <w:ilvl w:val="0"/>
                <w:numId w:val="42"/>
              </w:numPr>
              <w:spacing w:line="360" w:lineRule="auto"/>
              <w:rPr>
                <w:sz w:val="24"/>
                <w:szCs w:val="24"/>
                <w:lang w:val="en-US"/>
              </w:rPr>
            </w:pPr>
            <w:r w:rsidRPr="2BF3B97A">
              <w:rPr>
                <w:sz w:val="24"/>
                <w:szCs w:val="24"/>
                <w:lang w:val="en-US"/>
              </w:rPr>
              <w:t>9.3</w:t>
            </w:r>
            <w:r w:rsidRPr="2BF3B97A">
              <w:rPr>
                <w:b/>
                <w:bCs/>
                <w:sz w:val="24"/>
                <w:szCs w:val="24"/>
                <w:lang w:val="en-US"/>
              </w:rPr>
              <w:t xml:space="preserve"> </w:t>
            </w:r>
            <w:bookmarkStart w:id="34" w:name="_Hlk167369178"/>
            <w:bookmarkStart w:id="35" w:name="_Hlk167369118"/>
            <w:r w:rsidRPr="2BF3B97A">
              <w:rPr>
                <w:b/>
                <w:bCs/>
                <w:sz w:val="24"/>
                <w:szCs w:val="24"/>
                <w:lang w:val="en-US"/>
              </w:rPr>
              <w:t>Medical payment</w:t>
            </w:r>
            <w:r w:rsidRPr="2BF3B97A">
              <w:rPr>
                <w:sz w:val="24"/>
                <w:szCs w:val="24"/>
                <w:lang w:val="en-US"/>
              </w:rPr>
              <w:t xml:space="preserve"> </w:t>
            </w:r>
            <w:bookmarkEnd w:id="34"/>
            <w:r w:rsidRPr="2BF3B97A">
              <w:rPr>
                <w:sz w:val="24"/>
                <w:szCs w:val="24"/>
                <w:lang w:val="en-US"/>
              </w:rPr>
              <w:t>.</w:t>
            </w:r>
            <w:bookmarkEnd w:id="35"/>
          </w:p>
          <w:p w14:paraId="7F8A3DA2" w14:textId="43610A06" w:rsidR="4EB4546F" w:rsidRDefault="4EB4546F" w:rsidP="4EB4546F">
            <w:pPr>
              <w:pStyle w:val="ListParagraph"/>
              <w:widowControl w:val="0"/>
              <w:spacing w:line="360" w:lineRule="auto"/>
            </w:pPr>
          </w:p>
          <w:p w14:paraId="367F1398" w14:textId="786D7D96" w:rsidR="4EB4546F" w:rsidRDefault="178ABED6" w:rsidP="4EB4546F">
            <w:pPr>
              <w:pStyle w:val="ListParagraph"/>
              <w:widowControl w:val="0"/>
              <w:numPr>
                <w:ilvl w:val="1"/>
                <w:numId w:val="64"/>
              </w:numPr>
              <w:spacing w:line="360" w:lineRule="auto"/>
            </w:pPr>
            <w:r w:rsidRPr="178ABED6">
              <w:rPr>
                <w:sz w:val="24"/>
                <w:szCs w:val="24"/>
              </w:rPr>
              <w:t xml:space="preserve">9.3.1 If unapplied medical payment (commercial insurance), transfer to Duplicate Payment Review with reason Other </w:t>
            </w:r>
            <w:r w:rsidRPr="178ABED6">
              <w:rPr>
                <w:sz w:val="24"/>
                <w:szCs w:val="24"/>
                <w:highlight w:val="yellow"/>
              </w:rPr>
              <w:t>[225]</w:t>
            </w:r>
          </w:p>
          <w:p w14:paraId="1897EA9F" w14:textId="6395CE1C" w:rsidR="4EB4546F" w:rsidRDefault="178ABED6" w:rsidP="4EB4546F">
            <w:pPr>
              <w:pStyle w:val="ListParagraph"/>
              <w:numPr>
                <w:ilvl w:val="1"/>
                <w:numId w:val="64"/>
              </w:numPr>
              <w:spacing w:line="360" w:lineRule="auto"/>
            </w:pPr>
            <w:r w:rsidRPr="178ABED6">
              <w:rPr>
                <w:sz w:val="24"/>
                <w:szCs w:val="24"/>
              </w:rPr>
              <w:t xml:space="preserve">9.3.2 If there is shadow visit (medical visit) for DOS, and procedure code paid by medical plan is missing from medical visit, Open help ticket following the path: </w:t>
            </w:r>
            <w:r w:rsidRPr="178ABED6">
              <w:rPr>
                <w:i/>
                <w:iCs/>
                <w:sz w:val="24"/>
                <w:szCs w:val="24"/>
              </w:rPr>
              <w:t>Roc – Insurance Billing Operation</w:t>
            </w:r>
            <w:r w:rsidRPr="178ABED6">
              <w:rPr>
                <w:sz w:val="24"/>
                <w:szCs w:val="24"/>
              </w:rPr>
              <w:t xml:space="preserve">, under Area select </w:t>
            </w:r>
            <w:r w:rsidRPr="178ABED6">
              <w:rPr>
                <w:i/>
                <w:iCs/>
                <w:sz w:val="24"/>
                <w:szCs w:val="24"/>
              </w:rPr>
              <w:t>Audit</w:t>
            </w:r>
            <w:r w:rsidRPr="178ABED6">
              <w:rPr>
                <w:sz w:val="24"/>
                <w:szCs w:val="24"/>
              </w:rPr>
              <w:t xml:space="preserve">, under Level 1 Category select </w:t>
            </w:r>
            <w:r w:rsidRPr="178ABED6">
              <w:rPr>
                <w:i/>
                <w:iCs/>
                <w:sz w:val="24"/>
                <w:szCs w:val="24"/>
              </w:rPr>
              <w:t xml:space="preserve">Medical-Dental. </w:t>
            </w:r>
            <w:r w:rsidRPr="178ABED6">
              <w:rPr>
                <w:sz w:val="24"/>
                <w:szCs w:val="24"/>
              </w:rPr>
              <w:t xml:space="preserve">Defer the claim for 14 days with reason Other </w:t>
            </w:r>
            <w:r w:rsidRPr="178ABED6">
              <w:rPr>
                <w:sz w:val="24"/>
                <w:szCs w:val="24"/>
                <w:highlight w:val="yellow"/>
              </w:rPr>
              <w:t>[225]</w:t>
            </w:r>
          </w:p>
          <w:p w14:paraId="5DD9E86B" w14:textId="05123BF8" w:rsidR="4EB4546F" w:rsidRDefault="178ABED6" w:rsidP="4EB4546F">
            <w:pPr>
              <w:pStyle w:val="ListParagraph"/>
              <w:numPr>
                <w:ilvl w:val="1"/>
                <w:numId w:val="64"/>
              </w:numPr>
              <w:spacing w:line="360" w:lineRule="auto"/>
            </w:pPr>
            <w:r w:rsidRPr="178ABED6">
              <w:rPr>
                <w:sz w:val="24"/>
                <w:szCs w:val="24"/>
                <w:lang w:val="en-US"/>
              </w:rPr>
              <w:t>9.3.3 If unapplied medical payment (commercial insurance) is posted under dental insurance name (the payer name for medical payment shows dental insurance name), transfer to Insurance Undistributed WQ to correct the payer name.</w:t>
            </w:r>
          </w:p>
          <w:p w14:paraId="07D6E17F" w14:textId="703FC152" w:rsidR="4EB4546F" w:rsidRDefault="700026CD" w:rsidP="4EB4546F">
            <w:pPr>
              <w:pStyle w:val="ListParagraph"/>
              <w:numPr>
                <w:ilvl w:val="0"/>
                <w:numId w:val="41"/>
              </w:numPr>
              <w:spacing w:line="360" w:lineRule="auto"/>
            </w:pPr>
            <w:r w:rsidRPr="700026CD">
              <w:rPr>
                <w:sz w:val="24"/>
                <w:szCs w:val="24"/>
              </w:rPr>
              <w:t xml:space="preserve"> Note: </w:t>
            </w:r>
            <w:r w:rsidRPr="700026CD">
              <w:rPr>
                <w:sz w:val="20"/>
                <w:szCs w:val="20"/>
              </w:rPr>
              <w:t>$ payment received from payer _ (name) with check#_ is posted under payer name _. Please correct payer name.</w:t>
            </w:r>
          </w:p>
          <w:p w14:paraId="69B15805" w14:textId="26BE8AB1" w:rsidR="4EB4546F" w:rsidRDefault="4EB4546F" w:rsidP="4EB4546F">
            <w:pPr>
              <w:pStyle w:val="ListParagraph"/>
              <w:spacing w:line="360" w:lineRule="auto"/>
              <w:rPr>
                <w:sz w:val="16"/>
                <w:szCs w:val="16"/>
              </w:rPr>
            </w:pPr>
          </w:p>
          <w:p w14:paraId="166E9E65" w14:textId="31C2BFB5" w:rsidR="4EB4546F" w:rsidRDefault="06BF548D" w:rsidP="06BF548D">
            <w:pPr>
              <w:pStyle w:val="ListParagraph"/>
              <w:numPr>
                <w:ilvl w:val="0"/>
                <w:numId w:val="41"/>
              </w:numPr>
              <w:spacing w:line="360" w:lineRule="auto"/>
              <w:rPr>
                <w:sz w:val="24"/>
                <w:szCs w:val="24"/>
                <w:lang w:val="en-US"/>
              </w:rPr>
            </w:pPr>
            <w:r w:rsidRPr="06BF548D">
              <w:rPr>
                <w:sz w:val="24"/>
                <w:szCs w:val="24"/>
                <w:lang w:val="en-US"/>
              </w:rPr>
              <w:t>9.3.4. Medical payment is posted correctly to medical visit/medical invoice, but the invoice is still in Non Insurance Credits WQ → transfer to Dental-Medical Review Credits WQ as dental and medical payment received for the services.</w:t>
            </w:r>
          </w:p>
          <w:p w14:paraId="57D341A1" w14:textId="04B71B38" w:rsidR="4EB4546F" w:rsidRDefault="06BF548D" w:rsidP="06BF548D">
            <w:pPr>
              <w:pStyle w:val="ListParagraph"/>
              <w:numPr>
                <w:ilvl w:val="0"/>
                <w:numId w:val="41"/>
              </w:numPr>
              <w:spacing w:line="360" w:lineRule="auto"/>
              <w:rPr>
                <w:sz w:val="24"/>
                <w:szCs w:val="24"/>
              </w:rPr>
            </w:pPr>
            <w:r w:rsidRPr="06BF548D">
              <w:rPr>
                <w:sz w:val="24"/>
                <w:szCs w:val="24"/>
              </w:rPr>
              <w:t>9.3.5. Unapplied medical payment, shadow visit is voided → transfer to Request for Information for the office to repost the visit</w:t>
            </w:r>
          </w:p>
          <w:p w14:paraId="78D6A8AF" w14:textId="1D6B4811" w:rsidR="4EB4546F" w:rsidRDefault="06BF548D" w:rsidP="06BF548D">
            <w:pPr>
              <w:pStyle w:val="ListParagraph"/>
              <w:numPr>
                <w:ilvl w:val="0"/>
                <w:numId w:val="41"/>
              </w:numPr>
              <w:spacing w:line="360" w:lineRule="auto"/>
              <w:rPr>
                <w:sz w:val="24"/>
                <w:szCs w:val="24"/>
              </w:rPr>
            </w:pPr>
            <w:r w:rsidRPr="06BF548D">
              <w:rPr>
                <w:sz w:val="24"/>
                <w:szCs w:val="24"/>
              </w:rPr>
              <w:t xml:space="preserve">9.3.6. Unapplied dental payment. Dental payment was refunded as unexpected medical payment received. Refund returned by the insurance. </w:t>
            </w:r>
          </w:p>
          <w:p w14:paraId="6867327E" w14:textId="75D3BA22" w:rsidR="4EB4546F" w:rsidRDefault="06BF548D" w:rsidP="06BF548D">
            <w:pPr>
              <w:pStyle w:val="ListParagraph"/>
              <w:numPr>
                <w:ilvl w:val="1"/>
                <w:numId w:val="41"/>
              </w:numPr>
              <w:spacing w:line="360" w:lineRule="auto"/>
              <w:rPr>
                <w:sz w:val="24"/>
                <w:szCs w:val="24"/>
                <w:highlight w:val="yellow"/>
              </w:rPr>
            </w:pPr>
            <w:r w:rsidRPr="06BF548D">
              <w:rPr>
                <w:sz w:val="24"/>
                <w:szCs w:val="24"/>
                <w:highlight w:val="yellow"/>
              </w:rPr>
              <w:t>9.3.6.1. Apply the payment accordingly with the EOB, and if the invoice is still in the WQ, transfer to Dental-Medical Review Credits WQ to review the credit as dental and medical payment received for the services, dental insurance refund returned.</w:t>
            </w:r>
          </w:p>
          <w:p w14:paraId="20A5896D" w14:textId="18762F1F" w:rsidR="4EB4546F" w:rsidRDefault="06BF548D" w:rsidP="06BF548D">
            <w:pPr>
              <w:pStyle w:val="ListParagraph"/>
              <w:numPr>
                <w:ilvl w:val="1"/>
                <w:numId w:val="41"/>
              </w:numPr>
              <w:spacing w:line="360" w:lineRule="auto"/>
              <w:rPr>
                <w:sz w:val="24"/>
                <w:szCs w:val="24"/>
                <w:highlight w:val="yellow"/>
              </w:rPr>
            </w:pPr>
            <w:r w:rsidRPr="06BF548D">
              <w:rPr>
                <w:sz w:val="24"/>
                <w:szCs w:val="24"/>
                <w:highlight w:val="yellow"/>
              </w:rPr>
              <w:lastRenderedPageBreak/>
              <w:t>9.3.7. Unapplied medical payment; non-shadow visit for DOS; the service paid is not posted under the visit/invoice; the service is billed under the medical (see medical invoice paper image)</w:t>
            </w:r>
          </w:p>
          <w:p w14:paraId="36E5289A" w14:textId="277AA56E" w:rsidR="4EB4546F" w:rsidRDefault="06BF548D" w:rsidP="06BF548D">
            <w:pPr>
              <w:pStyle w:val="ListParagraph"/>
              <w:numPr>
                <w:ilvl w:val="0"/>
                <w:numId w:val="41"/>
              </w:numPr>
              <w:spacing w:line="360" w:lineRule="auto"/>
              <w:rPr>
                <w:sz w:val="24"/>
                <w:szCs w:val="24"/>
                <w:highlight w:val="yellow"/>
              </w:rPr>
            </w:pPr>
            <w:r w:rsidRPr="06BF548D">
              <w:rPr>
                <w:rFonts w:ascii="Courier New" w:eastAsia="Courier New" w:hAnsi="Courier New" w:cs="Courier New"/>
                <w:sz w:val="24"/>
                <w:szCs w:val="24"/>
                <w:highlight w:val="yellow"/>
              </w:rPr>
              <w:t>o</w:t>
            </w:r>
            <w:r w:rsidRPr="06BF548D">
              <w:rPr>
                <w:rFonts w:ascii="Times New Roman" w:eastAsia="Times New Roman" w:hAnsi="Times New Roman" w:cs="Times New Roman"/>
                <w:sz w:val="24"/>
                <w:szCs w:val="24"/>
                <w:highlight w:val="yellow"/>
              </w:rPr>
              <w:t xml:space="preserve">    </w:t>
            </w:r>
            <w:r w:rsidRPr="06BF548D">
              <w:rPr>
                <w:sz w:val="24"/>
                <w:szCs w:val="24"/>
                <w:highlight w:val="yellow"/>
              </w:rPr>
              <w:t>9.3.7.1. Transfer to Request for Information WQ for the office to post the service</w:t>
            </w:r>
          </w:p>
          <w:p w14:paraId="14D0B11D" w14:textId="6F7043EB" w:rsidR="4EB4546F" w:rsidRDefault="06BF548D" w:rsidP="06BF548D">
            <w:pPr>
              <w:pStyle w:val="ListParagraph"/>
              <w:numPr>
                <w:ilvl w:val="0"/>
                <w:numId w:val="41"/>
              </w:numPr>
              <w:spacing w:line="360" w:lineRule="auto"/>
              <w:rPr>
                <w:sz w:val="24"/>
                <w:szCs w:val="24"/>
                <w:highlight w:val="yellow"/>
                <w:lang w:val="en-US"/>
              </w:rPr>
            </w:pPr>
            <w:r w:rsidRPr="06BF548D">
              <w:rPr>
                <w:sz w:val="24"/>
                <w:szCs w:val="24"/>
                <w:highlight w:val="yellow"/>
                <w:lang w:val="en-US"/>
              </w:rPr>
              <w:t>9.4 Insurance additional payment – patient maximum rollover amount</w:t>
            </w:r>
          </w:p>
          <w:p w14:paraId="3DDC79A3" w14:textId="61F27796" w:rsidR="4EB4546F" w:rsidRDefault="06BF548D" w:rsidP="06BF548D">
            <w:pPr>
              <w:pStyle w:val="ListParagraph"/>
              <w:numPr>
                <w:ilvl w:val="1"/>
                <w:numId w:val="41"/>
              </w:numPr>
              <w:spacing w:line="360" w:lineRule="auto"/>
              <w:rPr>
                <w:sz w:val="24"/>
                <w:szCs w:val="24"/>
                <w:highlight w:val="yellow"/>
                <w:lang w:val="en-US"/>
              </w:rPr>
            </w:pPr>
            <w:r w:rsidRPr="06BF548D">
              <w:rPr>
                <w:sz w:val="24"/>
                <w:szCs w:val="24"/>
                <w:highlight w:val="yellow"/>
                <w:lang w:val="en-US"/>
              </w:rPr>
              <w:t>9.4.1. If per insurance call notes the additional payment represent patient maximum rollover amount: Apply the payment to one line item and transfer the credit to Self-Pay. Enter a complete note</w:t>
            </w:r>
          </w:p>
          <w:p w14:paraId="1C7192BF" w14:textId="3C08D27E" w:rsidR="4EB4546F" w:rsidRDefault="06BF548D" w:rsidP="06BF548D">
            <w:pPr>
              <w:pStyle w:val="ListParagraph"/>
              <w:numPr>
                <w:ilvl w:val="0"/>
                <w:numId w:val="41"/>
              </w:numPr>
              <w:spacing w:line="360" w:lineRule="auto"/>
              <w:rPr>
                <w:strike/>
                <w:sz w:val="24"/>
                <w:szCs w:val="24"/>
                <w:highlight w:val="yellow"/>
                <w:lang w:val="en-US"/>
              </w:rPr>
            </w:pPr>
            <w:r w:rsidRPr="06BF548D">
              <w:rPr>
                <w:sz w:val="24"/>
                <w:szCs w:val="24"/>
                <w:highlight w:val="yellow"/>
                <w:lang w:val="en-US"/>
              </w:rPr>
              <w:t>9.5. Insurance refund returned</w:t>
            </w:r>
            <w:r w:rsidRPr="06BF548D">
              <w:rPr>
                <w:sz w:val="24"/>
                <w:szCs w:val="24"/>
                <w:lang w:val="en-US"/>
              </w:rPr>
              <w:t xml:space="preserve"> </w:t>
            </w:r>
          </w:p>
          <w:p w14:paraId="7629BDB4" w14:textId="5429558E" w:rsidR="4EB4546F" w:rsidRDefault="06BF548D" w:rsidP="06BF548D">
            <w:pPr>
              <w:pStyle w:val="ListParagraph"/>
              <w:numPr>
                <w:ilvl w:val="1"/>
                <w:numId w:val="41"/>
              </w:numPr>
              <w:spacing w:line="360" w:lineRule="auto"/>
              <w:rPr>
                <w:strike/>
                <w:sz w:val="24"/>
                <w:szCs w:val="24"/>
                <w:highlight w:val="yellow"/>
              </w:rPr>
            </w:pPr>
            <w:r w:rsidRPr="06BF548D">
              <w:rPr>
                <w:sz w:val="24"/>
                <w:szCs w:val="24"/>
                <w:highlight w:val="yellow"/>
              </w:rPr>
              <w:t>9.5.1. If insurance refund returned as overpayment was used/will be used for other claims, defer the invoice for 90 days with reason Offset [98043]</w:t>
            </w:r>
            <w:r w:rsidRPr="06BF548D">
              <w:rPr>
                <w:sz w:val="24"/>
                <w:szCs w:val="24"/>
              </w:rPr>
              <w:t xml:space="preserve"> </w:t>
            </w:r>
          </w:p>
          <w:p w14:paraId="035F82B1" w14:textId="1F5B5C88" w:rsidR="4EB4546F" w:rsidRDefault="06BF548D" w:rsidP="06BF548D">
            <w:pPr>
              <w:pStyle w:val="ListParagraph"/>
              <w:numPr>
                <w:ilvl w:val="1"/>
                <w:numId w:val="41"/>
              </w:numPr>
              <w:spacing w:line="360" w:lineRule="auto"/>
              <w:rPr>
                <w:sz w:val="24"/>
                <w:szCs w:val="24"/>
                <w:highlight w:val="yellow"/>
              </w:rPr>
            </w:pPr>
            <w:r w:rsidRPr="06BF548D">
              <w:rPr>
                <w:sz w:val="24"/>
                <w:szCs w:val="24"/>
                <w:highlight w:val="yellow"/>
              </w:rPr>
              <w:t>9.5.2 If insurance refund returned as the refund check has incorrect insurance name/address - review the insurance information and resubmit the refund request to the correct payer</w:t>
            </w:r>
          </w:p>
          <w:p w14:paraId="5976912C" w14:textId="24673ED8" w:rsidR="4EB4546F" w:rsidRDefault="06BF548D" w:rsidP="06BF548D">
            <w:pPr>
              <w:pStyle w:val="ListParagraph"/>
              <w:numPr>
                <w:ilvl w:val="1"/>
                <w:numId w:val="41"/>
              </w:numPr>
              <w:spacing w:line="360" w:lineRule="auto"/>
              <w:rPr>
                <w:sz w:val="24"/>
                <w:szCs w:val="24"/>
                <w:highlight w:val="yellow"/>
                <w:lang w:val="en-US"/>
              </w:rPr>
            </w:pPr>
            <w:r w:rsidRPr="06BF548D">
              <w:rPr>
                <w:rFonts w:ascii="Wingdings" w:eastAsia="Wingdings" w:hAnsi="Wingdings" w:cs="Wingdings"/>
                <w:sz w:val="24"/>
                <w:szCs w:val="24"/>
                <w:highlight w:val="yellow"/>
                <w:lang w:val="en-US"/>
              </w:rPr>
              <w:t>§</w:t>
            </w:r>
            <w:r w:rsidRPr="06BF548D">
              <w:rPr>
                <w:rFonts w:ascii="Times New Roman" w:eastAsia="Times New Roman" w:hAnsi="Times New Roman" w:cs="Times New Roman"/>
                <w:sz w:val="24"/>
                <w:szCs w:val="24"/>
                <w:highlight w:val="yellow"/>
                <w:lang w:val="en-US"/>
              </w:rPr>
              <w:t xml:space="preserve">  </w:t>
            </w:r>
            <w:r w:rsidRPr="06BF548D">
              <w:rPr>
                <w:sz w:val="24"/>
                <w:szCs w:val="24"/>
                <w:highlight w:val="yellow"/>
                <w:lang w:val="en-US"/>
              </w:rPr>
              <w:t>9.5.3. If OON refund returned – defer the invoice with reason Escalation [1812]. Add the invoice on OON Escalation sheet</w:t>
            </w:r>
          </w:p>
          <w:p w14:paraId="251E5CC5" w14:textId="13414FA9" w:rsidR="4EB4546F" w:rsidRDefault="06BF548D" w:rsidP="06BF548D">
            <w:pPr>
              <w:pStyle w:val="ListParagraph"/>
              <w:numPr>
                <w:ilvl w:val="1"/>
                <w:numId w:val="41"/>
              </w:numPr>
              <w:spacing w:line="360" w:lineRule="auto"/>
              <w:rPr>
                <w:sz w:val="24"/>
                <w:szCs w:val="24"/>
                <w:highlight w:val="yellow"/>
              </w:rPr>
            </w:pPr>
            <w:r w:rsidRPr="06BF548D">
              <w:rPr>
                <w:sz w:val="24"/>
                <w:szCs w:val="24"/>
                <w:highlight w:val="yellow"/>
              </w:rPr>
              <w:t>9.5.4. If insurance payment refunded as unexpected medical payment received and refund returned by the insurance as claim is paid correctly - Apply the payment per the EOB, and if the invoice is still in the WQ, transfer to Dental Medical Review Credits WQ to review the credit for dental-medical adjudication as dental and medical payment received for the services, dental insurance refund returned</w:t>
            </w:r>
          </w:p>
          <w:p w14:paraId="5EB48D78" w14:textId="37CE8FEA" w:rsidR="4EB4546F" w:rsidRDefault="06BF548D" w:rsidP="06BF548D">
            <w:pPr>
              <w:pStyle w:val="ListParagraph"/>
              <w:numPr>
                <w:ilvl w:val="1"/>
                <w:numId w:val="41"/>
              </w:numPr>
              <w:spacing w:line="360" w:lineRule="auto"/>
              <w:rPr>
                <w:sz w:val="24"/>
                <w:szCs w:val="24"/>
                <w:highlight w:val="yellow"/>
              </w:rPr>
            </w:pPr>
            <w:r w:rsidRPr="06BF548D">
              <w:rPr>
                <w:sz w:val="24"/>
                <w:szCs w:val="24"/>
                <w:highlight w:val="yellow"/>
              </w:rPr>
              <w:t>9.5.5. If insurance refund returned as requested in error or claim paid correctly (returned reason on the insurance letter) – apply the payment and adjust accordingly</w:t>
            </w:r>
          </w:p>
          <w:p w14:paraId="288F2960" w14:textId="4413DF60" w:rsidR="4EB4546F" w:rsidRDefault="06BF548D" w:rsidP="06BF548D">
            <w:pPr>
              <w:pStyle w:val="ListParagraph"/>
              <w:numPr>
                <w:ilvl w:val="1"/>
                <w:numId w:val="41"/>
              </w:numPr>
              <w:spacing w:line="360" w:lineRule="auto"/>
              <w:rPr>
                <w:sz w:val="24"/>
                <w:szCs w:val="24"/>
                <w:highlight w:val="yellow"/>
              </w:rPr>
            </w:pPr>
            <w:r w:rsidRPr="06BF548D">
              <w:rPr>
                <w:sz w:val="24"/>
                <w:szCs w:val="24"/>
                <w:highlight w:val="yellow"/>
              </w:rPr>
              <w:t>9.5.6. If insurance refund for treatment not completed has been returned as refund reason not clear – review the refund</w:t>
            </w:r>
          </w:p>
          <w:p w14:paraId="48D3C28B" w14:textId="1D1B10AA" w:rsidR="4EB4546F" w:rsidRDefault="06BF548D" w:rsidP="06BF548D">
            <w:pPr>
              <w:pStyle w:val="ListParagraph"/>
              <w:numPr>
                <w:ilvl w:val="2"/>
                <w:numId w:val="41"/>
              </w:numPr>
              <w:spacing w:line="360" w:lineRule="auto"/>
              <w:rPr>
                <w:sz w:val="24"/>
                <w:szCs w:val="24"/>
                <w:highlight w:val="yellow"/>
                <w:lang w:val="en-US"/>
              </w:rPr>
            </w:pPr>
            <w:r w:rsidRPr="06BF548D">
              <w:rPr>
                <w:sz w:val="24"/>
                <w:szCs w:val="24"/>
                <w:highlight w:val="yellow"/>
                <w:lang w:val="en-US"/>
              </w:rPr>
              <w:t>If there are notes in the patient chart regarding treatment not completed -  resubmit refund request with a complete and detailed comment.</w:t>
            </w:r>
          </w:p>
          <w:p w14:paraId="4B6B95F9" w14:textId="006339EB" w:rsidR="4EB4546F" w:rsidRDefault="06BF548D" w:rsidP="06BF548D">
            <w:pPr>
              <w:pStyle w:val="ListParagraph"/>
              <w:numPr>
                <w:ilvl w:val="2"/>
                <w:numId w:val="41"/>
              </w:numPr>
              <w:spacing w:line="360" w:lineRule="auto"/>
              <w:rPr>
                <w:sz w:val="24"/>
                <w:szCs w:val="24"/>
                <w:highlight w:val="yellow"/>
                <w:lang w:val="en-US"/>
              </w:rPr>
            </w:pPr>
            <w:r w:rsidRPr="06BF548D">
              <w:rPr>
                <w:sz w:val="24"/>
                <w:szCs w:val="24"/>
                <w:highlight w:val="yellow"/>
                <w:lang w:val="en-US"/>
              </w:rPr>
              <w:lastRenderedPageBreak/>
              <w:t>If there are not any notes in the patient chart regarding treatment not completed, transfer to Request for Information WQ for the office to add the addendum.</w:t>
            </w:r>
          </w:p>
          <w:p w14:paraId="7452FACE" w14:textId="7F073F89" w:rsidR="4EB4546F" w:rsidRDefault="06BF548D" w:rsidP="06BF548D">
            <w:pPr>
              <w:pStyle w:val="ListParagraph"/>
              <w:numPr>
                <w:ilvl w:val="1"/>
                <w:numId w:val="41"/>
              </w:numPr>
              <w:spacing w:line="360" w:lineRule="auto"/>
              <w:rPr>
                <w:sz w:val="24"/>
                <w:szCs w:val="24"/>
                <w:highlight w:val="yellow"/>
              </w:rPr>
            </w:pPr>
            <w:r w:rsidRPr="06BF548D">
              <w:rPr>
                <w:rFonts w:ascii="Times New Roman" w:eastAsia="Times New Roman" w:hAnsi="Times New Roman" w:cs="Times New Roman"/>
                <w:strike/>
                <w:sz w:val="24"/>
                <w:szCs w:val="24"/>
              </w:rPr>
              <w:t xml:space="preserve"> </w:t>
            </w:r>
            <w:r w:rsidRPr="06BF548D">
              <w:rPr>
                <w:sz w:val="24"/>
                <w:szCs w:val="24"/>
                <w:highlight w:val="yellow"/>
              </w:rPr>
              <w:t>9.5.7. If insurance refund is returned without a reason, or there is an unclear reason – transfer to ICS Inquiry to clarify the returned reason.</w:t>
            </w:r>
          </w:p>
          <w:p w14:paraId="06E06B76" w14:textId="25858B9D" w:rsidR="4EB4546F" w:rsidRDefault="06BF548D" w:rsidP="06BF548D">
            <w:pPr>
              <w:pStyle w:val="ListParagraph"/>
              <w:numPr>
                <w:ilvl w:val="0"/>
                <w:numId w:val="41"/>
              </w:numPr>
              <w:spacing w:line="360" w:lineRule="auto"/>
              <w:rPr>
                <w:sz w:val="24"/>
                <w:szCs w:val="24"/>
                <w:highlight w:val="yellow"/>
              </w:rPr>
            </w:pPr>
            <w:r w:rsidRPr="06BF548D">
              <w:rPr>
                <w:sz w:val="24"/>
                <w:szCs w:val="24"/>
                <w:highlight w:val="yellow"/>
              </w:rPr>
              <w:t>9.6. Capitation Payment</w:t>
            </w:r>
          </w:p>
          <w:p w14:paraId="7C5E5B4C" w14:textId="4C4AC6A9" w:rsidR="4EB4546F" w:rsidRDefault="06BF548D" w:rsidP="06BF548D">
            <w:pPr>
              <w:pStyle w:val="ListParagraph"/>
              <w:numPr>
                <w:ilvl w:val="1"/>
                <w:numId w:val="41"/>
              </w:numPr>
              <w:spacing w:line="360" w:lineRule="auto"/>
              <w:rPr>
                <w:sz w:val="24"/>
                <w:szCs w:val="24"/>
                <w:highlight w:val="yellow"/>
              </w:rPr>
            </w:pPr>
            <w:r w:rsidRPr="06BF548D">
              <w:rPr>
                <w:sz w:val="24"/>
                <w:szCs w:val="24"/>
                <w:highlight w:val="yellow"/>
              </w:rPr>
              <w:t>If the amount is greater than $25.00, transfer to Duplicate Payment Review with reason Other [225], requesting to post the payment to the correct account.</w:t>
            </w:r>
          </w:p>
          <w:p w14:paraId="5A926DA3" w14:textId="246826F5" w:rsidR="4EB4546F" w:rsidRDefault="06BF548D" w:rsidP="06BF548D">
            <w:pPr>
              <w:pStyle w:val="ListParagraph"/>
              <w:numPr>
                <w:ilvl w:val="1"/>
                <w:numId w:val="41"/>
              </w:numPr>
              <w:spacing w:line="360" w:lineRule="auto"/>
              <w:rPr>
                <w:sz w:val="24"/>
                <w:szCs w:val="24"/>
                <w:highlight w:val="yellow"/>
                <w:lang w:val="en-US"/>
              </w:rPr>
            </w:pPr>
            <w:r w:rsidRPr="06BF548D">
              <w:rPr>
                <w:rFonts w:ascii="Wingdings" w:eastAsia="Wingdings" w:hAnsi="Wingdings" w:cs="Wingdings"/>
                <w:strike/>
                <w:sz w:val="24"/>
                <w:szCs w:val="24"/>
                <w:highlight w:val="yellow"/>
                <w:lang w:val="en-US"/>
              </w:rPr>
              <w:t>§</w:t>
            </w:r>
            <w:r w:rsidRPr="06BF548D">
              <w:rPr>
                <w:rFonts w:ascii="Times New Roman" w:eastAsia="Times New Roman" w:hAnsi="Times New Roman" w:cs="Times New Roman"/>
                <w:strike/>
                <w:sz w:val="24"/>
                <w:szCs w:val="24"/>
                <w:highlight w:val="yellow"/>
                <w:lang w:val="en-US"/>
              </w:rPr>
              <w:t xml:space="preserve">   </w:t>
            </w:r>
            <w:r w:rsidRPr="06BF548D">
              <w:rPr>
                <w:sz w:val="24"/>
                <w:szCs w:val="24"/>
                <w:highlight w:val="yellow"/>
              </w:rPr>
              <w:t xml:space="preserve">If the amount is less than $25.00, </w:t>
            </w:r>
            <w:r w:rsidRPr="06BF548D">
              <w:rPr>
                <w:sz w:val="24"/>
                <w:szCs w:val="24"/>
                <w:highlight w:val="yellow"/>
                <w:lang w:val="en-US"/>
              </w:rPr>
              <w:t>apply the payment and write off insurance credit using write-off code Estimate Correction-Insurance Credit [7919]. Enter a detailed note.</w:t>
            </w:r>
          </w:p>
          <w:p w14:paraId="30B5DE59" w14:textId="4561EAF6" w:rsidR="4EB4546F" w:rsidRDefault="06BF548D" w:rsidP="06BF548D">
            <w:pPr>
              <w:pStyle w:val="ListParagraph"/>
              <w:numPr>
                <w:ilvl w:val="0"/>
                <w:numId w:val="41"/>
              </w:numPr>
              <w:spacing w:line="360" w:lineRule="auto"/>
              <w:rPr>
                <w:sz w:val="24"/>
                <w:szCs w:val="24"/>
                <w:highlight w:val="yellow"/>
              </w:rPr>
            </w:pPr>
            <w:r w:rsidRPr="06BF548D">
              <w:rPr>
                <w:sz w:val="24"/>
                <w:szCs w:val="24"/>
                <w:highlight w:val="yellow"/>
              </w:rPr>
              <w:t>9.7. Interest paid by insurance</w:t>
            </w:r>
          </w:p>
          <w:p w14:paraId="26FF666C" w14:textId="62CA8162" w:rsidR="4EB4546F" w:rsidRDefault="06BF548D" w:rsidP="06BF548D">
            <w:pPr>
              <w:pStyle w:val="ListParagraph"/>
              <w:numPr>
                <w:ilvl w:val="1"/>
                <w:numId w:val="41"/>
              </w:numPr>
              <w:spacing w:line="360" w:lineRule="auto"/>
              <w:rPr>
                <w:sz w:val="24"/>
                <w:szCs w:val="24"/>
                <w:highlight w:val="yellow"/>
                <w:lang w:val="en-US"/>
              </w:rPr>
            </w:pPr>
            <w:r w:rsidRPr="06BF548D">
              <w:rPr>
                <w:sz w:val="24"/>
                <w:szCs w:val="24"/>
                <w:highlight w:val="yellow"/>
                <w:lang w:val="en-US"/>
              </w:rPr>
              <w:t>Transfer to Duplicate Payment Review with reason Other [225] requesting to post the payment to the correct account.</w:t>
            </w:r>
          </w:p>
          <w:p w14:paraId="6BA6643C" w14:textId="4F7721AB" w:rsidR="4EB4546F" w:rsidRDefault="4EB4546F" w:rsidP="178ABED6">
            <w:pPr>
              <w:pStyle w:val="ListParagraph"/>
              <w:spacing w:line="360" w:lineRule="auto"/>
              <w:rPr>
                <w:sz w:val="24"/>
                <w:szCs w:val="24"/>
                <w:lang w:val="en-US"/>
              </w:rPr>
            </w:pPr>
          </w:p>
          <w:p w14:paraId="3D98E2E8" w14:textId="4475C6F6" w:rsidR="4EB4546F" w:rsidRDefault="4EB4546F" w:rsidP="4EB4546F">
            <w:pPr>
              <w:pStyle w:val="ListParagraph"/>
              <w:widowControl w:val="0"/>
              <w:spacing w:line="360" w:lineRule="auto"/>
              <w:ind w:left="1440"/>
            </w:pPr>
          </w:p>
          <w:p w14:paraId="5916E279" w14:textId="26A2F2AE" w:rsidR="00C53835" w:rsidRDefault="00C53835" w:rsidP="4EB4546F">
            <w:pPr>
              <w:pStyle w:val="ListParagraph"/>
              <w:widowControl w:val="0"/>
              <w:spacing w:line="360" w:lineRule="auto"/>
              <w:ind w:left="2160"/>
              <w:rPr>
                <w:sz w:val="24"/>
                <w:szCs w:val="24"/>
              </w:rPr>
            </w:pPr>
          </w:p>
          <w:p w14:paraId="14E35D44" w14:textId="77777777" w:rsidR="008A11B4" w:rsidRDefault="008A11B4" w:rsidP="00EC7229">
            <w:pPr>
              <w:widowControl w:val="0"/>
              <w:spacing w:line="360" w:lineRule="auto"/>
              <w:rPr>
                <w:sz w:val="16"/>
                <w:szCs w:val="16"/>
              </w:rPr>
            </w:pPr>
          </w:p>
          <w:p w14:paraId="7DA02CEC" w14:textId="77777777" w:rsidR="008A11B4" w:rsidRDefault="008A11B4" w:rsidP="00EC7229">
            <w:pPr>
              <w:widowControl w:val="0"/>
              <w:spacing w:line="360" w:lineRule="auto"/>
              <w:rPr>
                <w:sz w:val="16"/>
                <w:szCs w:val="16"/>
              </w:rPr>
            </w:pPr>
          </w:p>
          <w:p w14:paraId="6084614C" w14:textId="77777777" w:rsidR="008A11B4" w:rsidRDefault="008A11B4" w:rsidP="00EC7229">
            <w:pPr>
              <w:widowControl w:val="0"/>
              <w:spacing w:line="360" w:lineRule="auto"/>
              <w:rPr>
                <w:sz w:val="16"/>
                <w:szCs w:val="16"/>
              </w:rPr>
            </w:pPr>
          </w:p>
          <w:p w14:paraId="6E50C1E7" w14:textId="77777777" w:rsidR="008A11B4" w:rsidRDefault="008A11B4" w:rsidP="00EC7229">
            <w:pPr>
              <w:widowControl w:val="0"/>
              <w:spacing w:line="360" w:lineRule="auto"/>
              <w:rPr>
                <w:sz w:val="16"/>
                <w:szCs w:val="16"/>
              </w:rPr>
            </w:pPr>
          </w:p>
          <w:p w14:paraId="47E18425" w14:textId="77777777" w:rsidR="008A11B4" w:rsidRDefault="008A11B4" w:rsidP="00EC7229">
            <w:pPr>
              <w:widowControl w:val="0"/>
              <w:spacing w:line="360" w:lineRule="auto"/>
              <w:rPr>
                <w:sz w:val="16"/>
                <w:szCs w:val="16"/>
              </w:rPr>
            </w:pPr>
          </w:p>
          <w:p w14:paraId="14CAA208" w14:textId="77777777" w:rsidR="008A11B4" w:rsidRDefault="008A11B4" w:rsidP="00EC7229">
            <w:pPr>
              <w:widowControl w:val="0"/>
              <w:spacing w:line="360" w:lineRule="auto"/>
              <w:rPr>
                <w:sz w:val="16"/>
                <w:szCs w:val="16"/>
              </w:rPr>
            </w:pPr>
          </w:p>
          <w:p w14:paraId="4B948F0A" w14:textId="77777777" w:rsidR="008A11B4" w:rsidRDefault="008A11B4" w:rsidP="00EC7229">
            <w:pPr>
              <w:widowControl w:val="0"/>
              <w:spacing w:line="360" w:lineRule="auto"/>
              <w:rPr>
                <w:sz w:val="16"/>
                <w:szCs w:val="16"/>
              </w:rPr>
            </w:pPr>
          </w:p>
          <w:p w14:paraId="45D9BA1B" w14:textId="77777777" w:rsidR="008A11B4" w:rsidRDefault="008A11B4" w:rsidP="00EC7229">
            <w:pPr>
              <w:widowControl w:val="0"/>
              <w:spacing w:line="360" w:lineRule="auto"/>
              <w:rPr>
                <w:sz w:val="16"/>
                <w:szCs w:val="16"/>
              </w:rPr>
            </w:pPr>
          </w:p>
          <w:p w14:paraId="4CC2E18A" w14:textId="77777777" w:rsidR="008A11B4" w:rsidRDefault="008A11B4" w:rsidP="00EC7229">
            <w:pPr>
              <w:widowControl w:val="0"/>
              <w:spacing w:line="360" w:lineRule="auto"/>
              <w:rPr>
                <w:sz w:val="16"/>
                <w:szCs w:val="16"/>
              </w:rPr>
            </w:pPr>
          </w:p>
          <w:p w14:paraId="74EE7199" w14:textId="77777777" w:rsidR="008A11B4" w:rsidRDefault="008A11B4" w:rsidP="00EC7229">
            <w:pPr>
              <w:widowControl w:val="0"/>
              <w:spacing w:line="360" w:lineRule="auto"/>
              <w:rPr>
                <w:sz w:val="16"/>
                <w:szCs w:val="16"/>
              </w:rPr>
            </w:pPr>
          </w:p>
          <w:p w14:paraId="755CF381" w14:textId="77777777" w:rsidR="008A11B4" w:rsidRDefault="008A11B4" w:rsidP="00EC7229">
            <w:pPr>
              <w:widowControl w:val="0"/>
              <w:spacing w:line="360" w:lineRule="auto"/>
              <w:rPr>
                <w:sz w:val="16"/>
                <w:szCs w:val="16"/>
              </w:rPr>
            </w:pPr>
          </w:p>
          <w:p w14:paraId="555513A7" w14:textId="77777777" w:rsidR="00FC74ED" w:rsidRDefault="00FC74ED" w:rsidP="00FC74ED">
            <w:pPr>
              <w:spacing w:line="240" w:lineRule="auto"/>
              <w:rPr>
                <w:b/>
                <w:sz w:val="24"/>
                <w:szCs w:val="24"/>
              </w:rPr>
            </w:pPr>
            <w:r w:rsidRPr="00FC74ED">
              <w:rPr>
                <w:b/>
                <w:sz w:val="24"/>
                <w:szCs w:val="24"/>
              </w:rPr>
              <w:t xml:space="preserve">BEFORE YOU MOVE ON: </w:t>
            </w:r>
          </w:p>
          <w:p w14:paraId="6A6EDF0C" w14:textId="77777777" w:rsidR="001671F6" w:rsidRPr="00FC74ED" w:rsidRDefault="001671F6" w:rsidP="00FC74ED">
            <w:pPr>
              <w:spacing w:line="240" w:lineRule="auto"/>
              <w:rPr>
                <w:b/>
                <w:sz w:val="24"/>
                <w:szCs w:val="24"/>
              </w:rPr>
            </w:pPr>
          </w:p>
          <w:p w14:paraId="10A8177B" w14:textId="77777777" w:rsidR="001671F6" w:rsidRPr="00FC74ED" w:rsidRDefault="001671F6" w:rsidP="001671F6">
            <w:pPr>
              <w:spacing w:line="240" w:lineRule="auto"/>
              <w:rPr>
                <w:sz w:val="24"/>
                <w:szCs w:val="24"/>
              </w:rPr>
            </w:pPr>
            <w:r>
              <w:rPr>
                <w:sz w:val="24"/>
                <w:szCs w:val="24"/>
              </w:rPr>
              <w:t>Verify if all actions have been completed and your notes are complete and clear.</w:t>
            </w:r>
          </w:p>
          <w:p w14:paraId="51E86B4A" w14:textId="77777777" w:rsidR="008A11B4" w:rsidRDefault="008A11B4" w:rsidP="00EC7229">
            <w:pPr>
              <w:widowControl w:val="0"/>
              <w:spacing w:line="360" w:lineRule="auto"/>
              <w:rPr>
                <w:sz w:val="16"/>
                <w:szCs w:val="16"/>
              </w:rPr>
            </w:pPr>
          </w:p>
          <w:p w14:paraId="3B4C2582" w14:textId="77777777" w:rsidR="008A11B4" w:rsidRDefault="008A11B4" w:rsidP="00EC7229">
            <w:pPr>
              <w:widowControl w:val="0"/>
              <w:spacing w:line="360" w:lineRule="auto"/>
              <w:rPr>
                <w:sz w:val="16"/>
                <w:szCs w:val="16"/>
              </w:rPr>
            </w:pPr>
          </w:p>
          <w:p w14:paraId="25665641" w14:textId="77777777" w:rsidR="008A11B4" w:rsidRDefault="008A11B4" w:rsidP="00EC7229">
            <w:pPr>
              <w:widowControl w:val="0"/>
              <w:spacing w:line="360" w:lineRule="auto"/>
              <w:rPr>
                <w:sz w:val="16"/>
                <w:szCs w:val="16"/>
              </w:rPr>
            </w:pPr>
          </w:p>
          <w:p w14:paraId="5A1238FB" w14:textId="77777777" w:rsidR="008A11B4" w:rsidRDefault="008A11B4">
            <w:pPr>
              <w:widowControl w:val="0"/>
              <w:spacing w:line="240" w:lineRule="auto"/>
              <w:rPr>
                <w:sz w:val="16"/>
                <w:szCs w:val="16"/>
              </w:rPr>
            </w:pPr>
          </w:p>
          <w:p w14:paraId="309801D7" w14:textId="77777777" w:rsidR="001D13D2" w:rsidRDefault="001D13D2">
            <w:pPr>
              <w:widowControl w:val="0"/>
              <w:spacing w:line="240" w:lineRule="auto"/>
              <w:rPr>
                <w:sz w:val="16"/>
                <w:szCs w:val="16"/>
              </w:rPr>
            </w:pPr>
          </w:p>
          <w:p w14:paraId="6BF0F636" w14:textId="77777777" w:rsidR="001671F6" w:rsidRDefault="001671F6">
            <w:pPr>
              <w:widowControl w:val="0"/>
              <w:spacing w:line="240" w:lineRule="auto"/>
              <w:rPr>
                <w:sz w:val="16"/>
                <w:szCs w:val="16"/>
              </w:rPr>
            </w:pPr>
          </w:p>
          <w:p w14:paraId="3ED5FBAA" w14:textId="77777777" w:rsidR="001671F6" w:rsidRDefault="001671F6">
            <w:pPr>
              <w:widowControl w:val="0"/>
              <w:spacing w:line="240" w:lineRule="auto"/>
              <w:rPr>
                <w:sz w:val="16"/>
                <w:szCs w:val="16"/>
              </w:rPr>
            </w:pPr>
          </w:p>
          <w:p w14:paraId="3B2C365A" w14:textId="77777777" w:rsidR="001671F6" w:rsidRDefault="001671F6">
            <w:pPr>
              <w:widowControl w:val="0"/>
              <w:spacing w:line="240" w:lineRule="auto"/>
              <w:rPr>
                <w:sz w:val="16"/>
                <w:szCs w:val="16"/>
              </w:rPr>
            </w:pPr>
          </w:p>
          <w:p w14:paraId="40F3D2F7" w14:textId="77777777" w:rsidR="001671F6" w:rsidRDefault="001671F6">
            <w:pPr>
              <w:widowControl w:val="0"/>
              <w:spacing w:line="240" w:lineRule="auto"/>
              <w:rPr>
                <w:ins w:id="36" w:author="Atkins, Shemeka" w:date="2025-03-04T00:30:00Z" w16du:dateUtc="2025-03-04T06:30:00Z"/>
                <w:sz w:val="16"/>
                <w:szCs w:val="16"/>
              </w:rPr>
            </w:pPr>
          </w:p>
          <w:p w14:paraId="4D3B8BE7" w14:textId="77777777" w:rsidR="00D76FC1" w:rsidRDefault="00D76FC1">
            <w:pPr>
              <w:widowControl w:val="0"/>
              <w:spacing w:line="240" w:lineRule="auto"/>
              <w:rPr>
                <w:ins w:id="37" w:author="Atkins, Shemeka" w:date="2025-03-04T00:30:00Z" w16du:dateUtc="2025-03-04T06:30:00Z"/>
                <w:sz w:val="16"/>
                <w:szCs w:val="16"/>
              </w:rPr>
            </w:pPr>
          </w:p>
          <w:p w14:paraId="5AB63A6C" w14:textId="77777777" w:rsidR="00D76FC1" w:rsidRDefault="00D76FC1">
            <w:pPr>
              <w:widowControl w:val="0"/>
              <w:spacing w:line="240" w:lineRule="auto"/>
              <w:rPr>
                <w:ins w:id="38" w:author="Atkins, Shemeka" w:date="2025-03-04T00:30:00Z" w16du:dateUtc="2025-03-04T06:30:00Z"/>
                <w:sz w:val="16"/>
                <w:szCs w:val="16"/>
              </w:rPr>
            </w:pPr>
          </w:p>
          <w:p w14:paraId="5DA9EA01" w14:textId="77777777" w:rsidR="00D76FC1" w:rsidRDefault="00D76FC1">
            <w:pPr>
              <w:widowControl w:val="0"/>
              <w:spacing w:line="240" w:lineRule="auto"/>
              <w:rPr>
                <w:ins w:id="39" w:author="Atkins, Shemeka" w:date="2025-03-04T00:30:00Z" w16du:dateUtc="2025-03-04T06:30:00Z"/>
                <w:sz w:val="16"/>
                <w:szCs w:val="16"/>
              </w:rPr>
            </w:pPr>
          </w:p>
          <w:p w14:paraId="67EE3B87" w14:textId="77777777" w:rsidR="00D76FC1" w:rsidRDefault="00D76FC1">
            <w:pPr>
              <w:widowControl w:val="0"/>
              <w:spacing w:line="240" w:lineRule="auto"/>
              <w:rPr>
                <w:ins w:id="40" w:author="Atkins, Shemeka" w:date="2025-03-04T00:30:00Z" w16du:dateUtc="2025-03-04T06:30:00Z"/>
                <w:sz w:val="16"/>
                <w:szCs w:val="16"/>
              </w:rPr>
            </w:pPr>
          </w:p>
          <w:p w14:paraId="4BB967CE" w14:textId="77777777" w:rsidR="00D76FC1" w:rsidRDefault="00D76FC1">
            <w:pPr>
              <w:widowControl w:val="0"/>
              <w:spacing w:line="240" w:lineRule="auto"/>
              <w:rPr>
                <w:ins w:id="41" w:author="Atkins, Shemeka" w:date="2025-03-04T00:30:00Z" w16du:dateUtc="2025-03-04T06:30:00Z"/>
                <w:sz w:val="16"/>
                <w:szCs w:val="16"/>
              </w:rPr>
            </w:pPr>
          </w:p>
          <w:p w14:paraId="039DB75B" w14:textId="77777777" w:rsidR="00D76FC1" w:rsidRDefault="00D76FC1">
            <w:pPr>
              <w:widowControl w:val="0"/>
              <w:spacing w:line="240" w:lineRule="auto"/>
              <w:rPr>
                <w:ins w:id="42" w:author="Atkins, Shemeka" w:date="2025-03-04T00:30:00Z" w16du:dateUtc="2025-03-04T06:30:00Z"/>
                <w:sz w:val="16"/>
                <w:szCs w:val="16"/>
              </w:rPr>
            </w:pPr>
          </w:p>
          <w:p w14:paraId="5B7E00BB" w14:textId="77777777" w:rsidR="00D76FC1" w:rsidRDefault="00D76FC1">
            <w:pPr>
              <w:widowControl w:val="0"/>
              <w:spacing w:line="240" w:lineRule="auto"/>
              <w:rPr>
                <w:ins w:id="43" w:author="Atkins, Shemeka" w:date="2025-03-04T00:30:00Z" w16du:dateUtc="2025-03-04T06:30:00Z"/>
                <w:sz w:val="16"/>
                <w:szCs w:val="16"/>
              </w:rPr>
            </w:pPr>
          </w:p>
          <w:p w14:paraId="7BFDD154" w14:textId="77777777" w:rsidR="00D76FC1" w:rsidRDefault="00D76FC1">
            <w:pPr>
              <w:widowControl w:val="0"/>
              <w:spacing w:line="240" w:lineRule="auto"/>
              <w:rPr>
                <w:ins w:id="44" w:author="Atkins, Shemeka" w:date="2025-03-04T00:30:00Z" w16du:dateUtc="2025-03-04T06:30:00Z"/>
                <w:sz w:val="16"/>
                <w:szCs w:val="16"/>
              </w:rPr>
            </w:pPr>
          </w:p>
          <w:p w14:paraId="30DDA4CF" w14:textId="77777777" w:rsidR="00D76FC1" w:rsidRDefault="00D76FC1">
            <w:pPr>
              <w:widowControl w:val="0"/>
              <w:spacing w:line="240" w:lineRule="auto"/>
              <w:rPr>
                <w:sz w:val="16"/>
                <w:szCs w:val="16"/>
              </w:rPr>
            </w:pPr>
          </w:p>
          <w:p w14:paraId="142E6AB4" w14:textId="77777777" w:rsidR="001671F6" w:rsidRDefault="001671F6">
            <w:pPr>
              <w:widowControl w:val="0"/>
              <w:spacing w:line="240" w:lineRule="auto"/>
              <w:rPr>
                <w:sz w:val="16"/>
                <w:szCs w:val="16"/>
              </w:rPr>
            </w:pPr>
          </w:p>
          <w:p w14:paraId="0FF51F43" w14:textId="77777777" w:rsidR="001671F6" w:rsidRDefault="001671F6">
            <w:pPr>
              <w:widowControl w:val="0"/>
              <w:spacing w:line="240" w:lineRule="auto"/>
              <w:rPr>
                <w:sz w:val="16"/>
                <w:szCs w:val="16"/>
              </w:rPr>
            </w:pPr>
          </w:p>
          <w:p w14:paraId="73A13A6A" w14:textId="77777777" w:rsidR="001671F6" w:rsidRDefault="001671F6">
            <w:pPr>
              <w:widowControl w:val="0"/>
              <w:spacing w:line="240" w:lineRule="auto"/>
              <w:rPr>
                <w:sz w:val="16"/>
                <w:szCs w:val="16"/>
              </w:rPr>
            </w:pPr>
          </w:p>
          <w:p w14:paraId="756AC2A2" w14:textId="77777777" w:rsidR="001671F6" w:rsidRDefault="001671F6">
            <w:pPr>
              <w:widowControl w:val="0"/>
              <w:spacing w:line="240" w:lineRule="auto"/>
              <w:rPr>
                <w:sz w:val="16"/>
                <w:szCs w:val="16"/>
              </w:rPr>
            </w:pPr>
          </w:p>
          <w:p w14:paraId="4160BA20" w14:textId="77777777" w:rsidR="001671F6" w:rsidRDefault="001671F6">
            <w:pPr>
              <w:widowControl w:val="0"/>
              <w:spacing w:line="240" w:lineRule="auto"/>
              <w:rPr>
                <w:sz w:val="16"/>
                <w:szCs w:val="16"/>
              </w:rPr>
            </w:pPr>
          </w:p>
          <w:p w14:paraId="120A9043" w14:textId="77777777" w:rsidR="001671F6" w:rsidRDefault="001671F6">
            <w:pPr>
              <w:widowControl w:val="0"/>
              <w:spacing w:line="240" w:lineRule="auto"/>
              <w:rPr>
                <w:sz w:val="16"/>
                <w:szCs w:val="16"/>
              </w:rPr>
            </w:pPr>
          </w:p>
          <w:p w14:paraId="3896826B" w14:textId="77777777" w:rsidR="001671F6" w:rsidRDefault="001671F6">
            <w:pPr>
              <w:widowControl w:val="0"/>
              <w:spacing w:line="240" w:lineRule="auto"/>
              <w:rPr>
                <w:sz w:val="16"/>
                <w:szCs w:val="16"/>
              </w:rPr>
            </w:pPr>
          </w:p>
          <w:p w14:paraId="47946904" w14:textId="77777777" w:rsidR="001671F6" w:rsidRDefault="001671F6">
            <w:pPr>
              <w:widowControl w:val="0"/>
              <w:spacing w:line="240" w:lineRule="auto"/>
              <w:rPr>
                <w:sz w:val="16"/>
                <w:szCs w:val="16"/>
              </w:rPr>
            </w:pPr>
          </w:p>
          <w:p w14:paraId="0ADE9DFF" w14:textId="77777777" w:rsidR="001671F6" w:rsidRDefault="001671F6">
            <w:pPr>
              <w:widowControl w:val="0"/>
              <w:spacing w:line="240" w:lineRule="auto"/>
              <w:rPr>
                <w:sz w:val="16"/>
                <w:szCs w:val="16"/>
              </w:rPr>
            </w:pPr>
          </w:p>
          <w:p w14:paraId="144E6B0F" w14:textId="77777777" w:rsidR="001671F6" w:rsidRDefault="001671F6">
            <w:pPr>
              <w:widowControl w:val="0"/>
              <w:spacing w:line="240" w:lineRule="auto"/>
              <w:rPr>
                <w:sz w:val="16"/>
                <w:szCs w:val="16"/>
              </w:rPr>
            </w:pPr>
          </w:p>
          <w:tbl>
            <w:tblPr>
              <w:tblStyle w:val="13"/>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9F2C25" w:rsidRPr="009F2C25" w14:paraId="0F52036E" w14:textId="77777777" w:rsidTr="003E6D73">
              <w:trPr>
                <w:trHeight w:val="860"/>
              </w:trPr>
              <w:tc>
                <w:tcPr>
                  <w:tcW w:w="10440" w:type="dxa"/>
                  <w:tcBorders>
                    <w:top w:val="single" w:sz="8" w:space="0" w:color="FFFFFF"/>
                    <w:left w:val="single" w:sz="8" w:space="0" w:color="FFFFFF"/>
                    <w:bottom w:val="single" w:sz="12" w:space="0" w:color="D9D9D9"/>
                    <w:right w:val="single" w:sz="8" w:space="0" w:color="FFFFFF"/>
                  </w:tcBorders>
                  <w:shd w:val="clear" w:color="auto" w:fill="auto"/>
                  <w:tcMar>
                    <w:top w:w="0" w:type="dxa"/>
                    <w:left w:w="0" w:type="dxa"/>
                    <w:bottom w:w="0" w:type="dxa"/>
                    <w:right w:w="0" w:type="dxa"/>
                  </w:tcMar>
                </w:tcPr>
                <w:tbl>
                  <w:tblPr>
                    <w:tblStyle w:val="12"/>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9F2C25" w:rsidRPr="009F2C25" w14:paraId="082FB8EC" w14:textId="77777777" w:rsidTr="003E6D73">
                    <w:tc>
                      <w:tcPr>
                        <w:tcW w:w="10440" w:type="dxa"/>
                        <w:tcBorders>
                          <w:top w:val="single" w:sz="8" w:space="0" w:color="FFFFFF"/>
                          <w:left w:val="single" w:sz="8" w:space="0" w:color="FFFFFF"/>
                          <w:bottom w:val="single" w:sz="8" w:space="0" w:color="FFFFFF"/>
                          <w:right w:val="single" w:sz="8" w:space="0" w:color="FFFFFF"/>
                        </w:tcBorders>
                        <w:shd w:val="clear" w:color="auto" w:fill="auto"/>
                        <w:tcMar>
                          <w:top w:w="28" w:type="dxa"/>
                          <w:left w:w="28" w:type="dxa"/>
                          <w:bottom w:w="28" w:type="dxa"/>
                          <w:right w:w="28" w:type="dxa"/>
                        </w:tcMar>
                      </w:tcPr>
                      <w:p w14:paraId="78FC755F" w14:textId="05475A73" w:rsidR="0096150B" w:rsidRPr="009F2C25" w:rsidRDefault="0096150B" w:rsidP="0096150B">
                        <w:pPr>
                          <w:pStyle w:val="Heading2"/>
                          <w:widowControl w:val="0"/>
                          <w:spacing w:before="0" w:after="0" w:line="240" w:lineRule="auto"/>
                          <w:rPr>
                            <w:b/>
                            <w:bCs/>
                            <w:color w:val="000000" w:themeColor="text1"/>
                          </w:rPr>
                        </w:pPr>
                        <w:r w:rsidRPr="009F2C25">
                          <w:rPr>
                            <w:b/>
                            <w:bCs/>
                            <w:color w:val="000000" w:themeColor="text1"/>
                          </w:rPr>
                          <w:t xml:space="preserve">Action Step 10 - </w:t>
                        </w:r>
                        <w:r w:rsidRPr="009F2C25">
                          <w:rPr>
                            <w:color w:val="000000" w:themeColor="text1"/>
                          </w:rPr>
                          <w:t>Unapplied insurance payment; Part of the payment</w:t>
                        </w:r>
                        <w:r w:rsidR="00F95F23" w:rsidRPr="009F2C25">
                          <w:rPr>
                            <w:color w:val="000000" w:themeColor="text1"/>
                          </w:rPr>
                          <w:t xml:space="preserve"> </w:t>
                        </w:r>
                        <w:r w:rsidRPr="009F2C25">
                          <w:rPr>
                            <w:color w:val="000000" w:themeColor="text1"/>
                          </w:rPr>
                          <w:t>is applied incorrectly</w:t>
                        </w:r>
                        <w:r w:rsidR="00610E2F" w:rsidRPr="009F2C25">
                          <w:rPr>
                            <w:color w:val="000000" w:themeColor="text1"/>
                          </w:rPr>
                          <w:t xml:space="preserve"> – not according with the EOB</w:t>
                        </w:r>
                      </w:p>
                    </w:tc>
                  </w:tr>
                </w:tbl>
                <w:p w14:paraId="29D5EF81" w14:textId="77777777" w:rsidR="0096150B" w:rsidRPr="009F2C25" w:rsidRDefault="0096150B" w:rsidP="0096150B">
                  <w:pPr>
                    <w:widowControl w:val="0"/>
                    <w:spacing w:line="240" w:lineRule="auto"/>
                    <w:rPr>
                      <w:b/>
                      <w:bCs/>
                      <w:color w:val="000000" w:themeColor="text1"/>
                      <w:sz w:val="32"/>
                      <w:szCs w:val="32"/>
                    </w:rPr>
                  </w:pPr>
                </w:p>
              </w:tc>
            </w:tr>
          </w:tbl>
          <w:p w14:paraId="585A4516" w14:textId="77777777" w:rsidR="0096150B" w:rsidRPr="009F2C25" w:rsidRDefault="0096150B" w:rsidP="0096150B">
            <w:pPr>
              <w:rPr>
                <w:color w:val="000000" w:themeColor="text1"/>
                <w:sz w:val="28"/>
                <w:szCs w:val="28"/>
              </w:rPr>
            </w:pPr>
          </w:p>
          <w:p w14:paraId="1A194AB1" w14:textId="77777777" w:rsidR="0096150B" w:rsidRPr="009F2C25" w:rsidRDefault="0096150B" w:rsidP="0096150B">
            <w:pPr>
              <w:spacing w:line="480" w:lineRule="auto"/>
              <w:rPr>
                <w:color w:val="000000" w:themeColor="text1"/>
                <w:sz w:val="24"/>
                <w:szCs w:val="24"/>
              </w:rPr>
            </w:pPr>
            <w:r w:rsidRPr="009F2C25">
              <w:rPr>
                <w:b/>
                <w:color w:val="000000" w:themeColor="text1"/>
                <w:sz w:val="24"/>
                <w:szCs w:val="24"/>
              </w:rPr>
              <w:t>BEFORE YOU START:</w:t>
            </w:r>
          </w:p>
          <w:p w14:paraId="54D30EFB" w14:textId="05A2992B" w:rsidR="001671F6" w:rsidRPr="009F2C25" w:rsidRDefault="2BF3B97A" w:rsidP="2BF3B97A">
            <w:pPr>
              <w:widowControl w:val="0"/>
              <w:spacing w:line="240" w:lineRule="auto"/>
              <w:rPr>
                <w:color w:val="000000" w:themeColor="text1"/>
                <w:sz w:val="16"/>
                <w:szCs w:val="16"/>
                <w:lang w:val="en-US"/>
              </w:rPr>
            </w:pPr>
            <w:r w:rsidRPr="2BF3B97A">
              <w:rPr>
                <w:color w:val="000000" w:themeColor="text1"/>
                <w:sz w:val="24"/>
                <w:szCs w:val="24"/>
                <w:lang w:val="en-US"/>
              </w:rPr>
              <w:t>Review: Payments tab to identify to what services and date of service the payment was applied.</w:t>
            </w:r>
          </w:p>
          <w:p w14:paraId="65B1A201" w14:textId="77777777" w:rsidR="001671F6" w:rsidRPr="009F2C25" w:rsidRDefault="001671F6">
            <w:pPr>
              <w:widowControl w:val="0"/>
              <w:spacing w:line="240" w:lineRule="auto"/>
              <w:rPr>
                <w:color w:val="000000" w:themeColor="text1"/>
                <w:sz w:val="16"/>
                <w:szCs w:val="16"/>
              </w:rPr>
            </w:pPr>
          </w:p>
          <w:p w14:paraId="16217E13" w14:textId="77777777" w:rsidR="0096150B" w:rsidRPr="009F2C25" w:rsidRDefault="0096150B">
            <w:pPr>
              <w:widowControl w:val="0"/>
              <w:spacing w:line="240" w:lineRule="auto"/>
              <w:rPr>
                <w:color w:val="000000" w:themeColor="text1"/>
                <w:sz w:val="16"/>
                <w:szCs w:val="16"/>
              </w:rPr>
            </w:pPr>
          </w:p>
          <w:p w14:paraId="09AE2F4A" w14:textId="77777777" w:rsidR="0096150B" w:rsidRPr="009F2C25" w:rsidRDefault="0096150B" w:rsidP="0096150B">
            <w:pPr>
              <w:pStyle w:val="ListParagraph"/>
              <w:numPr>
                <w:ilvl w:val="0"/>
                <w:numId w:val="85"/>
              </w:numPr>
              <w:spacing w:line="360" w:lineRule="auto"/>
              <w:rPr>
                <w:color w:val="000000" w:themeColor="text1"/>
                <w:sz w:val="24"/>
                <w:szCs w:val="24"/>
              </w:rPr>
            </w:pPr>
            <w:r w:rsidRPr="009F2C25">
              <w:rPr>
                <w:color w:val="000000" w:themeColor="text1"/>
                <w:sz w:val="24"/>
                <w:szCs w:val="24"/>
              </w:rPr>
              <w:t>10.1 Part of the payment is applied incorrectly to different services, or incorrect amount applied – same date of service</w:t>
            </w:r>
          </w:p>
          <w:p w14:paraId="7241262F" w14:textId="27D5C279" w:rsidR="0096150B" w:rsidRPr="009F2C25" w:rsidRDefault="2BF3B97A" w:rsidP="2BF3B97A">
            <w:pPr>
              <w:pStyle w:val="ListParagraph"/>
              <w:numPr>
                <w:ilvl w:val="0"/>
                <w:numId w:val="77"/>
              </w:numPr>
              <w:spacing w:line="360" w:lineRule="auto"/>
              <w:rPr>
                <w:color w:val="000000" w:themeColor="text1"/>
                <w:sz w:val="24"/>
                <w:szCs w:val="24"/>
                <w:lang w:val="en-US"/>
              </w:rPr>
            </w:pPr>
            <w:r w:rsidRPr="2BF3B97A">
              <w:rPr>
                <w:color w:val="000000" w:themeColor="text1"/>
                <w:sz w:val="24"/>
                <w:szCs w:val="24"/>
                <w:lang w:val="en-US"/>
              </w:rPr>
              <w:t>Undistribute the payment and apply it accordingly with the EOB. Audit and adjust accordingly.</w:t>
            </w:r>
          </w:p>
          <w:p w14:paraId="7A58D26A" w14:textId="680356DE" w:rsidR="0096150B" w:rsidRPr="009F2C25" w:rsidRDefault="0096150B" w:rsidP="0096150B">
            <w:pPr>
              <w:pStyle w:val="ListParagraph"/>
              <w:numPr>
                <w:ilvl w:val="0"/>
                <w:numId w:val="85"/>
              </w:numPr>
              <w:spacing w:line="360" w:lineRule="auto"/>
              <w:rPr>
                <w:color w:val="000000" w:themeColor="text1"/>
                <w:sz w:val="24"/>
                <w:szCs w:val="24"/>
              </w:rPr>
            </w:pPr>
            <w:r w:rsidRPr="009F2C25">
              <w:rPr>
                <w:color w:val="000000" w:themeColor="text1"/>
                <w:sz w:val="24"/>
                <w:szCs w:val="24"/>
              </w:rPr>
              <w:t>10.2 Part of the payment is applied to different date of service</w:t>
            </w:r>
          </w:p>
          <w:p w14:paraId="61EC39BB" w14:textId="5E49211C" w:rsidR="0096150B" w:rsidRPr="009F2C25" w:rsidRDefault="2BF3B97A" w:rsidP="2BF3B97A">
            <w:pPr>
              <w:pStyle w:val="ListParagraph"/>
              <w:numPr>
                <w:ilvl w:val="0"/>
                <w:numId w:val="77"/>
              </w:numPr>
              <w:spacing w:line="360" w:lineRule="auto"/>
              <w:rPr>
                <w:color w:val="000000" w:themeColor="text1"/>
                <w:sz w:val="24"/>
                <w:szCs w:val="24"/>
                <w:lang w:val="en-US"/>
              </w:rPr>
            </w:pPr>
            <w:r w:rsidRPr="2BF3B97A">
              <w:rPr>
                <w:color w:val="000000" w:themeColor="text1"/>
                <w:sz w:val="24"/>
                <w:szCs w:val="24"/>
                <w:lang w:val="en-US"/>
              </w:rPr>
              <w:t>If there are notes or EOB regarding insurance offset, defer the invoice for 90 days with reason Offset/Refund. Enter a detailed note.</w:t>
            </w:r>
          </w:p>
          <w:p w14:paraId="59993365" w14:textId="4D2AD08E" w:rsidR="0096150B" w:rsidRDefault="2BF3B97A" w:rsidP="2BF3B97A">
            <w:pPr>
              <w:pStyle w:val="ListParagraph"/>
              <w:widowControl w:val="0"/>
              <w:numPr>
                <w:ilvl w:val="0"/>
                <w:numId w:val="77"/>
              </w:numPr>
              <w:spacing w:line="360" w:lineRule="auto"/>
              <w:rPr>
                <w:sz w:val="24"/>
                <w:szCs w:val="24"/>
                <w:lang w:val="en-US"/>
              </w:rPr>
            </w:pPr>
            <w:r w:rsidRPr="2BF3B97A">
              <w:rPr>
                <w:sz w:val="24"/>
                <w:szCs w:val="24"/>
                <w:lang w:val="en-US"/>
              </w:rPr>
              <w:t>If no notes or EOB, regarding insurance offset - undistribute and distribute the payment accordingly with the EOB. Audit and adjust accordingly. Escalate the account.</w:t>
            </w:r>
          </w:p>
          <w:p w14:paraId="19EE37FA" w14:textId="77777777" w:rsidR="003954C9" w:rsidRDefault="003954C9" w:rsidP="4EB4546F">
            <w:pPr>
              <w:widowControl w:val="0"/>
              <w:spacing w:line="240" w:lineRule="auto"/>
              <w:rPr>
                <w:sz w:val="16"/>
                <w:szCs w:val="16"/>
              </w:rPr>
            </w:pPr>
          </w:p>
          <w:p w14:paraId="3179AE8F" w14:textId="77777777" w:rsidR="003954C9" w:rsidRDefault="003954C9" w:rsidP="4EB4546F">
            <w:pPr>
              <w:widowControl w:val="0"/>
              <w:spacing w:line="240" w:lineRule="auto"/>
              <w:rPr>
                <w:sz w:val="16"/>
                <w:szCs w:val="16"/>
              </w:rPr>
            </w:pPr>
          </w:p>
          <w:p w14:paraId="0C5F491C" w14:textId="77777777" w:rsidR="003954C9" w:rsidRDefault="003954C9" w:rsidP="4EB4546F">
            <w:pPr>
              <w:widowControl w:val="0"/>
              <w:spacing w:line="240" w:lineRule="auto"/>
              <w:rPr>
                <w:sz w:val="16"/>
                <w:szCs w:val="16"/>
              </w:rPr>
            </w:pPr>
          </w:p>
          <w:p w14:paraId="4591809C" w14:textId="77777777" w:rsidR="001D13D2" w:rsidRDefault="001D13D2" w:rsidP="4EB4546F">
            <w:pPr>
              <w:widowControl w:val="0"/>
              <w:spacing w:line="240" w:lineRule="auto"/>
              <w:rPr>
                <w:sz w:val="16"/>
                <w:szCs w:val="16"/>
              </w:rPr>
            </w:pPr>
          </w:p>
          <w:tbl>
            <w:tblPr>
              <w:tblW w:w="1047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0470"/>
            </w:tblGrid>
            <w:tr w:rsidR="00501AE3" w14:paraId="786BC7EB" w14:textId="77777777" w:rsidTr="06BF548D">
              <w:tc>
                <w:tcPr>
                  <w:tcW w:w="104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28" w:type="dxa"/>
                    <w:left w:w="28" w:type="dxa"/>
                    <w:bottom w:w="28" w:type="dxa"/>
                    <w:right w:w="28" w:type="dxa"/>
                  </w:tcMar>
                </w:tcPr>
                <w:p w14:paraId="230FBB7F" w14:textId="77777777" w:rsidR="00501AE3" w:rsidRDefault="00501AE3" w:rsidP="4EB4546F">
                  <w:pPr>
                    <w:pStyle w:val="Heading2"/>
                    <w:widowControl w:val="0"/>
                    <w:spacing w:before="0" w:after="0" w:line="240" w:lineRule="auto"/>
                    <w:rPr>
                      <w:b/>
                      <w:bCs/>
                      <w:sz w:val="36"/>
                      <w:szCs w:val="36"/>
                    </w:rPr>
                  </w:pPr>
                  <w:bookmarkStart w:id="45" w:name="_hgbza9gjeva1"/>
                  <w:bookmarkEnd w:id="45"/>
                </w:p>
                <w:p w14:paraId="01B5806F" w14:textId="0AFC5A7E" w:rsidR="00890164" w:rsidRDefault="4EB4546F" w:rsidP="4EB4546F">
                  <w:pPr>
                    <w:rPr>
                      <w:b/>
                      <w:bCs/>
                      <w:sz w:val="24"/>
                      <w:szCs w:val="24"/>
                    </w:rPr>
                  </w:pPr>
                  <w:r w:rsidRPr="4EB4546F">
                    <w:rPr>
                      <w:b/>
                      <w:bCs/>
                      <w:sz w:val="24"/>
                      <w:szCs w:val="24"/>
                    </w:rPr>
                    <w:t xml:space="preserve">BEFORE YOU MOVE ON: </w:t>
                  </w:r>
                </w:p>
                <w:p w14:paraId="395972EF" w14:textId="6F4B7697" w:rsidR="00890164" w:rsidRDefault="4EB4546F" w:rsidP="4EB4546F">
                  <w:pPr>
                    <w:rPr>
                      <w:b/>
                      <w:bCs/>
                      <w:sz w:val="24"/>
                      <w:szCs w:val="24"/>
                    </w:rPr>
                  </w:pPr>
                  <w:r w:rsidRPr="4EB4546F">
                    <w:rPr>
                      <w:b/>
                      <w:bCs/>
                      <w:sz w:val="24"/>
                      <w:szCs w:val="24"/>
                    </w:rPr>
                    <w:lastRenderedPageBreak/>
                    <w:t xml:space="preserve"> </w:t>
                  </w:r>
                </w:p>
                <w:p w14:paraId="753E585F" w14:textId="29D0AA0F" w:rsidR="00890164" w:rsidRDefault="06BF548D" w:rsidP="4EB4546F">
                  <w:pPr>
                    <w:rPr>
                      <w:sz w:val="24"/>
                      <w:szCs w:val="24"/>
                    </w:rPr>
                  </w:pPr>
                  <w:r w:rsidRPr="06BF548D">
                    <w:rPr>
                      <w:sz w:val="24"/>
                      <w:szCs w:val="24"/>
                    </w:rPr>
                    <w:t>Verify if all actions have been completed and your notes are complete and clear</w:t>
                  </w:r>
                </w:p>
                <w:p w14:paraId="370DEFD7" w14:textId="228C10FD" w:rsidR="06BF548D" w:rsidRDefault="06BF548D" w:rsidP="06BF548D">
                  <w:pPr>
                    <w:rPr>
                      <w:sz w:val="24"/>
                      <w:szCs w:val="24"/>
                    </w:rPr>
                  </w:pPr>
                </w:p>
                <w:p w14:paraId="5A80FA20" w14:textId="62385DCE" w:rsidR="06BF548D" w:rsidRDefault="06BF548D" w:rsidP="06BF548D">
                  <w:pPr>
                    <w:rPr>
                      <w:sz w:val="24"/>
                      <w:szCs w:val="24"/>
                    </w:rPr>
                  </w:pPr>
                </w:p>
                <w:p w14:paraId="3D31E43F" w14:textId="083EB69F" w:rsidR="06BF548D" w:rsidRDefault="06BF548D" w:rsidP="06BF548D">
                  <w:pPr>
                    <w:rPr>
                      <w:sz w:val="24"/>
                      <w:szCs w:val="24"/>
                    </w:rPr>
                  </w:pPr>
                </w:p>
                <w:p w14:paraId="6BAFCBDF" w14:textId="4718D3F7" w:rsidR="06BF548D" w:rsidRDefault="06BF548D" w:rsidP="06BF548D">
                  <w:pPr>
                    <w:rPr>
                      <w:sz w:val="24"/>
                      <w:szCs w:val="24"/>
                    </w:rPr>
                  </w:pPr>
                </w:p>
                <w:p w14:paraId="78794BC0" w14:textId="265B1925" w:rsidR="06BF548D" w:rsidRDefault="06BF548D" w:rsidP="06BF548D">
                  <w:pPr>
                    <w:rPr>
                      <w:sz w:val="24"/>
                      <w:szCs w:val="24"/>
                    </w:rPr>
                  </w:pPr>
                </w:p>
                <w:p w14:paraId="45A78E0C" w14:textId="341957D3" w:rsidR="0096150B" w:rsidRDefault="0096150B" w:rsidP="4EB4546F"/>
                <w:tbl>
                  <w:tblPr>
                    <w:tblStyle w:val="9"/>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F2616C" w14:paraId="44B533DE" w14:textId="77777777" w:rsidTr="4EB4546F">
                    <w:trPr>
                      <w:trHeight w:val="860"/>
                    </w:trPr>
                    <w:tc>
                      <w:tcPr>
                        <w:tcW w:w="10440" w:type="dxa"/>
                        <w:tcBorders>
                          <w:top w:val="single" w:sz="8" w:space="0" w:color="FFFFFF" w:themeColor="background1"/>
                          <w:left w:val="single" w:sz="8" w:space="0" w:color="FFFFFF" w:themeColor="background1"/>
                          <w:bottom w:val="single" w:sz="12" w:space="0" w:color="D9D9D9" w:themeColor="background1" w:themeShade="D9"/>
                          <w:right w:val="single" w:sz="8" w:space="0" w:color="FFFFFF" w:themeColor="background1"/>
                        </w:tcBorders>
                        <w:shd w:val="clear" w:color="auto" w:fill="auto"/>
                        <w:tcMar>
                          <w:top w:w="0" w:type="dxa"/>
                          <w:left w:w="0" w:type="dxa"/>
                          <w:bottom w:w="0" w:type="dxa"/>
                          <w:right w:w="0" w:type="dxa"/>
                        </w:tcMar>
                      </w:tcPr>
                      <w:p w14:paraId="21F8D137" w14:textId="77777777" w:rsidR="00F2616C" w:rsidRDefault="00F2616C" w:rsidP="4EB4546F">
                        <w:pPr>
                          <w:widowControl w:val="0"/>
                          <w:spacing w:line="240" w:lineRule="auto"/>
                          <w:rPr>
                            <w:sz w:val="16"/>
                            <w:szCs w:val="16"/>
                          </w:rPr>
                        </w:pPr>
                      </w:p>
                      <w:tbl>
                        <w:tblPr>
                          <w:tblStyle w:val="8"/>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F2616C" w14:paraId="5F257243" w14:textId="77777777" w:rsidTr="4EB4546F">
                          <w:tc>
                            <w:tcPr>
                              <w:tcW w:w="104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28" w:type="dxa"/>
                                <w:left w:w="28" w:type="dxa"/>
                                <w:bottom w:w="28" w:type="dxa"/>
                                <w:right w:w="28" w:type="dxa"/>
                              </w:tcMar>
                            </w:tcPr>
                            <w:p w14:paraId="617EF90E" w14:textId="2E4AC99F" w:rsidR="00F2616C" w:rsidRDefault="4EB4546F" w:rsidP="4EB4546F">
                              <w:pPr>
                                <w:pStyle w:val="Heading2"/>
                                <w:widowControl w:val="0"/>
                                <w:spacing w:before="0" w:after="0" w:line="240" w:lineRule="auto"/>
                                <w:rPr>
                                  <w:b/>
                                  <w:bCs/>
                                  <w:sz w:val="36"/>
                                  <w:szCs w:val="36"/>
                                </w:rPr>
                              </w:pPr>
                              <w:r w:rsidRPr="4EB4546F">
                                <w:rPr>
                                  <w:b/>
                                  <w:bCs/>
                                </w:rPr>
                                <w:t xml:space="preserve">Action Step 11 – </w:t>
                              </w:r>
                              <w:r w:rsidRPr="4EB4546F">
                                <w:t>Balancing the Account</w:t>
                              </w:r>
                            </w:p>
                          </w:tc>
                        </w:tr>
                      </w:tbl>
                      <w:p w14:paraId="3A9D6EEC" w14:textId="77777777" w:rsidR="00F2616C" w:rsidRDefault="00F2616C" w:rsidP="4EB4546F">
                        <w:pPr>
                          <w:widowControl w:val="0"/>
                          <w:spacing w:line="240" w:lineRule="auto"/>
                          <w:rPr>
                            <w:sz w:val="16"/>
                            <w:szCs w:val="16"/>
                          </w:rPr>
                        </w:pPr>
                      </w:p>
                    </w:tc>
                  </w:tr>
                </w:tbl>
                <w:p w14:paraId="7693A735" w14:textId="77777777" w:rsidR="00F2616C" w:rsidRDefault="00F2616C" w:rsidP="4EB4546F">
                  <w:pPr>
                    <w:rPr>
                      <w:sz w:val="28"/>
                      <w:szCs w:val="28"/>
                    </w:rPr>
                  </w:pPr>
                </w:p>
                <w:p w14:paraId="01E22012" w14:textId="77777777" w:rsidR="00F2616C" w:rsidRDefault="2BF3B97A" w:rsidP="2BF3B97A">
                  <w:pPr>
                    <w:spacing w:line="360" w:lineRule="auto"/>
                    <w:rPr>
                      <w:sz w:val="24"/>
                      <w:szCs w:val="24"/>
                      <w:lang w:val="en-US"/>
                    </w:rPr>
                  </w:pPr>
                  <w:r w:rsidRPr="2BF3B97A">
                    <w:rPr>
                      <w:b/>
                      <w:bCs/>
                      <w:sz w:val="24"/>
                      <w:szCs w:val="24"/>
                      <w:lang w:val="en-US"/>
                    </w:rPr>
                    <w:t xml:space="preserve">BEFORE YOU START: </w:t>
                  </w:r>
                  <w:bookmarkStart w:id="46" w:name="_Hlk178585455"/>
                  <w:r w:rsidRPr="2BF3B97A">
                    <w:rPr>
                      <w:sz w:val="24"/>
                      <w:szCs w:val="24"/>
                      <w:lang w:val="en-US"/>
                    </w:rPr>
                    <w:t>Find appropriate action that needs to be taken.</w:t>
                  </w:r>
                </w:p>
                <w:p w14:paraId="5AF4FC1F" w14:textId="77777777" w:rsidR="00F2616C" w:rsidRDefault="2BF3B97A" w:rsidP="2BF3B97A">
                  <w:pPr>
                    <w:spacing w:line="360" w:lineRule="auto"/>
                    <w:rPr>
                      <w:sz w:val="24"/>
                      <w:szCs w:val="24"/>
                      <w:lang w:val="en-US"/>
                    </w:rPr>
                  </w:pPr>
                  <w:r w:rsidRPr="2BF3B97A">
                    <w:rPr>
                      <w:sz w:val="24"/>
                      <w:szCs w:val="24"/>
                      <w:lang w:val="en-US"/>
                    </w:rPr>
                    <w:t>Review: Previous adjustments taken and history for balance transfer.</w:t>
                  </w:r>
                </w:p>
                <w:bookmarkEnd w:id="46"/>
                <w:p w14:paraId="03792A34" w14:textId="77777777" w:rsidR="00F2616C" w:rsidRDefault="00F2616C" w:rsidP="4EB4546F">
                  <w:pPr>
                    <w:spacing w:line="360" w:lineRule="auto"/>
                    <w:rPr>
                      <w:sz w:val="24"/>
                      <w:szCs w:val="24"/>
                    </w:rPr>
                  </w:pPr>
                </w:p>
                <w:p w14:paraId="5A54B773" w14:textId="5D3FD878" w:rsidR="00F2616C" w:rsidRPr="00D76FC1" w:rsidRDefault="4EB4546F" w:rsidP="4EB4546F">
                  <w:pPr>
                    <w:pStyle w:val="ListParagraph"/>
                    <w:numPr>
                      <w:ilvl w:val="0"/>
                      <w:numId w:val="97"/>
                    </w:numPr>
                    <w:spacing w:line="360" w:lineRule="auto"/>
                    <w:rPr>
                      <w:sz w:val="24"/>
                      <w:szCs w:val="24"/>
                    </w:rPr>
                  </w:pPr>
                  <w:bookmarkStart w:id="47" w:name="_Hlk178585477"/>
                  <w:r w:rsidRPr="4EB4546F">
                    <w:rPr>
                      <w:sz w:val="24"/>
                      <w:szCs w:val="24"/>
                    </w:rPr>
                    <w:t>11.1. Incorrect patient balance</w:t>
                  </w:r>
                </w:p>
                <w:p w14:paraId="7F0E9735" w14:textId="77777777" w:rsidR="00F2616C" w:rsidRPr="00D76FC1" w:rsidRDefault="4EB4546F" w:rsidP="4EB4546F">
                  <w:pPr>
                    <w:pStyle w:val="ListParagraph"/>
                    <w:numPr>
                      <w:ilvl w:val="0"/>
                      <w:numId w:val="103"/>
                    </w:numPr>
                    <w:spacing w:line="360" w:lineRule="auto"/>
                    <w:rPr>
                      <w:sz w:val="24"/>
                      <w:szCs w:val="24"/>
                    </w:rPr>
                  </w:pPr>
                  <w:r w:rsidRPr="4EB4546F">
                    <w:rPr>
                      <w:sz w:val="24"/>
                      <w:szCs w:val="24"/>
                    </w:rPr>
                    <w:t>If there is patient balance due to previously wrong transfer from insurance, use Transfer to Insurance action to balance the account.</w:t>
                  </w:r>
                </w:p>
                <w:p w14:paraId="6DCBC3B0" w14:textId="593D643C" w:rsidR="00F2616C" w:rsidRPr="00D76FC1" w:rsidRDefault="4EB4546F" w:rsidP="4EB4546F">
                  <w:pPr>
                    <w:pStyle w:val="ListParagraph"/>
                    <w:numPr>
                      <w:ilvl w:val="0"/>
                      <w:numId w:val="97"/>
                    </w:numPr>
                    <w:spacing w:line="360" w:lineRule="auto"/>
                    <w:rPr>
                      <w:sz w:val="24"/>
                      <w:szCs w:val="24"/>
                    </w:rPr>
                  </w:pPr>
                  <w:r w:rsidRPr="4EB4546F">
                    <w:rPr>
                      <w:sz w:val="24"/>
                      <w:szCs w:val="24"/>
                    </w:rPr>
                    <w:t>11.2. Charge Error adjustment – end of month</w:t>
                  </w:r>
                </w:p>
                <w:p w14:paraId="3D1F2575" w14:textId="77777777" w:rsidR="00F2616C" w:rsidRPr="00D76FC1" w:rsidRDefault="4EB4546F" w:rsidP="4EB4546F">
                  <w:pPr>
                    <w:pStyle w:val="ListParagraph"/>
                    <w:numPr>
                      <w:ilvl w:val="0"/>
                      <w:numId w:val="103"/>
                    </w:numPr>
                    <w:spacing w:line="360" w:lineRule="auto"/>
                    <w:rPr>
                      <w:sz w:val="24"/>
                      <w:szCs w:val="24"/>
                    </w:rPr>
                  </w:pPr>
                  <w:r w:rsidRPr="4EB4546F">
                    <w:rPr>
                      <w:sz w:val="24"/>
                      <w:szCs w:val="24"/>
                    </w:rPr>
                    <w:t>If a Charge Error adj has been done previously and we received an insurance payment, void the adjustment and adjust as needed.</w:t>
                  </w:r>
                </w:p>
                <w:p w14:paraId="6EECD058" w14:textId="69BD5B3D" w:rsidR="00F2616C" w:rsidRPr="00D76FC1" w:rsidRDefault="4EB4546F" w:rsidP="4EB4546F">
                  <w:pPr>
                    <w:pStyle w:val="ListParagraph"/>
                    <w:numPr>
                      <w:ilvl w:val="0"/>
                      <w:numId w:val="97"/>
                    </w:numPr>
                    <w:spacing w:line="360" w:lineRule="auto"/>
                    <w:rPr>
                      <w:sz w:val="24"/>
                      <w:szCs w:val="24"/>
                    </w:rPr>
                  </w:pPr>
                  <w:r w:rsidRPr="4EB4546F">
                    <w:rPr>
                      <w:sz w:val="24"/>
                      <w:szCs w:val="24"/>
                    </w:rPr>
                    <w:t>11.3. Adjustment done before payment received.</w:t>
                  </w:r>
                </w:p>
                <w:p w14:paraId="0E01ADD1" w14:textId="324421E4" w:rsidR="00F2616C" w:rsidRPr="00D76FC1" w:rsidRDefault="700026CD" w:rsidP="4EB4546F">
                  <w:pPr>
                    <w:pStyle w:val="ListParagraph"/>
                    <w:numPr>
                      <w:ilvl w:val="0"/>
                      <w:numId w:val="103"/>
                    </w:numPr>
                    <w:spacing w:line="360" w:lineRule="auto"/>
                    <w:rPr>
                      <w:sz w:val="24"/>
                      <w:szCs w:val="24"/>
                    </w:rPr>
                  </w:pPr>
                  <w:r w:rsidRPr="700026CD">
                    <w:rPr>
                      <w:sz w:val="24"/>
                      <w:szCs w:val="24"/>
                    </w:rPr>
                    <w:t>If an adjustment has been done previously and we received an insurance payment, void the adjustment, and adjust as needed.</w:t>
                  </w:r>
                </w:p>
                <w:bookmarkEnd w:id="47"/>
                <w:p w14:paraId="28BCB75E" w14:textId="2223C73E" w:rsidR="700026CD" w:rsidRDefault="700026CD" w:rsidP="700026CD">
                  <w:pPr>
                    <w:spacing w:line="360" w:lineRule="auto"/>
                  </w:pPr>
                </w:p>
                <w:p w14:paraId="58513F0A" w14:textId="042AEA0E" w:rsidR="700026CD" w:rsidRDefault="7AC260FA" w:rsidP="7AC260FA">
                  <w:pPr>
                    <w:pStyle w:val="ListParagraph"/>
                    <w:numPr>
                      <w:ilvl w:val="0"/>
                      <w:numId w:val="28"/>
                    </w:numPr>
                    <w:spacing w:line="360" w:lineRule="auto"/>
                    <w:rPr>
                      <w:sz w:val="24"/>
                      <w:szCs w:val="24"/>
                    </w:rPr>
                  </w:pPr>
                  <w:r w:rsidRPr="7AC260FA">
                    <w:rPr>
                      <w:sz w:val="24"/>
                      <w:szCs w:val="24"/>
                    </w:rPr>
                    <w:t xml:space="preserve">11.4. Incorrect Payer Contractual Allowance </w:t>
                  </w:r>
                </w:p>
                <w:p w14:paraId="5688D791" w14:textId="5E7BAE86" w:rsidR="700026CD" w:rsidRDefault="7AC260FA" w:rsidP="7AC260FA">
                  <w:pPr>
                    <w:pStyle w:val="ListParagraph"/>
                    <w:numPr>
                      <w:ilvl w:val="0"/>
                      <w:numId w:val="27"/>
                    </w:numPr>
                    <w:spacing w:line="360" w:lineRule="auto"/>
                    <w:ind w:left="1080"/>
                    <w:rPr>
                      <w:sz w:val="24"/>
                      <w:szCs w:val="24"/>
                    </w:rPr>
                  </w:pPr>
                  <w:r w:rsidRPr="7AC260FA">
                    <w:rPr>
                      <w:sz w:val="24"/>
                      <w:szCs w:val="24"/>
                    </w:rPr>
                    <w:t>If there is credit due to incorrect Payer Contractual Allowance amount posted, use write off code Estimate Correction - Insurance Credit [7919] for the difference. Include in your note the reason for the correction.</w:t>
                  </w:r>
                </w:p>
                <w:p w14:paraId="4FE22F0B" w14:textId="04C70451" w:rsidR="700026CD" w:rsidRDefault="2BF3B97A" w:rsidP="2BF3B97A">
                  <w:pPr>
                    <w:spacing w:line="360" w:lineRule="auto"/>
                    <w:ind w:left="1080" w:hanging="360"/>
                    <w:rPr>
                      <w:sz w:val="24"/>
                      <w:szCs w:val="24"/>
                      <w:lang w:val="en-US"/>
                    </w:rPr>
                  </w:pPr>
                  <w:r w:rsidRPr="2BF3B97A">
                    <w:rPr>
                      <w:rFonts w:ascii="Wingdings" w:eastAsia="Wingdings" w:hAnsi="Wingdings" w:cs="Wingdings"/>
                      <w:sz w:val="24"/>
                      <w:szCs w:val="24"/>
                      <w:lang w:val="en-US"/>
                    </w:rPr>
                    <w:t>§</w:t>
                  </w:r>
                  <w:r w:rsidRPr="2BF3B97A">
                    <w:rPr>
                      <w:rFonts w:ascii="Times New Roman" w:eastAsia="Times New Roman" w:hAnsi="Times New Roman" w:cs="Times New Roman"/>
                      <w:sz w:val="14"/>
                      <w:szCs w:val="14"/>
                      <w:lang w:val="en-US"/>
                    </w:rPr>
                    <w:t xml:space="preserve">  </w:t>
                  </w:r>
                  <w:r w:rsidRPr="2BF3B97A">
                    <w:rPr>
                      <w:sz w:val="24"/>
                      <w:szCs w:val="24"/>
                      <w:lang w:val="en-US"/>
                    </w:rPr>
                    <w:t>If duplicate Payer Contractual Allowance posted, void the duplicate.</w:t>
                  </w:r>
                </w:p>
                <w:p w14:paraId="2984ECC3" w14:textId="67C34E79" w:rsidR="700026CD" w:rsidRDefault="700026CD" w:rsidP="700026CD">
                  <w:pPr>
                    <w:spacing w:line="360" w:lineRule="auto"/>
                  </w:pPr>
                </w:p>
                <w:p w14:paraId="22D840FC" w14:textId="65D37DD8" w:rsidR="4EB4546F" w:rsidRDefault="4EB4546F" w:rsidP="4EB4546F">
                  <w:pPr>
                    <w:spacing w:line="360" w:lineRule="auto"/>
                  </w:pPr>
                </w:p>
                <w:p w14:paraId="46E6BF46" w14:textId="3ADC6C5E" w:rsidR="4EB4546F" w:rsidRDefault="4EB4546F" w:rsidP="4EB4546F">
                  <w:pPr>
                    <w:spacing w:line="360" w:lineRule="auto"/>
                  </w:pPr>
                </w:p>
                <w:p w14:paraId="67D0A7AD" w14:textId="20CF3957" w:rsidR="4EB4546F" w:rsidRDefault="4EB4546F" w:rsidP="4EB4546F">
                  <w:pPr>
                    <w:spacing w:line="360" w:lineRule="auto"/>
                  </w:pPr>
                </w:p>
                <w:p w14:paraId="04C370E2" w14:textId="383E266A" w:rsidR="4EB4546F" w:rsidRDefault="4EB4546F" w:rsidP="4EB4546F">
                  <w:pPr>
                    <w:spacing w:line="360" w:lineRule="auto"/>
                  </w:pPr>
                </w:p>
                <w:p w14:paraId="7C7577F4" w14:textId="6C3B523C" w:rsidR="4EB4546F" w:rsidRDefault="4EB4546F" w:rsidP="4EB4546F">
                  <w:pPr>
                    <w:spacing w:line="360" w:lineRule="auto"/>
                  </w:pPr>
                </w:p>
                <w:p w14:paraId="161314E4" w14:textId="31D17505" w:rsidR="4EB4546F" w:rsidRDefault="4EB4546F" w:rsidP="4EB4546F">
                  <w:pPr>
                    <w:spacing w:line="360" w:lineRule="auto"/>
                  </w:pPr>
                </w:p>
                <w:p w14:paraId="2CBF487C" w14:textId="6ECA0A7E" w:rsidR="4EB4546F" w:rsidRDefault="4EB4546F" w:rsidP="4EB4546F">
                  <w:pPr>
                    <w:spacing w:line="360" w:lineRule="auto"/>
                  </w:pPr>
                </w:p>
                <w:p w14:paraId="37C5C68B" w14:textId="257BED38" w:rsidR="4EB4546F" w:rsidRDefault="4EB4546F" w:rsidP="4EB4546F">
                  <w:pPr>
                    <w:rPr>
                      <w:b/>
                      <w:bCs/>
                      <w:sz w:val="24"/>
                      <w:szCs w:val="24"/>
                    </w:rPr>
                  </w:pPr>
                  <w:r w:rsidRPr="4EB4546F">
                    <w:rPr>
                      <w:b/>
                      <w:bCs/>
                      <w:sz w:val="24"/>
                      <w:szCs w:val="24"/>
                    </w:rPr>
                    <w:t xml:space="preserve">BEFORE YOU MOVE ON: </w:t>
                  </w:r>
                </w:p>
                <w:p w14:paraId="6AC5910E" w14:textId="05414502" w:rsidR="4EB4546F" w:rsidRDefault="4EB4546F" w:rsidP="4EB4546F">
                  <w:pPr>
                    <w:rPr>
                      <w:b/>
                      <w:bCs/>
                      <w:sz w:val="24"/>
                      <w:szCs w:val="24"/>
                    </w:rPr>
                  </w:pPr>
                  <w:r w:rsidRPr="4EB4546F">
                    <w:rPr>
                      <w:b/>
                      <w:bCs/>
                      <w:sz w:val="24"/>
                      <w:szCs w:val="24"/>
                    </w:rPr>
                    <w:t xml:space="preserve"> </w:t>
                  </w:r>
                </w:p>
                <w:p w14:paraId="44EBD31D" w14:textId="62D32A8B" w:rsidR="4EB4546F" w:rsidRDefault="4EB4546F" w:rsidP="4EB4546F">
                  <w:pPr>
                    <w:rPr>
                      <w:sz w:val="24"/>
                      <w:szCs w:val="24"/>
                    </w:rPr>
                  </w:pPr>
                  <w:r w:rsidRPr="4EB4546F">
                    <w:rPr>
                      <w:sz w:val="24"/>
                      <w:szCs w:val="24"/>
                    </w:rPr>
                    <w:t>Verify if all actions have been completed and your notes are complete and clear.</w:t>
                  </w:r>
                </w:p>
                <w:p w14:paraId="6703904E" w14:textId="7803FAD3" w:rsidR="4EB4546F" w:rsidRDefault="4EB4546F" w:rsidP="4EB4546F">
                  <w:pPr>
                    <w:rPr>
                      <w:sz w:val="24"/>
                      <w:szCs w:val="24"/>
                    </w:rPr>
                  </w:pPr>
                </w:p>
                <w:p w14:paraId="720F9782" w14:textId="5D7F0C5C" w:rsidR="4EB4546F" w:rsidRDefault="4EB4546F" w:rsidP="4EB4546F">
                  <w:pPr>
                    <w:rPr>
                      <w:sz w:val="24"/>
                      <w:szCs w:val="24"/>
                    </w:rPr>
                  </w:pPr>
                </w:p>
                <w:p w14:paraId="5676B863" w14:textId="49BD2DD3" w:rsidR="4EB4546F" w:rsidRDefault="4EB4546F" w:rsidP="4EB4546F">
                  <w:pPr>
                    <w:rPr>
                      <w:sz w:val="24"/>
                      <w:szCs w:val="24"/>
                    </w:rPr>
                  </w:pPr>
                </w:p>
                <w:p w14:paraId="15AEA7A7" w14:textId="34C82D19" w:rsidR="0096150B" w:rsidRDefault="0096150B" w:rsidP="06BF548D">
                  <w:pPr>
                    <w:rPr>
                      <w:sz w:val="24"/>
                      <w:szCs w:val="24"/>
                    </w:rPr>
                  </w:pPr>
                </w:p>
                <w:p w14:paraId="250DC8BD" w14:textId="77777777" w:rsidR="0096150B" w:rsidRDefault="0096150B" w:rsidP="4EB4546F"/>
                <w:p w14:paraId="11C3A7ED" w14:textId="77777777" w:rsidR="0096150B" w:rsidRDefault="0096150B" w:rsidP="4EB4546F"/>
                <w:p w14:paraId="22524C39" w14:textId="77777777" w:rsidR="0096150B" w:rsidRDefault="0096150B" w:rsidP="4EB4546F"/>
                <w:p w14:paraId="4ED15C12" w14:textId="426555D9" w:rsidR="0096150B" w:rsidRDefault="4EB4546F" w:rsidP="4EB4546F">
                  <w:pPr>
                    <w:rPr>
                      <w:sz w:val="36"/>
                      <w:szCs w:val="36"/>
                    </w:rPr>
                  </w:pPr>
                  <w:r w:rsidRPr="4EB4546F">
                    <w:rPr>
                      <w:b/>
                      <w:bCs/>
                      <w:sz w:val="32"/>
                      <w:szCs w:val="32"/>
                    </w:rPr>
                    <w:t>Action Step 12</w:t>
                  </w:r>
                  <w:r w:rsidRPr="4EB4546F">
                    <w:rPr>
                      <w:b/>
                      <w:bCs/>
                    </w:rPr>
                    <w:t xml:space="preserve"> – </w:t>
                  </w:r>
                  <w:r w:rsidRPr="4EB4546F">
                    <w:rPr>
                      <w:sz w:val="36"/>
                      <w:szCs w:val="36"/>
                    </w:rPr>
                    <w:t>Payment posted with incorrect payer name</w:t>
                  </w:r>
                </w:p>
                <w:p w14:paraId="411B146B" w14:textId="71052291" w:rsidR="0096150B" w:rsidRDefault="4EB4546F" w:rsidP="4EB4546F">
                  <w:pPr>
                    <w:rPr>
                      <w:sz w:val="16"/>
                      <w:szCs w:val="16"/>
                    </w:rPr>
                  </w:pPr>
                  <w:r w:rsidRPr="4EB4546F">
                    <w:rPr>
                      <w:sz w:val="16"/>
                      <w:szCs w:val="16"/>
                    </w:rPr>
                    <w:t xml:space="preserve"> </w:t>
                  </w:r>
                </w:p>
                <w:p w14:paraId="5F925594" w14:textId="1388735D" w:rsidR="0096150B" w:rsidRDefault="4EB4546F" w:rsidP="4EB4546F">
                  <w:pPr>
                    <w:rPr>
                      <w:b/>
                      <w:bCs/>
                      <w:sz w:val="24"/>
                      <w:szCs w:val="24"/>
                    </w:rPr>
                  </w:pPr>
                  <w:r w:rsidRPr="4EB4546F">
                    <w:rPr>
                      <w:b/>
                      <w:bCs/>
                      <w:sz w:val="24"/>
                      <w:szCs w:val="24"/>
                    </w:rPr>
                    <w:t>BEFORE YOU START</w:t>
                  </w:r>
                </w:p>
                <w:p w14:paraId="0F67EC88" w14:textId="6B17C669" w:rsidR="0096150B" w:rsidRDefault="4EB4546F" w:rsidP="4EB4546F">
                  <w:pPr>
                    <w:rPr>
                      <w:sz w:val="16"/>
                      <w:szCs w:val="16"/>
                    </w:rPr>
                  </w:pPr>
                  <w:r w:rsidRPr="4EB4546F">
                    <w:rPr>
                      <w:sz w:val="16"/>
                      <w:szCs w:val="16"/>
                    </w:rPr>
                    <w:t xml:space="preserve"> </w:t>
                  </w:r>
                </w:p>
                <w:p w14:paraId="555A7FBB" w14:textId="6E8C5AA4" w:rsidR="0096150B" w:rsidRDefault="2BF3B97A" w:rsidP="2BF3B97A">
                  <w:pPr>
                    <w:spacing w:line="360" w:lineRule="auto"/>
                    <w:rPr>
                      <w:sz w:val="24"/>
                      <w:szCs w:val="24"/>
                      <w:lang w:val="en-US"/>
                    </w:rPr>
                  </w:pPr>
                  <w:r w:rsidRPr="2BF3B97A">
                    <w:rPr>
                      <w:sz w:val="24"/>
                      <w:szCs w:val="24"/>
                      <w:lang w:val="en-US"/>
                    </w:rPr>
                    <w:t>Review the EOBs with the payments to verify if payer name in Epic matches the payer name on the EOB</w:t>
                  </w:r>
                </w:p>
                <w:p w14:paraId="7A12B925" w14:textId="515D2177" w:rsidR="0096150B" w:rsidRDefault="4EB4546F" w:rsidP="4EB4546F">
                  <w:pPr>
                    <w:pStyle w:val="ListParagraph"/>
                    <w:numPr>
                      <w:ilvl w:val="0"/>
                      <w:numId w:val="40"/>
                    </w:numPr>
                    <w:spacing w:line="360" w:lineRule="auto"/>
                    <w:rPr>
                      <w:sz w:val="24"/>
                      <w:szCs w:val="24"/>
                    </w:rPr>
                  </w:pPr>
                  <w:r w:rsidRPr="4EB4546F">
                    <w:rPr>
                      <w:sz w:val="24"/>
                      <w:szCs w:val="24"/>
                    </w:rPr>
                    <w:t>12.1 Insurance payment posted has incorrect payer name – does not match the EOB</w:t>
                  </w:r>
                </w:p>
                <w:p w14:paraId="5C010EA0" w14:textId="0FEC99AE" w:rsidR="0096150B" w:rsidRDefault="4EB4546F" w:rsidP="4EB4546F">
                  <w:pPr>
                    <w:pStyle w:val="ListParagraph"/>
                    <w:numPr>
                      <w:ilvl w:val="0"/>
                      <w:numId w:val="40"/>
                    </w:numPr>
                    <w:spacing w:line="360" w:lineRule="auto"/>
                    <w:rPr>
                      <w:sz w:val="24"/>
                      <w:szCs w:val="24"/>
                    </w:rPr>
                  </w:pPr>
                  <w:r w:rsidRPr="4EB4546F">
                    <w:rPr>
                      <w:sz w:val="24"/>
                      <w:szCs w:val="24"/>
                    </w:rPr>
                    <w:t xml:space="preserve">Transfer to Insurance Undistributed WQ with reason </w:t>
                  </w:r>
                  <w:r w:rsidRPr="4EB4546F">
                    <w:rPr>
                      <w:i/>
                      <w:iCs/>
                      <w:sz w:val="24"/>
                      <w:szCs w:val="24"/>
                      <w:lang w:val="en-IN"/>
                    </w:rPr>
                    <w:t>Payment posted incorrectly (133)</w:t>
                  </w:r>
                  <w:r w:rsidRPr="4EB4546F">
                    <w:rPr>
                      <w:sz w:val="24"/>
                      <w:szCs w:val="24"/>
                    </w:rPr>
                    <w:t>, to correct the payer’s name</w:t>
                  </w:r>
                </w:p>
                <w:p w14:paraId="7283B33B" w14:textId="70007F95" w:rsidR="0096150B" w:rsidRDefault="4EB4546F" w:rsidP="4EB4546F">
                  <w:pPr>
                    <w:spacing w:line="360" w:lineRule="auto"/>
                    <w:rPr>
                      <w:sz w:val="24"/>
                      <w:szCs w:val="24"/>
                    </w:rPr>
                  </w:pPr>
                  <w:r w:rsidRPr="4EB4546F">
                    <w:rPr>
                      <w:sz w:val="24"/>
                      <w:szCs w:val="24"/>
                    </w:rPr>
                    <w:t xml:space="preserve"> </w:t>
                  </w:r>
                </w:p>
                <w:p w14:paraId="6560BB3D" w14:textId="3E0D16FA" w:rsidR="0096150B" w:rsidRDefault="4EB4546F" w:rsidP="4EB4546F">
                  <w:pPr>
                    <w:spacing w:line="360" w:lineRule="auto"/>
                    <w:rPr>
                      <w:sz w:val="24"/>
                      <w:szCs w:val="24"/>
                    </w:rPr>
                  </w:pPr>
                  <w:r w:rsidRPr="4EB4546F">
                    <w:rPr>
                      <w:sz w:val="24"/>
                      <w:szCs w:val="24"/>
                    </w:rPr>
                    <w:t>Note: Please correct payer name for $_ payment from _(name) to _(name) as payer name on the EOB is _(name).</w:t>
                  </w:r>
                </w:p>
                <w:p w14:paraId="38AE7E06" w14:textId="55A0CDF9" w:rsidR="0096150B" w:rsidRDefault="0096150B" w:rsidP="4EB4546F">
                  <w:pPr>
                    <w:spacing w:line="360" w:lineRule="auto"/>
                    <w:rPr>
                      <w:sz w:val="24"/>
                      <w:szCs w:val="24"/>
                    </w:rPr>
                  </w:pPr>
                </w:p>
                <w:p w14:paraId="4AA1F22C" w14:textId="29FCBE74" w:rsidR="0096150B" w:rsidRDefault="4EB4546F" w:rsidP="4EB4546F">
                  <w:r w:rsidRPr="4EB4546F">
                    <w:t xml:space="preserve"> </w:t>
                  </w:r>
                </w:p>
                <w:p w14:paraId="3273CCB3" w14:textId="6CB66036" w:rsidR="0096150B" w:rsidRDefault="4EB4546F" w:rsidP="4EB4546F">
                  <w:pPr>
                    <w:rPr>
                      <w:b/>
                      <w:bCs/>
                      <w:sz w:val="24"/>
                      <w:szCs w:val="24"/>
                    </w:rPr>
                  </w:pPr>
                  <w:r w:rsidRPr="4EB4546F">
                    <w:rPr>
                      <w:b/>
                      <w:bCs/>
                      <w:sz w:val="24"/>
                      <w:szCs w:val="24"/>
                    </w:rPr>
                    <w:t xml:space="preserve">BEFORE YOU MOVE ON: </w:t>
                  </w:r>
                </w:p>
                <w:p w14:paraId="4A8F90E3" w14:textId="3F66A6A4" w:rsidR="0096150B" w:rsidRDefault="4EB4546F" w:rsidP="4EB4546F">
                  <w:pPr>
                    <w:rPr>
                      <w:b/>
                      <w:bCs/>
                      <w:sz w:val="24"/>
                      <w:szCs w:val="24"/>
                    </w:rPr>
                  </w:pPr>
                  <w:r w:rsidRPr="4EB4546F">
                    <w:rPr>
                      <w:b/>
                      <w:bCs/>
                      <w:sz w:val="24"/>
                      <w:szCs w:val="24"/>
                    </w:rPr>
                    <w:t xml:space="preserve"> </w:t>
                  </w:r>
                </w:p>
                <w:p w14:paraId="036B1B39" w14:textId="2E98C07B" w:rsidR="0096150B" w:rsidRDefault="4EB4546F" w:rsidP="4EB4546F">
                  <w:r w:rsidRPr="4EB4546F">
                    <w:rPr>
                      <w:sz w:val="24"/>
                      <w:szCs w:val="24"/>
                    </w:rPr>
                    <w:t>Verify if all actions have been completed and your notes are complete and clear.</w:t>
                  </w:r>
                </w:p>
                <w:p w14:paraId="7EB08522" w14:textId="77777777" w:rsidR="0096150B" w:rsidRDefault="0096150B" w:rsidP="4EB4546F"/>
                <w:p w14:paraId="24BDED8A" w14:textId="77777777" w:rsidR="0096150B" w:rsidRDefault="0096150B" w:rsidP="4EB4546F"/>
                <w:p w14:paraId="540C676E" w14:textId="77777777" w:rsidR="0096150B" w:rsidRDefault="0096150B" w:rsidP="4EB4546F"/>
                <w:p w14:paraId="507B1026" w14:textId="77777777" w:rsidR="0096150B" w:rsidRDefault="0096150B" w:rsidP="4EB4546F"/>
                <w:p w14:paraId="05F8E913" w14:textId="77777777" w:rsidR="00890164" w:rsidRDefault="00890164" w:rsidP="4EB4546F"/>
                <w:p w14:paraId="33439255" w14:textId="77777777" w:rsidR="00890164" w:rsidRDefault="00890164" w:rsidP="4EB4546F"/>
                <w:p w14:paraId="63B40AFE" w14:textId="77777777" w:rsidR="00890164" w:rsidRDefault="00890164" w:rsidP="4EB4546F"/>
                <w:p w14:paraId="77D157D2" w14:textId="3F754120" w:rsidR="06BF548D" w:rsidRDefault="06BF548D"/>
                <w:p w14:paraId="132E12BB" w14:textId="4400FAB6" w:rsidR="06BF548D" w:rsidRDefault="06BF548D"/>
                <w:p w14:paraId="22602657" w14:textId="5BB68E73" w:rsidR="06BF548D" w:rsidRDefault="06BF548D"/>
                <w:p w14:paraId="4FC88633" w14:textId="28FCEA89" w:rsidR="06BF548D" w:rsidRDefault="06BF548D"/>
                <w:p w14:paraId="5B8A37B1" w14:textId="270ABF8A" w:rsidR="06BF548D" w:rsidRDefault="06BF548D"/>
                <w:p w14:paraId="695F0EE4" w14:textId="21D2F4F4" w:rsidR="06BF548D" w:rsidRDefault="06BF548D"/>
                <w:p w14:paraId="04715E90" w14:textId="739B080A" w:rsidR="06BF548D" w:rsidRDefault="06BF548D"/>
                <w:p w14:paraId="4F586EA1" w14:textId="048C755F" w:rsidR="06BF548D" w:rsidRDefault="06BF548D"/>
                <w:p w14:paraId="54388272" w14:textId="77777777" w:rsidR="00890164" w:rsidRDefault="00890164" w:rsidP="4EB4546F"/>
                <w:p w14:paraId="4FBB4602" w14:textId="48062B3E" w:rsidR="00890164" w:rsidRDefault="4EB4546F" w:rsidP="4EB4546F">
                  <w:pPr>
                    <w:rPr>
                      <w:sz w:val="36"/>
                      <w:szCs w:val="36"/>
                    </w:rPr>
                  </w:pPr>
                  <w:r w:rsidRPr="4EB4546F">
                    <w:rPr>
                      <w:b/>
                      <w:bCs/>
                      <w:sz w:val="32"/>
                      <w:szCs w:val="32"/>
                    </w:rPr>
                    <w:t>Action Step 13</w:t>
                  </w:r>
                  <w:r w:rsidRPr="4EB4546F">
                    <w:rPr>
                      <w:b/>
                      <w:bCs/>
                    </w:rPr>
                    <w:t xml:space="preserve"> – </w:t>
                  </w:r>
                  <w:r w:rsidRPr="4EB4546F">
                    <w:rPr>
                      <w:b/>
                      <w:bCs/>
                      <w:sz w:val="36"/>
                      <w:szCs w:val="36"/>
                    </w:rPr>
                    <w:t>Workers Comp Payment</w:t>
                  </w:r>
                </w:p>
                <w:p w14:paraId="29CFAE1F" w14:textId="47493315" w:rsidR="00890164" w:rsidRDefault="4EB4546F" w:rsidP="4EB4546F">
                  <w:pPr>
                    <w:rPr>
                      <w:sz w:val="16"/>
                      <w:szCs w:val="16"/>
                    </w:rPr>
                  </w:pPr>
                  <w:r w:rsidRPr="4EB4546F">
                    <w:rPr>
                      <w:sz w:val="16"/>
                      <w:szCs w:val="16"/>
                    </w:rPr>
                    <w:t xml:space="preserve"> </w:t>
                  </w:r>
                </w:p>
                <w:p w14:paraId="5C4790E4" w14:textId="699B1CFC" w:rsidR="00890164" w:rsidRDefault="4EB4546F" w:rsidP="4EB4546F">
                  <w:pPr>
                    <w:rPr>
                      <w:b/>
                      <w:bCs/>
                      <w:sz w:val="24"/>
                      <w:szCs w:val="24"/>
                    </w:rPr>
                  </w:pPr>
                  <w:r w:rsidRPr="4EB4546F">
                    <w:rPr>
                      <w:b/>
                      <w:bCs/>
                      <w:sz w:val="24"/>
                      <w:szCs w:val="24"/>
                    </w:rPr>
                    <w:t>BEFORE YOU START</w:t>
                  </w:r>
                </w:p>
                <w:p w14:paraId="4EF11EDE" w14:textId="4E14B0F2" w:rsidR="00890164" w:rsidRDefault="4EB4546F" w:rsidP="4EB4546F">
                  <w:pPr>
                    <w:rPr>
                      <w:sz w:val="16"/>
                      <w:szCs w:val="16"/>
                    </w:rPr>
                  </w:pPr>
                  <w:r w:rsidRPr="4EB4546F">
                    <w:rPr>
                      <w:sz w:val="16"/>
                      <w:szCs w:val="16"/>
                    </w:rPr>
                    <w:t xml:space="preserve"> </w:t>
                  </w:r>
                </w:p>
                <w:p w14:paraId="504A5605" w14:textId="45D67689" w:rsidR="00890164" w:rsidRDefault="4EB4546F" w:rsidP="4EB4546F">
                  <w:pPr>
                    <w:rPr>
                      <w:sz w:val="24"/>
                      <w:szCs w:val="24"/>
                    </w:rPr>
                  </w:pPr>
                  <w:r w:rsidRPr="4EB4546F">
                    <w:rPr>
                      <w:sz w:val="24"/>
                      <w:szCs w:val="24"/>
                    </w:rPr>
                    <w:t>Review: Patient Workers Comp account; Workers Comp EOB to confirm DOS; Dental insurance EOB to confirm dental payment posted</w:t>
                  </w:r>
                </w:p>
                <w:p w14:paraId="4B9B5B87" w14:textId="62D378AE" w:rsidR="00890164" w:rsidRDefault="00890164" w:rsidP="4EB4546F"/>
                <w:p w14:paraId="19E2F674" w14:textId="24038D20" w:rsidR="00890164" w:rsidRDefault="4EB4546F" w:rsidP="4EB4546F">
                  <w:pPr>
                    <w:pStyle w:val="ListParagraph"/>
                    <w:numPr>
                      <w:ilvl w:val="0"/>
                      <w:numId w:val="39"/>
                    </w:numPr>
                    <w:spacing w:line="360" w:lineRule="auto"/>
                    <w:rPr>
                      <w:sz w:val="24"/>
                      <w:szCs w:val="24"/>
                    </w:rPr>
                  </w:pPr>
                  <w:r w:rsidRPr="4EB4546F">
                    <w:rPr>
                      <w:sz w:val="24"/>
                      <w:szCs w:val="24"/>
                    </w:rPr>
                    <w:t>13.1. Workers Comp treatment billed and paid (office notes or EOB); dental payment unapplied.</w:t>
                  </w:r>
                </w:p>
                <w:p w14:paraId="7750B967" w14:textId="1E4EF158" w:rsidR="00890164" w:rsidRDefault="2BF3B97A" w:rsidP="2BF3B97A">
                  <w:pPr>
                    <w:spacing w:line="360" w:lineRule="auto"/>
                    <w:ind w:left="1440" w:hanging="360"/>
                    <w:rPr>
                      <w:sz w:val="24"/>
                      <w:szCs w:val="24"/>
                      <w:lang w:val="en-US"/>
                    </w:rPr>
                  </w:pPr>
                  <w:r w:rsidRPr="2BF3B97A">
                    <w:rPr>
                      <w:rFonts w:ascii="Wingdings" w:eastAsia="Wingdings" w:hAnsi="Wingdings" w:cs="Wingdings"/>
                      <w:sz w:val="24"/>
                      <w:szCs w:val="24"/>
                      <w:lang w:val="en-US"/>
                    </w:rPr>
                    <w:t>§</w:t>
                  </w:r>
                  <w:r w:rsidRPr="2BF3B97A">
                    <w:rPr>
                      <w:rFonts w:ascii="Times New Roman" w:eastAsia="Times New Roman" w:hAnsi="Times New Roman" w:cs="Times New Roman"/>
                      <w:sz w:val="14"/>
                      <w:szCs w:val="14"/>
                      <w:lang w:val="en-US"/>
                    </w:rPr>
                    <w:t xml:space="preserve">  </w:t>
                  </w:r>
                  <w:r w:rsidRPr="2BF3B97A">
                    <w:rPr>
                      <w:sz w:val="24"/>
                      <w:szCs w:val="24"/>
                      <w:lang w:val="en-US"/>
                    </w:rPr>
                    <w:t xml:space="preserve">Refund dental insurance as Workers Comp claim billed and paid. Enter a detailed note. </w:t>
                  </w:r>
                </w:p>
                <w:p w14:paraId="24A57C2C" w14:textId="2277F033" w:rsidR="00890164" w:rsidRDefault="4EB4546F" w:rsidP="4EB4546F">
                  <w:pPr>
                    <w:pStyle w:val="ListParagraph"/>
                    <w:numPr>
                      <w:ilvl w:val="0"/>
                      <w:numId w:val="39"/>
                    </w:numPr>
                    <w:spacing w:line="360" w:lineRule="auto"/>
                    <w:rPr>
                      <w:sz w:val="24"/>
                      <w:szCs w:val="24"/>
                    </w:rPr>
                  </w:pPr>
                  <w:r w:rsidRPr="4EB4546F">
                    <w:rPr>
                      <w:sz w:val="24"/>
                      <w:szCs w:val="24"/>
                    </w:rPr>
                    <w:t>13.2. Workers Comp payment unapplied</w:t>
                  </w:r>
                </w:p>
                <w:p w14:paraId="079E8C77" w14:textId="219079F4" w:rsidR="00890164" w:rsidRDefault="4EB4546F" w:rsidP="4EB4546F">
                  <w:pPr>
                    <w:pStyle w:val="ListParagraph"/>
                    <w:numPr>
                      <w:ilvl w:val="0"/>
                      <w:numId w:val="38"/>
                    </w:numPr>
                    <w:spacing w:line="360" w:lineRule="auto"/>
                    <w:ind w:left="1440"/>
                    <w:rPr>
                      <w:sz w:val="24"/>
                      <w:szCs w:val="24"/>
                    </w:rPr>
                  </w:pPr>
                  <w:r w:rsidRPr="4EB4546F">
                    <w:rPr>
                      <w:sz w:val="24"/>
                      <w:szCs w:val="24"/>
                    </w:rPr>
                    <w:t>13.2.1 Workers Comp payment posted on Workers Comp. Verify if dental payment received/posted</w:t>
                  </w:r>
                </w:p>
                <w:p w14:paraId="0ED000D4" w14:textId="18BA5FBE" w:rsidR="00890164" w:rsidRDefault="4EB4546F" w:rsidP="4EB4546F">
                  <w:pPr>
                    <w:pStyle w:val="ListParagraph"/>
                    <w:numPr>
                      <w:ilvl w:val="0"/>
                      <w:numId w:val="37"/>
                    </w:numPr>
                    <w:spacing w:line="360" w:lineRule="auto"/>
                    <w:ind w:left="2160"/>
                    <w:rPr>
                      <w:sz w:val="24"/>
                      <w:szCs w:val="24"/>
                    </w:rPr>
                  </w:pPr>
                  <w:r w:rsidRPr="4EB4546F">
                    <w:rPr>
                      <w:sz w:val="24"/>
                      <w:szCs w:val="24"/>
                    </w:rPr>
                    <w:t>If dental payment received/posted, refund dental insurance as Workers Comp claim billed and paid. Apply Workers Comp payment and audit/adjust accordingly.</w:t>
                  </w:r>
                </w:p>
                <w:p w14:paraId="28CBAAEC" w14:textId="10422932" w:rsidR="00890164" w:rsidRDefault="4EB4546F" w:rsidP="4EB4546F">
                  <w:pPr>
                    <w:pStyle w:val="ListParagraph"/>
                    <w:numPr>
                      <w:ilvl w:val="0"/>
                      <w:numId w:val="37"/>
                    </w:numPr>
                    <w:spacing w:line="360" w:lineRule="auto"/>
                    <w:ind w:left="2160"/>
                    <w:rPr>
                      <w:sz w:val="24"/>
                      <w:szCs w:val="24"/>
                    </w:rPr>
                  </w:pPr>
                  <w:r w:rsidRPr="4EB4546F">
                    <w:rPr>
                      <w:sz w:val="24"/>
                      <w:szCs w:val="24"/>
                    </w:rPr>
                    <w:t>If dental payment not received/posted, apply Workers Comp payment and audit/adjust accordingly.</w:t>
                  </w:r>
                </w:p>
                <w:p w14:paraId="3952CAFF" w14:textId="51D86ECF" w:rsidR="00890164" w:rsidRDefault="4EB4546F" w:rsidP="4EB4546F">
                  <w:pPr>
                    <w:pStyle w:val="ListParagraph"/>
                    <w:numPr>
                      <w:ilvl w:val="0"/>
                      <w:numId w:val="38"/>
                    </w:numPr>
                    <w:spacing w:line="360" w:lineRule="auto"/>
                    <w:ind w:left="1440"/>
                    <w:rPr>
                      <w:sz w:val="24"/>
                      <w:szCs w:val="24"/>
                    </w:rPr>
                  </w:pPr>
                  <w:r w:rsidRPr="4EB4546F">
                    <w:rPr>
                      <w:sz w:val="24"/>
                      <w:szCs w:val="24"/>
                    </w:rPr>
                    <w:t>13.2.2. Workers Comp payment unapplied posted on Personal/Family account</w:t>
                  </w:r>
                </w:p>
                <w:p w14:paraId="37430305" w14:textId="5D317CB0" w:rsidR="00890164" w:rsidRDefault="2BF3B97A" w:rsidP="2BF3B97A">
                  <w:pPr>
                    <w:pStyle w:val="ListParagraph"/>
                    <w:numPr>
                      <w:ilvl w:val="0"/>
                      <w:numId w:val="35"/>
                    </w:numPr>
                    <w:spacing w:line="360" w:lineRule="auto"/>
                    <w:ind w:left="2223"/>
                    <w:rPr>
                      <w:sz w:val="24"/>
                      <w:szCs w:val="24"/>
                      <w:lang w:val="en-US"/>
                    </w:rPr>
                  </w:pPr>
                  <w:r w:rsidRPr="2BF3B97A">
                    <w:rPr>
                      <w:sz w:val="24"/>
                      <w:szCs w:val="24"/>
                      <w:lang w:val="en-US"/>
                    </w:rPr>
                    <w:t>Transfer to Insurance Undistribute WQ with reason Other, to correct.</w:t>
                  </w:r>
                </w:p>
                <w:p w14:paraId="0EAC9790" w14:textId="776BA272" w:rsidR="00890164" w:rsidRDefault="4EB4546F" w:rsidP="4EB4546F">
                  <w:pPr>
                    <w:pStyle w:val="ListParagraph"/>
                    <w:numPr>
                      <w:ilvl w:val="0"/>
                      <w:numId w:val="38"/>
                    </w:numPr>
                    <w:spacing w:line="360" w:lineRule="auto"/>
                    <w:ind w:left="1440"/>
                    <w:rPr>
                      <w:sz w:val="24"/>
                      <w:szCs w:val="24"/>
                    </w:rPr>
                  </w:pPr>
                  <w:r w:rsidRPr="4EB4546F">
                    <w:rPr>
                      <w:sz w:val="24"/>
                      <w:szCs w:val="24"/>
                    </w:rPr>
                    <w:lastRenderedPageBreak/>
                    <w:t>13.2.3. No Workers Comp account</w:t>
                  </w:r>
                </w:p>
                <w:p w14:paraId="42BB5229" w14:textId="313952AE" w:rsidR="00890164" w:rsidRDefault="4EB4546F" w:rsidP="4EB4546F">
                  <w:pPr>
                    <w:pStyle w:val="ListParagraph"/>
                    <w:numPr>
                      <w:ilvl w:val="0"/>
                      <w:numId w:val="35"/>
                    </w:numPr>
                    <w:spacing w:line="360" w:lineRule="auto"/>
                    <w:ind w:left="2223"/>
                    <w:rPr>
                      <w:sz w:val="24"/>
                      <w:szCs w:val="24"/>
                    </w:rPr>
                  </w:pPr>
                  <w:r w:rsidRPr="4EB4546F">
                    <w:rPr>
                      <w:sz w:val="24"/>
                      <w:szCs w:val="24"/>
                    </w:rPr>
                    <w:t>Transfer to Request for Information WQ with reason Other for the office to open account</w:t>
                  </w:r>
                </w:p>
                <w:p w14:paraId="10ADF0E2" w14:textId="2A945C02" w:rsidR="00890164" w:rsidRDefault="4EB4546F" w:rsidP="4EB4546F">
                  <w:pPr>
                    <w:pStyle w:val="ListParagraph"/>
                    <w:numPr>
                      <w:ilvl w:val="0"/>
                      <w:numId w:val="39"/>
                    </w:numPr>
                    <w:spacing w:line="360" w:lineRule="auto"/>
                    <w:rPr>
                      <w:sz w:val="24"/>
                      <w:szCs w:val="24"/>
                    </w:rPr>
                  </w:pPr>
                  <w:r w:rsidRPr="4EB4546F">
                    <w:rPr>
                      <w:sz w:val="24"/>
                      <w:szCs w:val="24"/>
                    </w:rPr>
                    <w:t>13.3. Workers Comp treatment billed and not paid yet</w:t>
                  </w:r>
                </w:p>
                <w:p w14:paraId="6635E742" w14:textId="644C8BA8" w:rsidR="00890164" w:rsidRDefault="2BF3B97A" w:rsidP="2BF3B97A">
                  <w:pPr>
                    <w:spacing w:line="360" w:lineRule="auto"/>
                    <w:ind w:left="1440" w:hanging="360"/>
                    <w:rPr>
                      <w:sz w:val="24"/>
                      <w:szCs w:val="24"/>
                      <w:lang w:val="en-US"/>
                    </w:rPr>
                  </w:pPr>
                  <w:r w:rsidRPr="2BF3B97A">
                    <w:rPr>
                      <w:rFonts w:ascii="Wingdings" w:eastAsia="Wingdings" w:hAnsi="Wingdings" w:cs="Wingdings"/>
                      <w:sz w:val="24"/>
                      <w:szCs w:val="24"/>
                      <w:lang w:val="en-US"/>
                    </w:rPr>
                    <w:t>§</w:t>
                  </w:r>
                  <w:r w:rsidRPr="2BF3B97A">
                    <w:rPr>
                      <w:rFonts w:ascii="Times New Roman" w:eastAsia="Times New Roman" w:hAnsi="Times New Roman" w:cs="Times New Roman"/>
                      <w:sz w:val="14"/>
                      <w:szCs w:val="14"/>
                      <w:lang w:val="en-US"/>
                    </w:rPr>
                    <w:t xml:space="preserve">  </w:t>
                  </w:r>
                  <w:r w:rsidRPr="2BF3B97A">
                    <w:rPr>
                      <w:sz w:val="24"/>
                      <w:szCs w:val="24"/>
                      <w:lang w:val="en-US"/>
                    </w:rPr>
                    <w:t xml:space="preserve">Do not refund dental payment. Defer the invoice with dental payment for 30 days with reason </w:t>
                  </w:r>
                  <w:r w:rsidRPr="2BF3B97A">
                    <w:rPr>
                      <w:i/>
                      <w:iCs/>
                      <w:sz w:val="24"/>
                      <w:szCs w:val="24"/>
                      <w:lang w:val="en-US"/>
                    </w:rPr>
                    <w:t>Other</w:t>
                  </w:r>
                  <w:r w:rsidRPr="2BF3B97A">
                    <w:rPr>
                      <w:sz w:val="24"/>
                      <w:szCs w:val="24"/>
                      <w:lang w:val="en-US"/>
                    </w:rPr>
                    <w:t>, waiting for Workers Comp claim to be finalized.</w:t>
                  </w:r>
                </w:p>
                <w:p w14:paraId="6881FA0E" w14:textId="175640DB" w:rsidR="00890164" w:rsidRDefault="4EB4546F" w:rsidP="4EB4546F">
                  <w:pPr>
                    <w:rPr>
                      <w:sz w:val="24"/>
                      <w:szCs w:val="24"/>
                    </w:rPr>
                  </w:pPr>
                  <w:r w:rsidRPr="4EB4546F">
                    <w:rPr>
                      <w:sz w:val="24"/>
                      <w:szCs w:val="24"/>
                    </w:rPr>
                    <w:t xml:space="preserve"> </w:t>
                  </w:r>
                </w:p>
                <w:p w14:paraId="26F63236" w14:textId="3FDFBAEC" w:rsidR="00890164" w:rsidRDefault="4EB4546F" w:rsidP="4EB4546F">
                  <w:pPr>
                    <w:rPr>
                      <w:sz w:val="24"/>
                      <w:szCs w:val="24"/>
                    </w:rPr>
                  </w:pPr>
                  <w:r w:rsidRPr="4EB4546F">
                    <w:rPr>
                      <w:sz w:val="24"/>
                      <w:szCs w:val="24"/>
                    </w:rPr>
                    <w:t xml:space="preserve"> </w:t>
                  </w:r>
                </w:p>
                <w:p w14:paraId="047E6897" w14:textId="7B2A67CC" w:rsidR="00890164" w:rsidRDefault="4EB4546F" w:rsidP="4EB4546F">
                  <w:pPr>
                    <w:rPr>
                      <w:b/>
                      <w:bCs/>
                      <w:sz w:val="24"/>
                      <w:szCs w:val="24"/>
                    </w:rPr>
                  </w:pPr>
                  <w:r w:rsidRPr="4EB4546F">
                    <w:rPr>
                      <w:b/>
                      <w:bCs/>
                      <w:sz w:val="24"/>
                      <w:szCs w:val="24"/>
                    </w:rPr>
                    <w:t xml:space="preserve">BEFORE YOU MOVE ON: </w:t>
                  </w:r>
                </w:p>
                <w:p w14:paraId="51DC89A1" w14:textId="75C12BE2" w:rsidR="00890164" w:rsidRDefault="06BF548D" w:rsidP="4EB4546F">
                  <w:pPr>
                    <w:rPr>
                      <w:sz w:val="24"/>
                      <w:szCs w:val="24"/>
                    </w:rPr>
                  </w:pPr>
                  <w:r w:rsidRPr="06BF548D">
                    <w:rPr>
                      <w:b/>
                      <w:bCs/>
                      <w:sz w:val="24"/>
                      <w:szCs w:val="24"/>
                    </w:rPr>
                    <w:t xml:space="preserve"> </w:t>
                  </w:r>
                  <w:r w:rsidRPr="06BF548D">
                    <w:rPr>
                      <w:sz w:val="24"/>
                      <w:szCs w:val="24"/>
                    </w:rPr>
                    <w:t>Verify if all actions have been completed and your notes are complete and clear.</w:t>
                  </w:r>
                </w:p>
                <w:p w14:paraId="5E7628FE" w14:textId="55BAB0B3" w:rsidR="0096150B" w:rsidRDefault="0096150B" w:rsidP="06BF548D">
                  <w:pPr>
                    <w:rPr>
                      <w:ins w:id="48" w:author="Atkins, Shemeka" w:date="2025-03-04T00:30:00Z" w16du:dateUtc="2025-03-04T06:30:00Z"/>
                    </w:rPr>
                  </w:pPr>
                </w:p>
                <w:tbl>
                  <w:tblPr>
                    <w:tblW w:w="0" w:type="auto"/>
                    <w:tblLayout w:type="fixed"/>
                    <w:tblLook w:val="0600" w:firstRow="0" w:lastRow="0" w:firstColumn="0" w:lastColumn="0" w:noHBand="1" w:noVBand="1"/>
                  </w:tblPr>
                  <w:tblGrid>
                    <w:gridCol w:w="10440"/>
                  </w:tblGrid>
                  <w:tr w:rsidR="06BF548D" w14:paraId="3CF13EA5" w14:textId="77777777" w:rsidTr="06BF548D">
                    <w:trPr>
                      <w:trHeight w:val="855"/>
                    </w:trPr>
                    <w:tc>
                      <w:tcPr>
                        <w:tcW w:w="10440" w:type="dxa"/>
                        <w:tcMar>
                          <w:left w:w="108" w:type="dxa"/>
                          <w:right w:w="108" w:type="dxa"/>
                        </w:tcMar>
                      </w:tcPr>
                      <w:p w14:paraId="2CA0F509" w14:textId="388D9994" w:rsidR="06BF548D" w:rsidRDefault="06BF548D" w:rsidP="06BF548D">
                        <w:pPr>
                          <w:spacing w:line="360" w:lineRule="auto"/>
                          <w:rPr>
                            <w:color w:val="008080"/>
                            <w:sz w:val="20"/>
                            <w:szCs w:val="20"/>
                          </w:rPr>
                        </w:pPr>
                      </w:p>
                      <w:tbl>
                        <w:tblPr>
                          <w:tblW w:w="0" w:type="auto"/>
                          <w:tblLayout w:type="fixed"/>
                          <w:tblLook w:val="0600" w:firstRow="0" w:lastRow="0" w:firstColumn="0" w:lastColumn="0" w:noHBand="1" w:noVBand="1"/>
                        </w:tblPr>
                        <w:tblGrid>
                          <w:gridCol w:w="10140"/>
                        </w:tblGrid>
                        <w:tr w:rsidR="06BF548D" w14:paraId="7FB08AF3" w14:textId="77777777" w:rsidTr="06BF548D">
                          <w:trPr>
                            <w:trHeight w:val="300"/>
                          </w:trPr>
                          <w:tc>
                            <w:tcPr>
                              <w:tcW w:w="10140" w:type="dxa"/>
                              <w:tcMar>
                                <w:left w:w="108" w:type="dxa"/>
                                <w:right w:w="108" w:type="dxa"/>
                              </w:tcMar>
                            </w:tcPr>
                            <w:p w14:paraId="6FA71357" w14:textId="1DABB306" w:rsidR="06BF548D" w:rsidRDefault="06BF548D" w:rsidP="06BF548D">
                              <w:pPr>
                                <w:spacing w:line="360" w:lineRule="auto"/>
                              </w:pPr>
                              <w:r w:rsidRPr="06BF548D">
                                <w:rPr>
                                  <w:b/>
                                  <w:bCs/>
                                  <w:sz w:val="32"/>
                                  <w:szCs w:val="32"/>
                                </w:rPr>
                                <w:t xml:space="preserve">Action Step 14 </w:t>
                              </w:r>
                              <w:r w:rsidRPr="06BF548D">
                                <w:rPr>
                                  <w:color w:val="4F81BD" w:themeColor="accent1"/>
                                  <w:sz w:val="32"/>
                                  <w:szCs w:val="32"/>
                                </w:rPr>
                                <w:t xml:space="preserve">– </w:t>
                              </w:r>
                              <w:r w:rsidRPr="06BF548D">
                                <w:rPr>
                                  <w:b/>
                                  <w:bCs/>
                                  <w:color w:val="4F81BD" w:themeColor="accent1"/>
                                  <w:sz w:val="32"/>
                                  <w:szCs w:val="32"/>
                                </w:rPr>
                                <w:t>Patient not found</w:t>
                              </w:r>
                            </w:p>
                          </w:tc>
                        </w:tr>
                      </w:tbl>
                      <w:p w14:paraId="63D0504F" w14:textId="77777777" w:rsidR="00000000" w:rsidRDefault="00000000">
                        <w:pPr>
                          <w:spacing w:line="240" w:lineRule="auto"/>
                        </w:pPr>
                      </w:p>
                    </w:tc>
                  </w:tr>
                </w:tbl>
                <w:p w14:paraId="6109AE4D" w14:textId="7893ADC1" w:rsidR="00D76FC1" w:rsidRDefault="06BF548D" w:rsidP="06BF548D">
                  <w:pPr>
                    <w:spacing w:line="360" w:lineRule="auto"/>
                  </w:pPr>
                  <w:r w:rsidRPr="06BF548D">
                    <w:rPr>
                      <w:sz w:val="20"/>
                      <w:szCs w:val="20"/>
                    </w:rPr>
                    <w:t xml:space="preserve"> </w:t>
                  </w:r>
                </w:p>
                <w:p w14:paraId="3E57F966" w14:textId="33D09B73" w:rsidR="00D76FC1" w:rsidRDefault="06BF548D" w:rsidP="06BF548D">
                  <w:pPr>
                    <w:spacing w:line="360" w:lineRule="auto"/>
                  </w:pPr>
                  <w:r w:rsidRPr="06BF548D">
                    <w:rPr>
                      <w:b/>
                      <w:bCs/>
                      <w:sz w:val="20"/>
                      <w:szCs w:val="20"/>
                    </w:rPr>
                    <w:t xml:space="preserve">BEFORE YOU START: </w:t>
                  </w:r>
                </w:p>
                <w:p w14:paraId="22D17613" w14:textId="12C1886A" w:rsidR="00D76FC1" w:rsidRDefault="06BF548D" w:rsidP="06BF548D">
                  <w:pPr>
                    <w:spacing w:line="360" w:lineRule="auto"/>
                    <w:rPr>
                      <w:sz w:val="20"/>
                      <w:szCs w:val="20"/>
                      <w:highlight w:val="yellow"/>
                    </w:rPr>
                  </w:pPr>
                  <w:r w:rsidRPr="06BF548D">
                    <w:rPr>
                      <w:sz w:val="20"/>
                      <w:szCs w:val="20"/>
                    </w:rPr>
                    <w:t>Review</w:t>
                  </w:r>
                  <w:r w:rsidRPr="06BF548D">
                    <w:rPr>
                      <w:b/>
                      <w:bCs/>
                      <w:sz w:val="20"/>
                      <w:szCs w:val="20"/>
                    </w:rPr>
                    <w:t xml:space="preserve">: </w:t>
                  </w:r>
                  <w:r w:rsidRPr="06BF548D">
                    <w:rPr>
                      <w:sz w:val="20"/>
                      <w:szCs w:val="20"/>
                      <w:highlight w:val="yellow"/>
                    </w:rPr>
                    <w:t>Patient name, DOS, office name on the EOB to compare with Epic visits; patient name and subscriber information on the ADA claim image;</w:t>
                  </w:r>
                  <w:r w:rsidRPr="06BF548D">
                    <w:rPr>
                      <w:b/>
                      <w:bCs/>
                      <w:sz w:val="20"/>
                      <w:szCs w:val="20"/>
                      <w:highlight w:val="yellow"/>
                    </w:rPr>
                    <w:t xml:space="preserve"> </w:t>
                  </w:r>
                  <w:r w:rsidRPr="06BF548D">
                    <w:rPr>
                      <w:sz w:val="20"/>
                      <w:szCs w:val="20"/>
                      <w:highlight w:val="yellow"/>
                    </w:rPr>
                    <w:t>Epic patient/guarantor search, to find patient account.</w:t>
                  </w:r>
                </w:p>
                <w:p w14:paraId="2761CC8A" w14:textId="02E46E06" w:rsidR="00D76FC1" w:rsidRDefault="06BF548D" w:rsidP="06BF548D">
                  <w:pPr>
                    <w:spacing w:line="360" w:lineRule="auto"/>
                    <w:rPr>
                      <w:b/>
                      <w:bCs/>
                      <w:sz w:val="20"/>
                      <w:szCs w:val="20"/>
                      <w:highlight w:val="yellow"/>
                    </w:rPr>
                  </w:pPr>
                  <w:r w:rsidRPr="06BF548D">
                    <w:rPr>
                      <w:b/>
                      <w:bCs/>
                      <w:sz w:val="20"/>
                      <w:szCs w:val="20"/>
                      <w:highlight w:val="yellow"/>
                    </w:rPr>
                    <w:t xml:space="preserve"> </w:t>
                  </w:r>
                </w:p>
                <w:p w14:paraId="7E7D472D" w14:textId="4A43FD48" w:rsidR="00D76FC1" w:rsidRDefault="06BF548D" w:rsidP="06BF548D">
                  <w:pPr>
                    <w:pStyle w:val="ListParagraph"/>
                    <w:numPr>
                      <w:ilvl w:val="0"/>
                      <w:numId w:val="11"/>
                    </w:numPr>
                    <w:spacing w:line="360" w:lineRule="auto"/>
                    <w:rPr>
                      <w:sz w:val="20"/>
                      <w:szCs w:val="20"/>
                      <w:highlight w:val="yellow"/>
                    </w:rPr>
                  </w:pPr>
                  <w:r w:rsidRPr="06BF548D">
                    <w:rPr>
                      <w:sz w:val="20"/>
                      <w:szCs w:val="20"/>
                      <w:highlight w:val="yellow"/>
                    </w:rPr>
                    <w:t>14.1. Patient found under a different account</w:t>
                  </w:r>
                  <w:r w:rsidRPr="06BF548D">
                    <w:rPr>
                      <w:sz w:val="20"/>
                      <w:szCs w:val="20"/>
                    </w:rPr>
                    <w:t xml:space="preserve"> </w:t>
                  </w:r>
                </w:p>
                <w:p w14:paraId="1A9A9CB8" w14:textId="2E2F32FF" w:rsidR="00D76FC1" w:rsidRDefault="06BF548D" w:rsidP="06BF548D">
                  <w:pPr>
                    <w:pStyle w:val="ListParagraph"/>
                    <w:numPr>
                      <w:ilvl w:val="0"/>
                      <w:numId w:val="10"/>
                    </w:numPr>
                    <w:spacing w:line="360" w:lineRule="auto"/>
                    <w:ind w:left="2160"/>
                    <w:rPr>
                      <w:sz w:val="20"/>
                      <w:szCs w:val="20"/>
                      <w:highlight w:val="yellow"/>
                    </w:rPr>
                  </w:pPr>
                  <w:r w:rsidRPr="06BF548D">
                    <w:rPr>
                      <w:sz w:val="20"/>
                      <w:szCs w:val="20"/>
                      <w:highlight w:val="yellow"/>
                    </w:rPr>
                    <w:t>14.1.1. Transfer to Duplicate Payment Review WQ with reason Other [225], requesting to post the payment to the correct account</w:t>
                  </w:r>
                </w:p>
                <w:p w14:paraId="372C010C" w14:textId="1B24E936" w:rsidR="00D76FC1" w:rsidRDefault="06BF548D" w:rsidP="06BF548D">
                  <w:pPr>
                    <w:pStyle w:val="ListParagraph"/>
                    <w:numPr>
                      <w:ilvl w:val="0"/>
                      <w:numId w:val="11"/>
                    </w:numPr>
                    <w:spacing w:line="360" w:lineRule="auto"/>
                    <w:rPr>
                      <w:sz w:val="20"/>
                      <w:szCs w:val="20"/>
                      <w:highlight w:val="yellow"/>
                    </w:rPr>
                  </w:pPr>
                  <w:r w:rsidRPr="06BF548D">
                    <w:rPr>
                      <w:sz w:val="20"/>
                      <w:szCs w:val="20"/>
                      <w:highlight w:val="yellow"/>
                    </w:rPr>
                    <w:t>14.2. Patient not found in Epic</w:t>
                  </w:r>
                </w:p>
                <w:p w14:paraId="5974A280" w14:textId="59399908" w:rsidR="00D76FC1" w:rsidRDefault="06BF548D" w:rsidP="06BF548D">
                  <w:pPr>
                    <w:pStyle w:val="ListParagraph"/>
                    <w:numPr>
                      <w:ilvl w:val="0"/>
                      <w:numId w:val="8"/>
                    </w:numPr>
                    <w:spacing w:line="360" w:lineRule="auto"/>
                    <w:ind w:left="2160"/>
                    <w:rPr>
                      <w:i/>
                      <w:iCs/>
                      <w:sz w:val="20"/>
                      <w:szCs w:val="20"/>
                      <w:highlight w:val="yellow"/>
                    </w:rPr>
                  </w:pPr>
                  <w:r w:rsidRPr="06BF548D">
                    <w:rPr>
                      <w:sz w:val="20"/>
                      <w:szCs w:val="20"/>
                      <w:highlight w:val="yellow"/>
                    </w:rPr>
                    <w:t xml:space="preserve">14.2.1. Transfer the insurance payment to the office Default Clearing account. </w:t>
                  </w:r>
                  <w:r w:rsidRPr="06BF548D">
                    <w:rPr>
                      <w:strike/>
                      <w:sz w:val="20"/>
                      <w:szCs w:val="20"/>
                      <w:highlight w:val="yellow"/>
                    </w:rPr>
                    <w:t xml:space="preserve">with </w:t>
                  </w:r>
                  <w:r w:rsidRPr="06BF548D">
                    <w:rPr>
                      <w:sz w:val="20"/>
                      <w:szCs w:val="20"/>
                      <w:highlight w:val="yellow"/>
                    </w:rPr>
                    <w:t xml:space="preserve">Enter note: </w:t>
                  </w:r>
                  <w:r w:rsidRPr="06BF548D">
                    <w:rPr>
                      <w:i/>
                      <w:iCs/>
                      <w:sz w:val="20"/>
                      <w:szCs w:val="20"/>
                      <w:highlight w:val="yellow"/>
                    </w:rPr>
                    <w:t>Patient not found in Epic.</w:t>
                  </w:r>
                </w:p>
                <w:p w14:paraId="582F1CAE" w14:textId="1C92CCEB" w:rsidR="00D76FC1" w:rsidRDefault="06BF548D" w:rsidP="06BF548D">
                  <w:pPr>
                    <w:pStyle w:val="ListParagraph"/>
                    <w:numPr>
                      <w:ilvl w:val="0"/>
                      <w:numId w:val="11"/>
                    </w:numPr>
                    <w:spacing w:line="360" w:lineRule="auto"/>
                    <w:rPr>
                      <w:sz w:val="20"/>
                      <w:szCs w:val="20"/>
                      <w:highlight w:val="yellow"/>
                    </w:rPr>
                  </w:pPr>
                  <w:r w:rsidRPr="06BF548D">
                    <w:rPr>
                      <w:sz w:val="20"/>
                      <w:szCs w:val="20"/>
                      <w:highlight w:val="yellow"/>
                    </w:rPr>
                    <w:t>14.3. No visit found for the patient</w:t>
                  </w:r>
                </w:p>
                <w:p w14:paraId="4565815D" w14:textId="2D8259BE" w:rsidR="00D76FC1" w:rsidRDefault="06BF548D" w:rsidP="06BF548D">
                  <w:pPr>
                    <w:pStyle w:val="ListParagraph"/>
                    <w:numPr>
                      <w:ilvl w:val="0"/>
                      <w:numId w:val="6"/>
                    </w:numPr>
                    <w:spacing w:line="360" w:lineRule="auto"/>
                    <w:ind w:left="1710"/>
                    <w:rPr>
                      <w:sz w:val="20"/>
                      <w:szCs w:val="20"/>
                      <w:highlight w:val="yellow"/>
                    </w:rPr>
                  </w:pPr>
                  <w:r w:rsidRPr="06BF548D">
                    <w:rPr>
                      <w:sz w:val="20"/>
                      <w:szCs w:val="20"/>
                      <w:highlight w:val="yellow"/>
                    </w:rPr>
                    <w:t>14.3.1. If patient’s account is found, but there is no visit/encounter for the DOS that is showing on the EOB, transfer to Request for Information WQ. Use the note below.</w:t>
                  </w:r>
                </w:p>
                <w:p w14:paraId="05517077" w14:textId="415C2AB3" w:rsidR="00D76FC1" w:rsidRDefault="06BF548D" w:rsidP="06BF548D">
                  <w:pPr>
                    <w:tabs>
                      <w:tab w:val="left" w:pos="0"/>
                      <w:tab w:val="left" w:pos="360"/>
                      <w:tab w:val="left" w:pos="0"/>
                    </w:tabs>
                    <w:spacing w:line="360" w:lineRule="auto"/>
                    <w:rPr>
                      <w:sz w:val="20"/>
                      <w:szCs w:val="20"/>
                      <w:highlight w:val="yellow"/>
                    </w:rPr>
                  </w:pPr>
                  <w:r w:rsidRPr="06BF548D">
                    <w:rPr>
                      <w:b/>
                      <w:bCs/>
                      <w:sz w:val="20"/>
                      <w:szCs w:val="20"/>
                      <w:highlight w:val="yellow"/>
                    </w:rPr>
                    <w:t>Note</w:t>
                  </w:r>
                  <w:r w:rsidRPr="06BF548D">
                    <w:rPr>
                      <w:sz w:val="20"/>
                      <w:szCs w:val="20"/>
                      <w:highlight w:val="yellow"/>
                    </w:rPr>
                    <w:t>: Please confirm there is no visit/encounter for the patient on this DOS and insurance payment refund is needed; if services paid were completed on DOS, please post the services.</w:t>
                  </w:r>
                </w:p>
                <w:p w14:paraId="3FADCE5B" w14:textId="0415D364" w:rsidR="00D76FC1" w:rsidRDefault="06BF548D" w:rsidP="06BF548D">
                  <w:pPr>
                    <w:pStyle w:val="ListParagraph"/>
                    <w:numPr>
                      <w:ilvl w:val="0"/>
                      <w:numId w:val="11"/>
                    </w:numPr>
                    <w:spacing w:line="360" w:lineRule="auto"/>
                    <w:rPr>
                      <w:sz w:val="20"/>
                      <w:szCs w:val="20"/>
                      <w:highlight w:val="yellow"/>
                    </w:rPr>
                  </w:pPr>
                  <w:r w:rsidRPr="06BF548D">
                    <w:rPr>
                      <w:sz w:val="20"/>
                      <w:szCs w:val="20"/>
                      <w:highlight w:val="yellow"/>
                    </w:rPr>
                    <w:t>14.4. Claim billed for the dependent. Insurance payment received for the dependent and for the subscriber</w:t>
                  </w:r>
                  <w:r w:rsidRPr="06BF548D">
                    <w:rPr>
                      <w:sz w:val="20"/>
                      <w:szCs w:val="20"/>
                    </w:rPr>
                    <w:t xml:space="preserve"> </w:t>
                  </w:r>
                </w:p>
                <w:p w14:paraId="145BC06B" w14:textId="4E68DFA4" w:rsidR="00D76FC1" w:rsidRDefault="06BF548D" w:rsidP="06BF548D">
                  <w:pPr>
                    <w:pStyle w:val="ListParagraph"/>
                    <w:numPr>
                      <w:ilvl w:val="0"/>
                      <w:numId w:val="4"/>
                    </w:numPr>
                    <w:spacing w:line="360" w:lineRule="auto"/>
                    <w:ind w:left="1440"/>
                    <w:rPr>
                      <w:sz w:val="20"/>
                      <w:szCs w:val="20"/>
                      <w:highlight w:val="yellow"/>
                    </w:rPr>
                  </w:pPr>
                  <w:r w:rsidRPr="06BF548D">
                    <w:rPr>
                      <w:sz w:val="20"/>
                      <w:szCs w:val="20"/>
                      <w:highlight w:val="yellow"/>
                    </w:rPr>
                    <w:t>14.4.1. Transfer to ICS Inquiry to confirm with insurance payment for the dependent and the subscribe as claim was sent only under the dependent; to inquire if a refund letter will be sent or the incorrect payment will be applied to other claims (offset</w:t>
                  </w:r>
                </w:p>
                <w:p w14:paraId="368626FA" w14:textId="43061AD4" w:rsidR="00D76FC1" w:rsidRDefault="06BF548D" w:rsidP="06BF548D">
                  <w:pPr>
                    <w:pStyle w:val="ListParagraph"/>
                    <w:numPr>
                      <w:ilvl w:val="0"/>
                      <w:numId w:val="11"/>
                    </w:numPr>
                    <w:spacing w:line="360" w:lineRule="auto"/>
                    <w:rPr>
                      <w:sz w:val="20"/>
                      <w:szCs w:val="20"/>
                      <w:highlight w:val="yellow"/>
                    </w:rPr>
                  </w:pPr>
                  <w:r w:rsidRPr="06BF548D">
                    <w:rPr>
                      <w:sz w:val="20"/>
                      <w:szCs w:val="20"/>
                      <w:highlight w:val="yellow"/>
                    </w:rPr>
                    <w:t>14.5. Claim billed for the dependent. Insurance payment received only for the subscriber</w:t>
                  </w:r>
                </w:p>
                <w:p w14:paraId="0567ED72" w14:textId="00316604" w:rsidR="00D76FC1" w:rsidRDefault="06BF548D" w:rsidP="06BF548D">
                  <w:pPr>
                    <w:spacing w:after="160" w:line="360" w:lineRule="auto"/>
                    <w:ind w:left="2250" w:hanging="360"/>
                    <w:rPr>
                      <w:sz w:val="20"/>
                      <w:szCs w:val="20"/>
                      <w:highlight w:val="yellow"/>
                      <w:lang w:val="en-US"/>
                    </w:rPr>
                  </w:pPr>
                  <w:r w:rsidRPr="06BF548D">
                    <w:rPr>
                      <w:rFonts w:ascii="Wingdings" w:eastAsia="Wingdings" w:hAnsi="Wingdings" w:cs="Wingdings"/>
                      <w:sz w:val="20"/>
                      <w:szCs w:val="20"/>
                      <w:highlight w:val="yellow"/>
                      <w:lang w:val="en-US"/>
                    </w:rPr>
                    <w:t>§</w:t>
                  </w:r>
                  <w:r w:rsidRPr="06BF548D">
                    <w:rPr>
                      <w:rFonts w:ascii="Times New Roman" w:eastAsia="Times New Roman" w:hAnsi="Times New Roman" w:cs="Times New Roman"/>
                      <w:sz w:val="14"/>
                      <w:szCs w:val="14"/>
                      <w:highlight w:val="yellow"/>
                      <w:lang w:val="en-US"/>
                    </w:rPr>
                    <w:t xml:space="preserve">  </w:t>
                  </w:r>
                  <w:r w:rsidRPr="06BF548D">
                    <w:rPr>
                      <w:sz w:val="20"/>
                      <w:szCs w:val="20"/>
                      <w:highlight w:val="yellow"/>
                      <w:lang w:val="en-US"/>
                    </w:rPr>
                    <w:t>Open help ticket to Billing requesting corrected claim as claim was billed for the dependent and payment received for the subscriber.</w:t>
                  </w:r>
                </w:p>
                <w:p w14:paraId="4414BBAC" w14:textId="6308A3A4" w:rsidR="00D76FC1" w:rsidRDefault="06BF548D" w:rsidP="06BF548D">
                  <w:pPr>
                    <w:spacing w:line="360" w:lineRule="auto"/>
                    <w:rPr>
                      <w:sz w:val="20"/>
                      <w:szCs w:val="20"/>
                      <w:highlight w:val="yellow"/>
                    </w:rPr>
                  </w:pPr>
                  <w:r w:rsidRPr="06BF548D">
                    <w:rPr>
                      <w:sz w:val="20"/>
                      <w:szCs w:val="20"/>
                      <w:highlight w:val="yellow"/>
                    </w:rPr>
                    <w:t xml:space="preserve"> </w:t>
                  </w:r>
                </w:p>
                <w:p w14:paraId="35A05A6E" w14:textId="5199A7DD" w:rsidR="00D76FC1" w:rsidRDefault="06BF548D" w:rsidP="06BF548D">
                  <w:pPr>
                    <w:spacing w:line="360" w:lineRule="auto"/>
                    <w:rPr>
                      <w:sz w:val="20"/>
                      <w:szCs w:val="20"/>
                      <w:highlight w:val="yellow"/>
                    </w:rPr>
                  </w:pPr>
                  <w:r w:rsidRPr="06BF548D">
                    <w:rPr>
                      <w:sz w:val="20"/>
                      <w:szCs w:val="20"/>
                      <w:highlight w:val="yellow"/>
                    </w:rPr>
                    <w:t xml:space="preserve"> </w:t>
                  </w:r>
                </w:p>
                <w:p w14:paraId="795F4E0F" w14:textId="22860AA5" w:rsidR="00D76FC1" w:rsidRDefault="06BF548D" w:rsidP="06BF548D">
                  <w:pPr>
                    <w:spacing w:line="360" w:lineRule="auto"/>
                    <w:rPr>
                      <w:b/>
                      <w:bCs/>
                      <w:sz w:val="20"/>
                      <w:szCs w:val="20"/>
                      <w:highlight w:val="yellow"/>
                    </w:rPr>
                  </w:pPr>
                  <w:r w:rsidRPr="06BF548D">
                    <w:rPr>
                      <w:b/>
                      <w:bCs/>
                      <w:sz w:val="20"/>
                      <w:szCs w:val="20"/>
                      <w:highlight w:val="yellow"/>
                    </w:rPr>
                    <w:t>BEFORE YOU MOVE ON:</w:t>
                  </w:r>
                  <w:r w:rsidRPr="06BF548D">
                    <w:rPr>
                      <w:b/>
                      <w:bCs/>
                      <w:sz w:val="20"/>
                      <w:szCs w:val="20"/>
                    </w:rPr>
                    <w:t xml:space="preserve"> </w:t>
                  </w:r>
                </w:p>
                <w:p w14:paraId="4EEFF1B3" w14:textId="08F242B6" w:rsidR="00D76FC1" w:rsidRDefault="06BF548D" w:rsidP="06BF548D">
                  <w:pPr>
                    <w:spacing w:line="360" w:lineRule="auto"/>
                    <w:rPr>
                      <w:sz w:val="20"/>
                      <w:szCs w:val="20"/>
                      <w:highlight w:val="yellow"/>
                    </w:rPr>
                  </w:pPr>
                  <w:r w:rsidRPr="06BF548D">
                    <w:rPr>
                      <w:sz w:val="20"/>
                      <w:szCs w:val="20"/>
                      <w:highlight w:val="yellow"/>
                    </w:rPr>
                    <w:t>Verify if all actions have been completed and your notes are complete and clear</w:t>
                  </w:r>
                </w:p>
                <w:p w14:paraId="0ED5D405" w14:textId="74A630DA" w:rsidR="00D76FC1" w:rsidRDefault="00D76FC1" w:rsidP="4EB4546F">
                  <w:pPr>
                    <w:rPr>
                      <w:ins w:id="49" w:author="Atkins, Shemeka" w:date="2025-03-04T00:30:00Z" w16du:dateUtc="2025-03-04T06:30:00Z"/>
                    </w:rPr>
                  </w:pPr>
                </w:p>
                <w:p w14:paraId="02FE30B4" w14:textId="77777777" w:rsidR="00D76FC1" w:rsidRDefault="00D76FC1" w:rsidP="4EB4546F"/>
                <w:p w14:paraId="2F14102B" w14:textId="77777777" w:rsidR="0096150B" w:rsidRDefault="0096150B" w:rsidP="4EB4546F"/>
                <w:p w14:paraId="6ACAF85B" w14:textId="77777777" w:rsidR="0014077C" w:rsidRDefault="0014077C" w:rsidP="4EB4546F"/>
                <w:p w14:paraId="03CADB71" w14:textId="77777777" w:rsidR="0096150B" w:rsidRDefault="0096150B" w:rsidP="4EB4546F"/>
                <w:p w14:paraId="1FEE05E7" w14:textId="377AB6A1" w:rsidR="06BF548D" w:rsidRDefault="06BF548D"/>
                <w:p w14:paraId="1D28D62C" w14:textId="248DAE54" w:rsidR="06BF548D" w:rsidRDefault="06BF548D"/>
                <w:p w14:paraId="3E2876B8" w14:textId="5E1DD1DA" w:rsidR="06BF548D" w:rsidRDefault="06BF548D" w:rsidP="06BF548D">
                  <w:pPr>
                    <w:spacing w:line="360" w:lineRule="auto"/>
                    <w:rPr>
                      <w:color w:val="008080"/>
                      <w:sz w:val="20"/>
                      <w:szCs w:val="20"/>
                      <w:u w:val="single"/>
                    </w:rPr>
                  </w:pPr>
                </w:p>
                <w:p w14:paraId="240EB22E" w14:textId="073DD612" w:rsidR="06BF548D" w:rsidRDefault="06BF548D" w:rsidP="06BF548D">
                  <w:pPr>
                    <w:spacing w:line="360" w:lineRule="auto"/>
                  </w:pPr>
                  <w:r w:rsidRPr="06BF548D">
                    <w:rPr>
                      <w:color w:val="008080"/>
                      <w:sz w:val="20"/>
                      <w:szCs w:val="20"/>
                      <w:u w:val="single"/>
                    </w:rPr>
                    <w:t xml:space="preserve"> </w:t>
                  </w:r>
                </w:p>
                <w:tbl>
                  <w:tblPr>
                    <w:tblW w:w="0" w:type="auto"/>
                    <w:tblLayout w:type="fixed"/>
                    <w:tblLook w:val="0600" w:firstRow="0" w:lastRow="0" w:firstColumn="0" w:lastColumn="0" w:noHBand="1" w:noVBand="1"/>
                  </w:tblPr>
                  <w:tblGrid>
                    <w:gridCol w:w="10440"/>
                  </w:tblGrid>
                  <w:tr w:rsidR="06BF548D" w14:paraId="7AC27342" w14:textId="77777777" w:rsidTr="06BF548D">
                    <w:trPr>
                      <w:trHeight w:val="855"/>
                    </w:trPr>
                    <w:tc>
                      <w:tcPr>
                        <w:tcW w:w="10440" w:type="dxa"/>
                        <w:tcMar>
                          <w:left w:w="108" w:type="dxa"/>
                          <w:right w:w="108" w:type="dxa"/>
                        </w:tcMar>
                      </w:tcPr>
                      <w:p w14:paraId="70BFFE94" w14:textId="490D2C26" w:rsidR="06BF548D" w:rsidRDefault="06BF548D" w:rsidP="06BF548D">
                        <w:pPr>
                          <w:spacing w:line="360" w:lineRule="auto"/>
                        </w:pPr>
                        <w:r w:rsidRPr="06BF548D">
                          <w:rPr>
                            <w:color w:val="008080"/>
                            <w:sz w:val="20"/>
                            <w:szCs w:val="20"/>
                          </w:rPr>
                          <w:t xml:space="preserve"> </w:t>
                        </w:r>
                      </w:p>
                      <w:tbl>
                        <w:tblPr>
                          <w:tblW w:w="0" w:type="auto"/>
                          <w:tblLayout w:type="fixed"/>
                          <w:tblLook w:val="0600" w:firstRow="0" w:lastRow="0" w:firstColumn="0" w:lastColumn="0" w:noHBand="1" w:noVBand="1"/>
                        </w:tblPr>
                        <w:tblGrid>
                          <w:gridCol w:w="10140"/>
                        </w:tblGrid>
                        <w:tr w:rsidR="06BF548D" w14:paraId="114FF2F9" w14:textId="77777777" w:rsidTr="06BF548D">
                          <w:trPr>
                            <w:trHeight w:val="300"/>
                          </w:trPr>
                          <w:tc>
                            <w:tcPr>
                              <w:tcW w:w="10140" w:type="dxa"/>
                              <w:tcMar>
                                <w:left w:w="108" w:type="dxa"/>
                                <w:right w:w="108" w:type="dxa"/>
                              </w:tcMar>
                            </w:tcPr>
                            <w:p w14:paraId="3F3EF6D9" w14:textId="78B58A71" w:rsidR="06BF548D" w:rsidRDefault="06BF548D" w:rsidP="06BF548D">
                              <w:pPr>
                                <w:spacing w:line="360" w:lineRule="auto"/>
                                <w:rPr>
                                  <w:b/>
                                  <w:bCs/>
                                  <w:color w:val="0070C0"/>
                                  <w:sz w:val="32"/>
                                  <w:szCs w:val="32"/>
                                  <w:highlight w:val="yellow"/>
                                </w:rPr>
                              </w:pPr>
                              <w:r w:rsidRPr="06BF548D">
                                <w:rPr>
                                  <w:b/>
                                  <w:bCs/>
                                  <w:sz w:val="32"/>
                                  <w:szCs w:val="32"/>
                                  <w:highlight w:val="yellow"/>
                                </w:rPr>
                                <w:t>Action Step 15</w:t>
                              </w:r>
                              <w:r w:rsidRPr="06BF548D">
                                <w:rPr>
                                  <w:b/>
                                  <w:bCs/>
                                  <w:color w:val="0070C0"/>
                                  <w:sz w:val="32"/>
                                  <w:szCs w:val="32"/>
                                  <w:highlight w:val="yellow"/>
                                </w:rPr>
                                <w:t xml:space="preserve"> </w:t>
                              </w:r>
                              <w:r w:rsidRPr="06BF548D">
                                <w:rPr>
                                  <w:color w:val="0070C0"/>
                                  <w:sz w:val="32"/>
                                  <w:szCs w:val="32"/>
                                  <w:highlight w:val="yellow"/>
                                </w:rPr>
                                <w:t xml:space="preserve">– </w:t>
                              </w:r>
                              <w:r w:rsidRPr="06BF548D">
                                <w:rPr>
                                  <w:b/>
                                  <w:bCs/>
                                  <w:color w:val="0070C0"/>
                                  <w:sz w:val="32"/>
                                  <w:szCs w:val="32"/>
                                  <w:highlight w:val="yellow"/>
                                </w:rPr>
                                <w:t>Ortho Account</w:t>
                              </w:r>
                            </w:p>
                          </w:tc>
                        </w:tr>
                      </w:tbl>
                      <w:p w14:paraId="49A5C81B" w14:textId="77777777" w:rsidR="00000000" w:rsidRDefault="00000000">
                        <w:pPr>
                          <w:spacing w:line="240" w:lineRule="auto"/>
                        </w:pPr>
                      </w:p>
                    </w:tc>
                  </w:tr>
                </w:tbl>
                <w:p w14:paraId="7718C7E8" w14:textId="6C3FD3FF" w:rsidR="06BF548D" w:rsidRDefault="06BF548D" w:rsidP="06BF548D">
                  <w:pPr>
                    <w:spacing w:line="360" w:lineRule="auto"/>
                  </w:pPr>
                  <w:r w:rsidRPr="06BF548D">
                    <w:rPr>
                      <w:color w:val="008080"/>
                      <w:sz w:val="20"/>
                      <w:szCs w:val="20"/>
                      <w:u w:val="single"/>
                    </w:rPr>
                    <w:t xml:space="preserve"> </w:t>
                  </w:r>
                </w:p>
                <w:p w14:paraId="1AD64EE5" w14:textId="57C3483D" w:rsidR="06BF548D" w:rsidRDefault="06BF548D" w:rsidP="06BF548D">
                  <w:pPr>
                    <w:spacing w:line="360" w:lineRule="auto"/>
                    <w:rPr>
                      <w:b/>
                      <w:bCs/>
                      <w:sz w:val="20"/>
                      <w:szCs w:val="20"/>
                      <w:highlight w:val="yellow"/>
                    </w:rPr>
                  </w:pPr>
                  <w:r w:rsidRPr="06BF548D">
                    <w:rPr>
                      <w:b/>
                      <w:bCs/>
                      <w:sz w:val="20"/>
                      <w:szCs w:val="20"/>
                      <w:highlight w:val="yellow"/>
                    </w:rPr>
                    <w:t>BEFORE YOU START</w:t>
                  </w:r>
                </w:p>
                <w:p w14:paraId="2BA4BA11" w14:textId="281AEC2B" w:rsidR="06BF548D" w:rsidRDefault="06BF548D" w:rsidP="06BF548D">
                  <w:pPr>
                    <w:spacing w:line="360" w:lineRule="auto"/>
                    <w:rPr>
                      <w:sz w:val="20"/>
                      <w:szCs w:val="20"/>
                      <w:highlight w:val="yellow"/>
                    </w:rPr>
                  </w:pPr>
                  <w:r w:rsidRPr="06BF548D">
                    <w:rPr>
                      <w:sz w:val="20"/>
                      <w:szCs w:val="20"/>
                      <w:highlight w:val="yellow"/>
                    </w:rPr>
                    <w:t>Review: EOB to confirm payment is for ortho visit</w:t>
                  </w:r>
                </w:p>
                <w:p w14:paraId="7D420F81" w14:textId="25F35670" w:rsidR="06BF548D" w:rsidRDefault="06BF548D" w:rsidP="06BF548D">
                  <w:pPr>
                    <w:spacing w:line="360" w:lineRule="auto"/>
                    <w:rPr>
                      <w:sz w:val="20"/>
                      <w:szCs w:val="20"/>
                      <w:highlight w:val="yellow"/>
                    </w:rPr>
                  </w:pPr>
                  <w:r w:rsidRPr="06BF548D">
                    <w:rPr>
                      <w:sz w:val="20"/>
                      <w:szCs w:val="20"/>
                      <w:highlight w:val="yellow"/>
                    </w:rPr>
                    <w:t xml:space="preserve"> </w:t>
                  </w:r>
                </w:p>
                <w:p w14:paraId="7FEEF194" w14:textId="453E7B7C" w:rsidR="06BF548D" w:rsidRDefault="06BF548D" w:rsidP="06BF548D">
                  <w:pPr>
                    <w:pStyle w:val="ListParagraph"/>
                    <w:numPr>
                      <w:ilvl w:val="0"/>
                      <w:numId w:val="2"/>
                    </w:numPr>
                    <w:spacing w:line="360" w:lineRule="auto"/>
                    <w:rPr>
                      <w:sz w:val="20"/>
                      <w:szCs w:val="20"/>
                      <w:highlight w:val="yellow"/>
                    </w:rPr>
                  </w:pPr>
                  <w:r w:rsidRPr="06BF548D">
                    <w:rPr>
                      <w:sz w:val="20"/>
                      <w:szCs w:val="20"/>
                      <w:highlight w:val="yellow"/>
                    </w:rPr>
                    <w:t>15.1. Unapplied ortho payment is in patient’s ortho account</w:t>
                  </w:r>
                </w:p>
                <w:p w14:paraId="2C490092" w14:textId="5F5457FD" w:rsidR="06BF548D" w:rsidRDefault="06BF548D" w:rsidP="06BF548D">
                  <w:pPr>
                    <w:pStyle w:val="ListParagraph"/>
                    <w:numPr>
                      <w:ilvl w:val="0"/>
                      <w:numId w:val="1"/>
                    </w:numPr>
                    <w:spacing w:line="360" w:lineRule="auto"/>
                    <w:ind w:left="1440"/>
                    <w:rPr>
                      <w:sz w:val="20"/>
                      <w:szCs w:val="20"/>
                      <w:highlight w:val="yellow"/>
                    </w:rPr>
                  </w:pPr>
                  <w:r w:rsidRPr="06BF548D">
                    <w:rPr>
                      <w:sz w:val="20"/>
                      <w:szCs w:val="20"/>
                      <w:highlight w:val="yellow"/>
                    </w:rPr>
                    <w:t>Transfer to Orthodontic Insurance Undistributed.</w:t>
                  </w:r>
                </w:p>
                <w:p w14:paraId="3A699777" w14:textId="423D9A5B" w:rsidR="06BF548D" w:rsidRDefault="06BF548D" w:rsidP="06BF548D">
                  <w:pPr>
                    <w:spacing w:line="360" w:lineRule="auto"/>
                    <w:rPr>
                      <w:sz w:val="20"/>
                      <w:szCs w:val="20"/>
                      <w:highlight w:val="yellow"/>
                    </w:rPr>
                  </w:pPr>
                  <w:r w:rsidRPr="06BF548D">
                    <w:rPr>
                      <w:sz w:val="20"/>
                      <w:szCs w:val="20"/>
                      <w:highlight w:val="yellow"/>
                    </w:rPr>
                    <w:t>With the following note: Please review as transferred to audit WQ in error, transferring to Ortho WQ for review</w:t>
                  </w:r>
                </w:p>
                <w:p w14:paraId="3A4FF769" w14:textId="4AFF31D3" w:rsidR="06BF548D" w:rsidRDefault="06BF548D" w:rsidP="06BF548D">
                  <w:pPr>
                    <w:spacing w:line="360" w:lineRule="auto"/>
                    <w:rPr>
                      <w:sz w:val="20"/>
                      <w:szCs w:val="20"/>
                      <w:highlight w:val="yellow"/>
                    </w:rPr>
                  </w:pPr>
                  <w:r w:rsidRPr="06BF548D">
                    <w:rPr>
                      <w:sz w:val="20"/>
                      <w:szCs w:val="20"/>
                      <w:highlight w:val="yellow"/>
                    </w:rPr>
                    <w:t xml:space="preserve"> </w:t>
                  </w:r>
                </w:p>
                <w:p w14:paraId="6D24BF51" w14:textId="46BBD45B" w:rsidR="06BF548D" w:rsidRDefault="06BF548D" w:rsidP="06BF548D">
                  <w:pPr>
                    <w:spacing w:line="360" w:lineRule="auto"/>
                    <w:rPr>
                      <w:sz w:val="20"/>
                      <w:szCs w:val="20"/>
                      <w:highlight w:val="yellow"/>
                    </w:rPr>
                  </w:pPr>
                  <w:r w:rsidRPr="06BF548D">
                    <w:rPr>
                      <w:sz w:val="20"/>
                      <w:szCs w:val="20"/>
                      <w:highlight w:val="yellow"/>
                    </w:rPr>
                    <w:t xml:space="preserve"> </w:t>
                  </w:r>
                </w:p>
                <w:p w14:paraId="3D66C154" w14:textId="33B007D8" w:rsidR="06BF548D" w:rsidRDefault="06BF548D" w:rsidP="06BF548D">
                  <w:pPr>
                    <w:spacing w:line="360" w:lineRule="auto"/>
                    <w:rPr>
                      <w:sz w:val="20"/>
                      <w:szCs w:val="20"/>
                      <w:highlight w:val="yellow"/>
                    </w:rPr>
                  </w:pPr>
                  <w:r w:rsidRPr="06BF548D">
                    <w:rPr>
                      <w:sz w:val="20"/>
                      <w:szCs w:val="20"/>
                      <w:highlight w:val="yellow"/>
                    </w:rPr>
                    <w:t xml:space="preserve"> </w:t>
                  </w:r>
                </w:p>
                <w:p w14:paraId="02783A17" w14:textId="61F6B2F3" w:rsidR="06BF548D" w:rsidRDefault="06BF548D" w:rsidP="06BF548D">
                  <w:pPr>
                    <w:spacing w:line="360" w:lineRule="auto"/>
                    <w:rPr>
                      <w:sz w:val="20"/>
                      <w:szCs w:val="20"/>
                      <w:highlight w:val="yellow"/>
                    </w:rPr>
                  </w:pPr>
                  <w:r w:rsidRPr="06BF548D">
                    <w:rPr>
                      <w:sz w:val="20"/>
                      <w:szCs w:val="20"/>
                      <w:highlight w:val="yellow"/>
                    </w:rPr>
                    <w:t xml:space="preserve"> </w:t>
                  </w:r>
                </w:p>
                <w:p w14:paraId="7937B0E4" w14:textId="5425C095" w:rsidR="06BF548D" w:rsidRDefault="06BF548D" w:rsidP="06BF548D">
                  <w:pPr>
                    <w:spacing w:line="360" w:lineRule="auto"/>
                    <w:rPr>
                      <w:sz w:val="20"/>
                      <w:szCs w:val="20"/>
                      <w:highlight w:val="yellow"/>
                    </w:rPr>
                  </w:pPr>
                  <w:r w:rsidRPr="06BF548D">
                    <w:rPr>
                      <w:sz w:val="20"/>
                      <w:szCs w:val="20"/>
                      <w:highlight w:val="yellow"/>
                    </w:rPr>
                    <w:t xml:space="preserve"> </w:t>
                  </w:r>
                </w:p>
                <w:p w14:paraId="3B142115" w14:textId="3A79FF71" w:rsidR="06BF548D" w:rsidRDefault="06BF548D" w:rsidP="06BF548D">
                  <w:pPr>
                    <w:spacing w:line="360" w:lineRule="auto"/>
                    <w:rPr>
                      <w:b/>
                      <w:bCs/>
                      <w:sz w:val="20"/>
                      <w:szCs w:val="20"/>
                      <w:highlight w:val="yellow"/>
                    </w:rPr>
                  </w:pPr>
                  <w:r w:rsidRPr="06BF548D">
                    <w:rPr>
                      <w:b/>
                      <w:bCs/>
                      <w:sz w:val="20"/>
                      <w:szCs w:val="20"/>
                      <w:highlight w:val="yellow"/>
                    </w:rPr>
                    <w:t>BEFORE YOU MOVE ON:</w:t>
                  </w:r>
                  <w:r w:rsidRPr="06BF548D">
                    <w:rPr>
                      <w:b/>
                      <w:bCs/>
                      <w:sz w:val="20"/>
                      <w:szCs w:val="20"/>
                    </w:rPr>
                    <w:t xml:space="preserve"> </w:t>
                  </w:r>
                </w:p>
                <w:p w14:paraId="0CE03A4F" w14:textId="290C7C37" w:rsidR="06BF548D" w:rsidRDefault="06BF548D" w:rsidP="06BF548D">
                  <w:pPr>
                    <w:spacing w:line="360" w:lineRule="auto"/>
                    <w:rPr>
                      <w:sz w:val="20"/>
                      <w:szCs w:val="20"/>
                      <w:highlight w:val="yellow"/>
                    </w:rPr>
                  </w:pPr>
                  <w:r w:rsidRPr="06BF548D">
                    <w:rPr>
                      <w:sz w:val="20"/>
                      <w:szCs w:val="20"/>
                      <w:highlight w:val="yellow"/>
                    </w:rPr>
                    <w:t>Verify if all actions have been completed and your notes are complete and clear</w:t>
                  </w:r>
                </w:p>
                <w:p w14:paraId="363CC30D" w14:textId="366B08DA" w:rsidR="06BF548D" w:rsidRDefault="06BF548D"/>
                <w:p w14:paraId="3769405F" w14:textId="2830564D" w:rsidR="06BF548D" w:rsidRDefault="06BF548D"/>
                <w:p w14:paraId="027A67D4" w14:textId="56061674" w:rsidR="06BF548D" w:rsidRDefault="06BF548D"/>
                <w:p w14:paraId="6B5D688C" w14:textId="294189E6" w:rsidR="06BF548D" w:rsidRDefault="06BF548D"/>
                <w:p w14:paraId="1E25DD71" w14:textId="5D98FEC5" w:rsidR="06BF548D" w:rsidRDefault="06BF548D"/>
                <w:p w14:paraId="029BFC87" w14:textId="1868B295" w:rsidR="06BF548D" w:rsidRDefault="06BF548D"/>
                <w:p w14:paraId="5D00D06F" w14:textId="0A904A06" w:rsidR="06BF548D" w:rsidRDefault="06BF548D"/>
                <w:p w14:paraId="2D151F78" w14:textId="0B2B4016" w:rsidR="06BF548D" w:rsidRDefault="06BF548D"/>
                <w:p w14:paraId="075FA2EB" w14:textId="1F0F721D" w:rsidR="06BF548D" w:rsidRDefault="06BF548D"/>
                <w:p w14:paraId="4CE7C5B4" w14:textId="26ADED9B" w:rsidR="06BF548D" w:rsidRDefault="06BF548D"/>
                <w:p w14:paraId="5E9954C4" w14:textId="4281114F" w:rsidR="06BF548D" w:rsidRDefault="06BF548D"/>
                <w:p w14:paraId="1FDFC05D" w14:textId="091FA608" w:rsidR="06BF548D" w:rsidRDefault="06BF548D"/>
                <w:p w14:paraId="48FBEAC4" w14:textId="3A1442DE" w:rsidR="06BF548D" w:rsidRDefault="06BF548D"/>
                <w:p w14:paraId="6C751867" w14:textId="5D45540C" w:rsidR="06BF548D" w:rsidRDefault="06BF548D"/>
                <w:p w14:paraId="209D9583" w14:textId="0E4FF885" w:rsidR="06BF548D" w:rsidRDefault="06BF548D"/>
                <w:p w14:paraId="119AE40B" w14:textId="4AE18905" w:rsidR="06BF548D" w:rsidRDefault="06BF548D" w:rsidP="06BF548D"/>
                <w:p w14:paraId="11264075" w14:textId="1E2B6AD5" w:rsidR="06BF548D" w:rsidRDefault="06BF548D"/>
                <w:p w14:paraId="2F2357B2" w14:textId="6B2F0A18" w:rsidR="06BF548D" w:rsidRDefault="06BF548D"/>
                <w:p w14:paraId="1EE257EE" w14:textId="16F26355" w:rsidR="06BF548D" w:rsidRDefault="06BF548D"/>
                <w:p w14:paraId="0AF6F3C3" w14:textId="4B0BBD09" w:rsidR="06BF548D" w:rsidRDefault="06BF548D"/>
                <w:p w14:paraId="4DD82762" w14:textId="4DB4D442" w:rsidR="0096150B" w:rsidRPr="0096150B" w:rsidRDefault="0096150B" w:rsidP="4EB4546F"/>
              </w:tc>
            </w:tr>
          </w:tbl>
          <w:p w14:paraId="145C290B" w14:textId="77777777" w:rsidR="00501AE3" w:rsidRDefault="00501AE3">
            <w:pPr>
              <w:widowControl w:val="0"/>
              <w:spacing w:line="240" w:lineRule="auto"/>
              <w:rPr>
                <w:sz w:val="16"/>
                <w:szCs w:val="16"/>
              </w:rPr>
            </w:pPr>
          </w:p>
          <w:tbl>
            <w:tblPr>
              <w:tblStyle w:val="5"/>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3954C9" w14:paraId="6A17CF51" w14:textId="77777777" w:rsidTr="005B7144">
              <w:trPr>
                <w:trHeight w:val="860"/>
              </w:trPr>
              <w:tc>
                <w:tcPr>
                  <w:tcW w:w="10440" w:type="dxa"/>
                  <w:tcBorders>
                    <w:top w:val="single" w:sz="8" w:space="0" w:color="FFFFFF"/>
                    <w:left w:val="single" w:sz="8" w:space="0" w:color="FFFFFF"/>
                    <w:bottom w:val="single" w:sz="12" w:space="0" w:color="D9D9D9"/>
                    <w:right w:val="single" w:sz="8" w:space="0" w:color="FFFFFF"/>
                  </w:tcBorders>
                  <w:shd w:val="clear" w:color="auto" w:fill="auto"/>
                  <w:tcMar>
                    <w:top w:w="0" w:type="dxa"/>
                    <w:left w:w="0" w:type="dxa"/>
                    <w:bottom w:w="0" w:type="dxa"/>
                    <w:right w:w="0" w:type="dxa"/>
                  </w:tcMar>
                </w:tcPr>
                <w:p w14:paraId="433F5E34" w14:textId="77777777" w:rsidR="003954C9" w:rsidRDefault="003954C9" w:rsidP="003954C9">
                  <w:pPr>
                    <w:widowControl w:val="0"/>
                    <w:spacing w:line="240" w:lineRule="auto"/>
                    <w:rPr>
                      <w:sz w:val="16"/>
                      <w:szCs w:val="16"/>
                    </w:rPr>
                  </w:pPr>
                </w:p>
                <w:tbl>
                  <w:tblPr>
                    <w:tblStyle w:val="4"/>
                    <w:tblW w:w="104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3"/>
                  </w:tblGrid>
                  <w:tr w:rsidR="003954C9" w14:paraId="397D75BA" w14:textId="77777777" w:rsidTr="005B7144">
                    <w:tc>
                      <w:tcPr>
                        <w:tcW w:w="10463" w:type="dxa"/>
                        <w:tcBorders>
                          <w:top w:val="single" w:sz="8" w:space="0" w:color="FFFFFF"/>
                          <w:left w:val="single" w:sz="8" w:space="0" w:color="FFFFFF"/>
                          <w:bottom w:val="single" w:sz="8" w:space="0" w:color="FFFFFF"/>
                          <w:right w:val="single" w:sz="8" w:space="0" w:color="FFFFFF"/>
                        </w:tcBorders>
                        <w:shd w:val="clear" w:color="auto" w:fill="auto"/>
                        <w:tcMar>
                          <w:top w:w="28" w:type="dxa"/>
                          <w:left w:w="28" w:type="dxa"/>
                          <w:bottom w:w="28" w:type="dxa"/>
                          <w:right w:w="28" w:type="dxa"/>
                        </w:tcMar>
                      </w:tcPr>
                      <w:p w14:paraId="710DCCFA" w14:textId="77777777" w:rsidR="003954C9" w:rsidRDefault="003954C9" w:rsidP="003954C9">
                        <w:pPr>
                          <w:pStyle w:val="Heading2"/>
                          <w:widowControl w:val="0"/>
                          <w:spacing w:before="0" w:after="0" w:line="240" w:lineRule="auto"/>
                          <w:rPr>
                            <w:b/>
                            <w:color w:val="999999"/>
                            <w:sz w:val="36"/>
                            <w:szCs w:val="36"/>
                          </w:rPr>
                        </w:pPr>
                        <w:r>
                          <w:rPr>
                            <w:b/>
                          </w:rPr>
                          <w:t>Conclusion</w:t>
                        </w:r>
                      </w:p>
                    </w:tc>
                  </w:tr>
                  <w:tr w:rsidR="003954C9" w14:paraId="10E6AF57" w14:textId="77777777" w:rsidTr="005B7144">
                    <w:tc>
                      <w:tcPr>
                        <w:tcW w:w="10463" w:type="dxa"/>
                        <w:tcBorders>
                          <w:top w:val="single" w:sz="8" w:space="0" w:color="FFFFFF"/>
                          <w:left w:val="single" w:sz="8" w:space="0" w:color="FFFFFF"/>
                          <w:bottom w:val="single" w:sz="8" w:space="0" w:color="FFFFFF"/>
                          <w:right w:val="single" w:sz="8" w:space="0" w:color="FFFFFF"/>
                        </w:tcBorders>
                        <w:shd w:val="clear" w:color="auto" w:fill="auto"/>
                        <w:tcMar>
                          <w:top w:w="28" w:type="dxa"/>
                          <w:left w:w="28" w:type="dxa"/>
                          <w:bottom w:w="28" w:type="dxa"/>
                          <w:right w:w="28" w:type="dxa"/>
                        </w:tcMar>
                      </w:tcPr>
                      <w:p w14:paraId="1D1A316C" w14:textId="77777777" w:rsidR="003954C9" w:rsidRDefault="003954C9" w:rsidP="003954C9">
                        <w:pPr>
                          <w:pStyle w:val="Heading2"/>
                          <w:widowControl w:val="0"/>
                          <w:spacing w:before="0" w:after="0" w:line="240" w:lineRule="auto"/>
                          <w:rPr>
                            <w:b/>
                          </w:rPr>
                        </w:pPr>
                      </w:p>
                    </w:tc>
                  </w:tr>
                </w:tbl>
                <w:p w14:paraId="7CE14B6F" w14:textId="77777777" w:rsidR="003954C9" w:rsidRDefault="003954C9" w:rsidP="003954C9">
                  <w:pPr>
                    <w:widowControl w:val="0"/>
                    <w:spacing w:line="240" w:lineRule="auto"/>
                    <w:rPr>
                      <w:sz w:val="16"/>
                      <w:szCs w:val="16"/>
                    </w:rPr>
                  </w:pPr>
                </w:p>
              </w:tc>
            </w:tr>
          </w:tbl>
          <w:p w14:paraId="2E794924" w14:textId="77777777" w:rsidR="003954C9" w:rsidRDefault="003954C9" w:rsidP="003954C9">
            <w:pPr>
              <w:rPr>
                <w:sz w:val="28"/>
                <w:szCs w:val="28"/>
              </w:rPr>
            </w:pPr>
          </w:p>
          <w:p w14:paraId="7DF7C76F" w14:textId="77777777" w:rsidR="003954C9" w:rsidRDefault="003954C9" w:rsidP="003954C9">
            <w:pPr>
              <w:spacing w:line="480" w:lineRule="auto"/>
              <w:rPr>
                <w:sz w:val="20"/>
                <w:szCs w:val="20"/>
              </w:rPr>
            </w:pPr>
            <w:r>
              <w:rPr>
                <w:sz w:val="20"/>
                <w:szCs w:val="20"/>
              </w:rPr>
              <w:t>List any post-procedure actions that can be taken. For example:</w:t>
            </w:r>
          </w:p>
          <w:p w14:paraId="2DC4FE49" w14:textId="25AAF9F7" w:rsidR="003954C9" w:rsidRDefault="2BF3B97A" w:rsidP="2BF3B97A">
            <w:pPr>
              <w:widowControl w:val="0"/>
              <w:spacing w:line="240" w:lineRule="auto"/>
              <w:rPr>
                <w:sz w:val="16"/>
                <w:szCs w:val="16"/>
                <w:lang w:val="en-US"/>
              </w:rPr>
            </w:pPr>
            <w:r w:rsidRPr="2BF3B97A">
              <w:rPr>
                <w:sz w:val="20"/>
                <w:szCs w:val="20"/>
                <w:lang w:val="en-US"/>
              </w:rPr>
              <w:t xml:space="preserve">Send comments on the procedure  to </w:t>
            </w:r>
            <w:hyperlink r:id="rId8">
              <w:r w:rsidRPr="2BF3B97A">
                <w:rPr>
                  <w:color w:val="1155CC"/>
                  <w:sz w:val="20"/>
                  <w:szCs w:val="20"/>
                  <w:u w:val="single"/>
                  <w:lang w:val="en-US"/>
                </w:rPr>
                <w:t>mail@example.com</w:t>
              </w:r>
            </w:hyperlink>
          </w:p>
          <w:p w14:paraId="59E18319" w14:textId="77777777" w:rsidR="003954C9" w:rsidRDefault="003954C9">
            <w:pPr>
              <w:widowControl w:val="0"/>
              <w:spacing w:line="240" w:lineRule="auto"/>
              <w:rPr>
                <w:sz w:val="16"/>
                <w:szCs w:val="16"/>
              </w:rPr>
            </w:pPr>
          </w:p>
        </w:tc>
      </w:tr>
      <w:tr w:rsidR="009F7CF3" w14:paraId="06D7A523" w14:textId="77777777" w:rsidTr="06BF548D">
        <w:trPr>
          <w:trHeight w:val="860"/>
        </w:trPr>
        <w:tc>
          <w:tcPr>
            <w:tcW w:w="104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0" w:type="dxa"/>
              <w:left w:w="0" w:type="dxa"/>
              <w:bottom w:w="0" w:type="dxa"/>
              <w:right w:w="0" w:type="dxa"/>
            </w:tcMar>
          </w:tcPr>
          <w:p w14:paraId="0E19978D" w14:textId="77777777" w:rsidR="009F7CF3" w:rsidRDefault="009F7CF3">
            <w:pPr>
              <w:widowControl w:val="0"/>
              <w:spacing w:line="240" w:lineRule="auto"/>
              <w:rPr>
                <w:sz w:val="16"/>
                <w:szCs w:val="16"/>
              </w:rPr>
            </w:pPr>
          </w:p>
        </w:tc>
      </w:tr>
    </w:tbl>
    <w:p w14:paraId="33EA3E45" w14:textId="77777777" w:rsidR="00501AE3" w:rsidRDefault="00501AE3">
      <w:pPr>
        <w:rPr>
          <w:sz w:val="28"/>
          <w:szCs w:val="28"/>
        </w:rPr>
      </w:pPr>
    </w:p>
    <w:p w14:paraId="55D791B2" w14:textId="56302A78" w:rsidR="00501AE3" w:rsidRDefault="00501AE3" w:rsidP="700026CD">
      <w:pPr>
        <w:spacing w:line="240" w:lineRule="auto"/>
        <w:ind w:left="720"/>
      </w:pPr>
    </w:p>
    <w:p w14:paraId="49FD4E2D" w14:textId="77777777" w:rsidR="00501AE3" w:rsidRDefault="00501AE3">
      <w:pPr>
        <w:rPr>
          <w:sz w:val="16"/>
          <w:szCs w:val="16"/>
        </w:rPr>
      </w:pPr>
    </w:p>
    <w:tbl>
      <w:tblPr>
        <w:tblStyle w:val="3"/>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501AE3" w14:paraId="3F7A6A20" w14:textId="77777777">
        <w:trPr>
          <w:trHeight w:val="860"/>
        </w:trPr>
        <w:tc>
          <w:tcPr>
            <w:tcW w:w="10440" w:type="dxa"/>
            <w:tcBorders>
              <w:top w:val="single" w:sz="8" w:space="0" w:color="FFFFFF"/>
              <w:left w:val="single" w:sz="8" w:space="0" w:color="FFFFFF"/>
              <w:bottom w:val="single" w:sz="12" w:space="0" w:color="D9D9D9"/>
              <w:right w:val="single" w:sz="8" w:space="0" w:color="FFFFFF"/>
            </w:tcBorders>
            <w:shd w:val="clear" w:color="auto" w:fill="auto"/>
            <w:tcMar>
              <w:top w:w="0" w:type="dxa"/>
              <w:left w:w="0" w:type="dxa"/>
              <w:bottom w:w="0" w:type="dxa"/>
              <w:right w:w="0" w:type="dxa"/>
            </w:tcMar>
          </w:tcPr>
          <w:p w14:paraId="15ACFF7F" w14:textId="77777777" w:rsidR="00501AE3" w:rsidRDefault="00501AE3">
            <w:pPr>
              <w:widowControl w:val="0"/>
              <w:spacing w:line="240" w:lineRule="auto"/>
              <w:rPr>
                <w:sz w:val="16"/>
                <w:szCs w:val="16"/>
              </w:rPr>
            </w:pPr>
          </w:p>
          <w:tbl>
            <w:tblPr>
              <w:tblStyle w:val="2"/>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40"/>
            </w:tblGrid>
            <w:tr w:rsidR="00501AE3" w14:paraId="2DCE8D4E" w14:textId="77777777">
              <w:tc>
                <w:tcPr>
                  <w:tcW w:w="10440" w:type="dxa"/>
                  <w:tcBorders>
                    <w:top w:val="single" w:sz="8" w:space="0" w:color="FFFFFF"/>
                    <w:left w:val="single" w:sz="8" w:space="0" w:color="FFFFFF"/>
                    <w:bottom w:val="single" w:sz="8" w:space="0" w:color="FFFFFF"/>
                    <w:right w:val="single" w:sz="8" w:space="0" w:color="FFFFFF"/>
                  </w:tcBorders>
                  <w:shd w:val="clear" w:color="auto" w:fill="auto"/>
                  <w:tcMar>
                    <w:top w:w="28" w:type="dxa"/>
                    <w:left w:w="28" w:type="dxa"/>
                    <w:bottom w:w="28" w:type="dxa"/>
                    <w:right w:w="28" w:type="dxa"/>
                  </w:tcMar>
                </w:tcPr>
                <w:p w14:paraId="28D27B3D" w14:textId="77777777" w:rsidR="00501AE3" w:rsidRDefault="00000000">
                  <w:pPr>
                    <w:pStyle w:val="Heading2"/>
                    <w:widowControl w:val="0"/>
                    <w:spacing w:before="0" w:after="0" w:line="240" w:lineRule="auto"/>
                    <w:rPr>
                      <w:b/>
                      <w:color w:val="999999"/>
                      <w:sz w:val="36"/>
                      <w:szCs w:val="36"/>
                    </w:rPr>
                  </w:pPr>
                  <w:bookmarkStart w:id="50" w:name="_i8zu0243tg9c" w:colFirst="0" w:colLast="0"/>
                  <w:bookmarkEnd w:id="50"/>
                  <w:r>
                    <w:rPr>
                      <w:b/>
                    </w:rPr>
                    <w:t>Revision History</w:t>
                  </w:r>
                </w:p>
              </w:tc>
            </w:tr>
          </w:tbl>
          <w:p w14:paraId="680FC160" w14:textId="77777777" w:rsidR="00501AE3" w:rsidRDefault="00501AE3">
            <w:pPr>
              <w:widowControl w:val="0"/>
              <w:spacing w:line="240" w:lineRule="auto"/>
              <w:rPr>
                <w:sz w:val="16"/>
                <w:szCs w:val="16"/>
              </w:rPr>
            </w:pPr>
          </w:p>
        </w:tc>
      </w:tr>
    </w:tbl>
    <w:p w14:paraId="564616D4" w14:textId="77777777" w:rsidR="00501AE3" w:rsidRDefault="00501AE3">
      <w:pPr>
        <w:rPr>
          <w:sz w:val="28"/>
          <w:szCs w:val="28"/>
        </w:rPr>
      </w:pPr>
    </w:p>
    <w:p w14:paraId="59E6AE9D" w14:textId="77777777" w:rsidR="00501AE3" w:rsidRDefault="00501AE3">
      <w:pPr>
        <w:spacing w:line="240" w:lineRule="auto"/>
        <w:rPr>
          <w:sz w:val="20"/>
          <w:szCs w:val="20"/>
        </w:rPr>
      </w:pPr>
    </w:p>
    <w:tbl>
      <w:tblPr>
        <w:tblStyle w:val="1"/>
        <w:tblW w:w="10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5985"/>
        <w:gridCol w:w="1455"/>
      </w:tblGrid>
      <w:tr w:rsidR="00501AE3" w14:paraId="350468E0" w14:textId="77777777" w:rsidTr="06BF548D">
        <w:tc>
          <w:tcPr>
            <w:tcW w:w="1440" w:type="dxa"/>
            <w:tcBorders>
              <w:top w:val="nil"/>
              <w:left w:val="nil"/>
              <w:bottom w:val="nil"/>
              <w:right w:val="nil"/>
            </w:tcBorders>
            <w:shd w:val="clear" w:color="auto" w:fill="D9D9D9" w:themeFill="background1" w:themeFillShade="D9"/>
            <w:tcMar>
              <w:top w:w="100" w:type="dxa"/>
              <w:left w:w="100" w:type="dxa"/>
              <w:bottom w:w="100" w:type="dxa"/>
              <w:right w:w="100" w:type="dxa"/>
            </w:tcMar>
          </w:tcPr>
          <w:p w14:paraId="01C59096" w14:textId="77777777" w:rsidR="00501AE3" w:rsidRDefault="00000000">
            <w:pPr>
              <w:widowControl w:val="0"/>
              <w:spacing w:line="240" w:lineRule="auto"/>
              <w:rPr>
                <w:b/>
                <w:sz w:val="20"/>
                <w:szCs w:val="20"/>
              </w:rPr>
            </w:pPr>
            <w:r>
              <w:rPr>
                <w:b/>
                <w:sz w:val="20"/>
                <w:szCs w:val="20"/>
              </w:rPr>
              <w:t>Date</w:t>
            </w:r>
          </w:p>
        </w:tc>
        <w:tc>
          <w:tcPr>
            <w:tcW w:w="1440" w:type="dxa"/>
            <w:tcBorders>
              <w:top w:val="nil"/>
              <w:left w:val="nil"/>
              <w:bottom w:val="nil"/>
              <w:right w:val="nil"/>
            </w:tcBorders>
            <w:shd w:val="clear" w:color="auto" w:fill="D9D9D9" w:themeFill="background1" w:themeFillShade="D9"/>
            <w:tcMar>
              <w:top w:w="100" w:type="dxa"/>
              <w:left w:w="100" w:type="dxa"/>
              <w:bottom w:w="100" w:type="dxa"/>
              <w:right w:w="100" w:type="dxa"/>
            </w:tcMar>
          </w:tcPr>
          <w:p w14:paraId="13486BEA" w14:textId="77777777" w:rsidR="00501AE3" w:rsidRDefault="00000000">
            <w:pPr>
              <w:widowControl w:val="0"/>
              <w:spacing w:line="240" w:lineRule="auto"/>
              <w:rPr>
                <w:b/>
                <w:sz w:val="20"/>
                <w:szCs w:val="20"/>
              </w:rPr>
            </w:pPr>
            <w:r>
              <w:rPr>
                <w:b/>
                <w:sz w:val="20"/>
                <w:szCs w:val="20"/>
              </w:rPr>
              <w:t>Version</w:t>
            </w:r>
          </w:p>
        </w:tc>
        <w:tc>
          <w:tcPr>
            <w:tcW w:w="5985" w:type="dxa"/>
            <w:tcBorders>
              <w:top w:val="nil"/>
              <w:left w:val="nil"/>
              <w:bottom w:val="nil"/>
              <w:right w:val="nil"/>
            </w:tcBorders>
            <w:shd w:val="clear" w:color="auto" w:fill="D9D9D9" w:themeFill="background1" w:themeFillShade="D9"/>
            <w:tcMar>
              <w:top w:w="100" w:type="dxa"/>
              <w:left w:w="100" w:type="dxa"/>
              <w:bottom w:w="100" w:type="dxa"/>
              <w:right w:w="100" w:type="dxa"/>
            </w:tcMar>
          </w:tcPr>
          <w:p w14:paraId="5C60A3EF" w14:textId="77777777" w:rsidR="00501AE3" w:rsidRDefault="00000000">
            <w:pPr>
              <w:widowControl w:val="0"/>
              <w:spacing w:line="240" w:lineRule="auto"/>
              <w:rPr>
                <w:b/>
                <w:sz w:val="20"/>
                <w:szCs w:val="20"/>
              </w:rPr>
            </w:pPr>
            <w:r>
              <w:rPr>
                <w:b/>
                <w:sz w:val="20"/>
                <w:szCs w:val="20"/>
              </w:rPr>
              <w:t xml:space="preserve">Description </w:t>
            </w:r>
          </w:p>
        </w:tc>
        <w:tc>
          <w:tcPr>
            <w:tcW w:w="1455" w:type="dxa"/>
            <w:tcBorders>
              <w:top w:val="nil"/>
              <w:left w:val="nil"/>
              <w:bottom w:val="nil"/>
              <w:right w:val="nil"/>
            </w:tcBorders>
            <w:shd w:val="clear" w:color="auto" w:fill="D9D9D9" w:themeFill="background1" w:themeFillShade="D9"/>
            <w:tcMar>
              <w:top w:w="100" w:type="dxa"/>
              <w:left w:w="100" w:type="dxa"/>
              <w:bottom w:w="100" w:type="dxa"/>
              <w:right w:w="100" w:type="dxa"/>
            </w:tcMar>
          </w:tcPr>
          <w:p w14:paraId="027DF3F3" w14:textId="77777777" w:rsidR="00501AE3" w:rsidRDefault="00000000">
            <w:pPr>
              <w:widowControl w:val="0"/>
              <w:spacing w:line="240" w:lineRule="auto"/>
              <w:rPr>
                <w:b/>
                <w:sz w:val="20"/>
                <w:szCs w:val="20"/>
              </w:rPr>
            </w:pPr>
            <w:r>
              <w:rPr>
                <w:b/>
                <w:sz w:val="20"/>
                <w:szCs w:val="20"/>
              </w:rPr>
              <w:t>Approved</w:t>
            </w:r>
          </w:p>
        </w:tc>
      </w:tr>
      <w:tr w:rsidR="00501AE3" w14:paraId="2B1585C9" w14:textId="77777777" w:rsidTr="06BF548D">
        <w:tc>
          <w:tcPr>
            <w:tcW w:w="1440" w:type="dxa"/>
            <w:tcBorders>
              <w:top w:val="nil"/>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tcPr>
          <w:p w14:paraId="05382AAE" w14:textId="77777777" w:rsidR="00501AE3" w:rsidRDefault="00000000">
            <w:pPr>
              <w:widowControl w:val="0"/>
              <w:spacing w:line="240" w:lineRule="auto"/>
              <w:rPr>
                <w:sz w:val="20"/>
                <w:szCs w:val="20"/>
              </w:rPr>
            </w:pPr>
            <w:r>
              <w:rPr>
                <w:sz w:val="20"/>
                <w:szCs w:val="20"/>
              </w:rPr>
              <w:t>[date]</w:t>
            </w:r>
          </w:p>
        </w:tc>
        <w:tc>
          <w:tcPr>
            <w:tcW w:w="1440" w:type="dxa"/>
            <w:tcBorders>
              <w:top w:val="nil"/>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tcPr>
          <w:p w14:paraId="56C9FC66" w14:textId="77777777" w:rsidR="00501AE3" w:rsidRDefault="00000000">
            <w:pPr>
              <w:widowControl w:val="0"/>
              <w:spacing w:line="240" w:lineRule="auto"/>
              <w:rPr>
                <w:sz w:val="20"/>
                <w:szCs w:val="20"/>
              </w:rPr>
            </w:pPr>
            <w:r>
              <w:rPr>
                <w:sz w:val="20"/>
                <w:szCs w:val="20"/>
              </w:rPr>
              <w:t>1.0.0</w:t>
            </w:r>
          </w:p>
        </w:tc>
        <w:tc>
          <w:tcPr>
            <w:tcW w:w="5985" w:type="dxa"/>
            <w:tcBorders>
              <w:top w:val="nil"/>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tcPr>
          <w:p w14:paraId="1DE4AED2" w14:textId="77777777" w:rsidR="00501AE3" w:rsidRDefault="00000000">
            <w:pPr>
              <w:widowControl w:val="0"/>
              <w:spacing w:line="240" w:lineRule="auto"/>
              <w:rPr>
                <w:sz w:val="20"/>
                <w:szCs w:val="20"/>
              </w:rPr>
            </w:pPr>
            <w:r>
              <w:rPr>
                <w:sz w:val="20"/>
                <w:szCs w:val="20"/>
              </w:rPr>
              <w:t>Initial document created</w:t>
            </w:r>
          </w:p>
        </w:tc>
        <w:tc>
          <w:tcPr>
            <w:tcW w:w="1455" w:type="dxa"/>
            <w:tcBorders>
              <w:top w:val="nil"/>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tcPr>
          <w:p w14:paraId="691378FE" w14:textId="77777777" w:rsidR="00501AE3" w:rsidRDefault="00000000">
            <w:pPr>
              <w:widowControl w:val="0"/>
              <w:spacing w:line="240" w:lineRule="auto"/>
              <w:rPr>
                <w:sz w:val="20"/>
                <w:szCs w:val="20"/>
              </w:rPr>
            </w:pPr>
            <w:r>
              <w:rPr>
                <w:sz w:val="20"/>
                <w:szCs w:val="20"/>
              </w:rPr>
              <w:t>[initials]</w:t>
            </w:r>
          </w:p>
        </w:tc>
      </w:tr>
      <w:tr w:rsidR="00501AE3" w14:paraId="10A8580D" w14:textId="77777777" w:rsidTr="06BF548D">
        <w:tc>
          <w:tcPr>
            <w:tcW w:w="144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tcPr>
          <w:p w14:paraId="73BA3DDE" w14:textId="223ADBBD" w:rsidR="00501AE3" w:rsidRDefault="4EB4546F">
            <w:pPr>
              <w:widowControl w:val="0"/>
              <w:spacing w:line="240" w:lineRule="auto"/>
              <w:rPr>
                <w:sz w:val="20"/>
                <w:szCs w:val="20"/>
              </w:rPr>
            </w:pPr>
            <w:r w:rsidRPr="4EB4546F">
              <w:rPr>
                <w:sz w:val="20"/>
                <w:szCs w:val="20"/>
              </w:rPr>
              <w:t>03.13.2025</w:t>
            </w:r>
          </w:p>
        </w:tc>
        <w:tc>
          <w:tcPr>
            <w:tcW w:w="144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tcPr>
          <w:p w14:paraId="4AE46349" w14:textId="77777777" w:rsidR="00501AE3" w:rsidRDefault="00501AE3">
            <w:pPr>
              <w:widowControl w:val="0"/>
              <w:spacing w:line="240" w:lineRule="auto"/>
              <w:rPr>
                <w:sz w:val="20"/>
                <w:szCs w:val="20"/>
              </w:rPr>
            </w:pPr>
          </w:p>
        </w:tc>
        <w:tc>
          <w:tcPr>
            <w:tcW w:w="5985"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tcPr>
          <w:p w14:paraId="36C1C841" w14:textId="7346FA60" w:rsidR="00501AE3" w:rsidRDefault="2BF3B97A" w:rsidP="2BF3B97A">
            <w:pPr>
              <w:widowControl w:val="0"/>
              <w:spacing w:line="240" w:lineRule="auto"/>
              <w:rPr>
                <w:sz w:val="20"/>
                <w:szCs w:val="20"/>
                <w:lang w:val="en-US"/>
              </w:rPr>
            </w:pPr>
            <w:r w:rsidRPr="2BF3B97A">
              <w:rPr>
                <w:sz w:val="20"/>
                <w:szCs w:val="20"/>
                <w:lang w:val="en-US"/>
              </w:rPr>
              <w:t xml:space="preserve">SOP  update </w:t>
            </w:r>
          </w:p>
        </w:tc>
        <w:tc>
          <w:tcPr>
            <w:tcW w:w="1455"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tcPr>
          <w:p w14:paraId="432C2C32" w14:textId="6F0346A3" w:rsidR="00501AE3" w:rsidRDefault="2BF3B97A" w:rsidP="2BF3B97A">
            <w:pPr>
              <w:widowControl w:val="0"/>
              <w:spacing w:line="240" w:lineRule="auto"/>
              <w:rPr>
                <w:sz w:val="20"/>
                <w:szCs w:val="20"/>
                <w:lang w:val="en-US"/>
              </w:rPr>
            </w:pPr>
            <w:r w:rsidRPr="2BF3B97A">
              <w:rPr>
                <w:sz w:val="20"/>
                <w:szCs w:val="20"/>
                <w:lang w:val="en-US"/>
              </w:rPr>
              <w:t>Natilia Udroiu</w:t>
            </w:r>
          </w:p>
        </w:tc>
      </w:tr>
      <w:tr w:rsidR="00501AE3" w14:paraId="062292E2" w14:textId="77777777" w:rsidTr="06BF548D">
        <w:tc>
          <w:tcPr>
            <w:tcW w:w="144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tcPr>
          <w:p w14:paraId="2546B50E" w14:textId="2A483E94" w:rsidR="00501AE3" w:rsidRDefault="06BF548D">
            <w:pPr>
              <w:widowControl w:val="0"/>
              <w:spacing w:line="240" w:lineRule="auto"/>
              <w:rPr>
                <w:sz w:val="20"/>
                <w:szCs w:val="20"/>
              </w:rPr>
            </w:pPr>
            <w:r w:rsidRPr="06BF548D">
              <w:rPr>
                <w:sz w:val="20"/>
                <w:szCs w:val="20"/>
              </w:rPr>
              <w:t>07.30.25</w:t>
            </w:r>
          </w:p>
        </w:tc>
        <w:tc>
          <w:tcPr>
            <w:tcW w:w="144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tcPr>
          <w:p w14:paraId="249C94C2" w14:textId="77777777" w:rsidR="00501AE3" w:rsidRDefault="00501AE3">
            <w:pPr>
              <w:widowControl w:val="0"/>
              <w:spacing w:line="240" w:lineRule="auto"/>
              <w:rPr>
                <w:sz w:val="20"/>
                <w:szCs w:val="20"/>
              </w:rPr>
            </w:pPr>
          </w:p>
        </w:tc>
        <w:tc>
          <w:tcPr>
            <w:tcW w:w="5985"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tcPr>
          <w:p w14:paraId="26039292" w14:textId="2C97C7A5" w:rsidR="00501AE3" w:rsidRDefault="06BF548D">
            <w:pPr>
              <w:widowControl w:val="0"/>
              <w:spacing w:line="240" w:lineRule="auto"/>
              <w:rPr>
                <w:sz w:val="20"/>
                <w:szCs w:val="20"/>
              </w:rPr>
            </w:pPr>
            <w:r w:rsidRPr="06BF548D">
              <w:rPr>
                <w:sz w:val="20"/>
                <w:szCs w:val="20"/>
              </w:rPr>
              <w:t>SOP update</w:t>
            </w:r>
          </w:p>
        </w:tc>
        <w:tc>
          <w:tcPr>
            <w:tcW w:w="1455"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tcPr>
          <w:p w14:paraId="721AB870" w14:textId="7A3EF9B3" w:rsidR="00501AE3" w:rsidRDefault="06BF548D">
            <w:pPr>
              <w:widowControl w:val="0"/>
              <w:spacing w:line="240" w:lineRule="auto"/>
              <w:rPr>
                <w:sz w:val="20"/>
                <w:szCs w:val="20"/>
              </w:rPr>
            </w:pPr>
            <w:r w:rsidRPr="06BF548D">
              <w:rPr>
                <w:sz w:val="20"/>
                <w:szCs w:val="20"/>
                <w:lang w:val="en-US"/>
              </w:rPr>
              <w:t>Natalia Udroiu</w:t>
            </w:r>
          </w:p>
        </w:tc>
      </w:tr>
      <w:tr w:rsidR="00501AE3" w14:paraId="32644C5C" w14:textId="77777777" w:rsidTr="06BF548D">
        <w:tc>
          <w:tcPr>
            <w:tcW w:w="144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tcPr>
          <w:p w14:paraId="776994AE" w14:textId="77777777" w:rsidR="00501AE3" w:rsidRDefault="00501AE3">
            <w:pPr>
              <w:widowControl w:val="0"/>
              <w:spacing w:line="240" w:lineRule="auto"/>
              <w:rPr>
                <w:sz w:val="20"/>
                <w:szCs w:val="20"/>
              </w:rPr>
            </w:pPr>
          </w:p>
        </w:tc>
        <w:tc>
          <w:tcPr>
            <w:tcW w:w="144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tcPr>
          <w:p w14:paraId="2879DA56" w14:textId="77777777" w:rsidR="00501AE3" w:rsidRDefault="00501AE3">
            <w:pPr>
              <w:widowControl w:val="0"/>
              <w:spacing w:line="240" w:lineRule="auto"/>
              <w:rPr>
                <w:sz w:val="20"/>
                <w:szCs w:val="20"/>
              </w:rPr>
            </w:pPr>
          </w:p>
        </w:tc>
        <w:tc>
          <w:tcPr>
            <w:tcW w:w="5985"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tcPr>
          <w:p w14:paraId="65B9EA49" w14:textId="77777777" w:rsidR="00501AE3" w:rsidRDefault="00501AE3">
            <w:pPr>
              <w:widowControl w:val="0"/>
              <w:spacing w:line="240" w:lineRule="auto"/>
              <w:rPr>
                <w:sz w:val="20"/>
                <w:szCs w:val="20"/>
              </w:rPr>
            </w:pPr>
          </w:p>
        </w:tc>
        <w:tc>
          <w:tcPr>
            <w:tcW w:w="1455"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tcPr>
          <w:p w14:paraId="285DD294" w14:textId="77777777" w:rsidR="00501AE3" w:rsidRDefault="00501AE3">
            <w:pPr>
              <w:widowControl w:val="0"/>
              <w:spacing w:line="240" w:lineRule="auto"/>
              <w:rPr>
                <w:sz w:val="20"/>
                <w:szCs w:val="20"/>
              </w:rPr>
            </w:pPr>
          </w:p>
        </w:tc>
      </w:tr>
      <w:tr w:rsidR="00501AE3" w14:paraId="368D0A0D" w14:textId="77777777" w:rsidTr="06BF548D">
        <w:tc>
          <w:tcPr>
            <w:tcW w:w="144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tcPr>
          <w:p w14:paraId="4CD24208" w14:textId="77777777" w:rsidR="00501AE3" w:rsidRDefault="00501AE3">
            <w:pPr>
              <w:widowControl w:val="0"/>
              <w:spacing w:line="240" w:lineRule="auto"/>
              <w:rPr>
                <w:sz w:val="20"/>
                <w:szCs w:val="20"/>
              </w:rPr>
            </w:pPr>
          </w:p>
        </w:tc>
        <w:tc>
          <w:tcPr>
            <w:tcW w:w="144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tcPr>
          <w:p w14:paraId="393C1A3A" w14:textId="77777777" w:rsidR="00501AE3" w:rsidRDefault="00501AE3">
            <w:pPr>
              <w:widowControl w:val="0"/>
              <w:spacing w:line="240" w:lineRule="auto"/>
              <w:rPr>
                <w:sz w:val="20"/>
                <w:szCs w:val="20"/>
              </w:rPr>
            </w:pPr>
          </w:p>
        </w:tc>
        <w:tc>
          <w:tcPr>
            <w:tcW w:w="5985"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tcPr>
          <w:p w14:paraId="51C6FD6F" w14:textId="77777777" w:rsidR="00501AE3" w:rsidRDefault="00501AE3">
            <w:pPr>
              <w:widowControl w:val="0"/>
              <w:spacing w:line="240" w:lineRule="auto"/>
              <w:rPr>
                <w:sz w:val="20"/>
                <w:szCs w:val="20"/>
              </w:rPr>
            </w:pPr>
          </w:p>
        </w:tc>
        <w:tc>
          <w:tcPr>
            <w:tcW w:w="1455"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tcPr>
          <w:p w14:paraId="59F56769" w14:textId="77777777" w:rsidR="00501AE3" w:rsidRDefault="00501AE3">
            <w:pPr>
              <w:widowControl w:val="0"/>
              <w:spacing w:line="240" w:lineRule="auto"/>
              <w:rPr>
                <w:sz w:val="20"/>
                <w:szCs w:val="20"/>
              </w:rPr>
            </w:pPr>
          </w:p>
        </w:tc>
      </w:tr>
      <w:tr w:rsidR="00501AE3" w14:paraId="4A3C8DFB" w14:textId="77777777" w:rsidTr="06BF548D">
        <w:tc>
          <w:tcPr>
            <w:tcW w:w="144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tcPr>
          <w:p w14:paraId="5BC76592" w14:textId="77777777" w:rsidR="00501AE3" w:rsidRDefault="00501AE3">
            <w:pPr>
              <w:widowControl w:val="0"/>
              <w:spacing w:line="240" w:lineRule="auto"/>
              <w:rPr>
                <w:sz w:val="20"/>
                <w:szCs w:val="20"/>
              </w:rPr>
            </w:pPr>
          </w:p>
        </w:tc>
        <w:tc>
          <w:tcPr>
            <w:tcW w:w="144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tcPr>
          <w:p w14:paraId="0B906B82" w14:textId="77777777" w:rsidR="00501AE3" w:rsidRDefault="00501AE3">
            <w:pPr>
              <w:widowControl w:val="0"/>
              <w:spacing w:line="240" w:lineRule="auto"/>
              <w:rPr>
                <w:sz w:val="20"/>
                <w:szCs w:val="20"/>
              </w:rPr>
            </w:pPr>
          </w:p>
        </w:tc>
        <w:tc>
          <w:tcPr>
            <w:tcW w:w="5985"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tcPr>
          <w:p w14:paraId="3E79090F" w14:textId="77777777" w:rsidR="00501AE3" w:rsidRDefault="00501AE3">
            <w:pPr>
              <w:widowControl w:val="0"/>
              <w:spacing w:line="240" w:lineRule="auto"/>
              <w:rPr>
                <w:sz w:val="20"/>
                <w:szCs w:val="20"/>
              </w:rPr>
            </w:pPr>
          </w:p>
        </w:tc>
        <w:tc>
          <w:tcPr>
            <w:tcW w:w="1455"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tcPr>
          <w:p w14:paraId="445D4C15" w14:textId="77777777" w:rsidR="00501AE3" w:rsidRDefault="00501AE3">
            <w:pPr>
              <w:widowControl w:val="0"/>
              <w:spacing w:line="240" w:lineRule="auto"/>
              <w:rPr>
                <w:sz w:val="20"/>
                <w:szCs w:val="20"/>
              </w:rPr>
            </w:pPr>
          </w:p>
        </w:tc>
      </w:tr>
    </w:tbl>
    <w:p w14:paraId="101FB38C" w14:textId="77777777" w:rsidR="00501AE3" w:rsidRDefault="00501AE3">
      <w:pPr>
        <w:spacing w:line="240" w:lineRule="auto"/>
        <w:rPr>
          <w:sz w:val="20"/>
          <w:szCs w:val="20"/>
        </w:rPr>
      </w:pPr>
    </w:p>
    <w:p w14:paraId="2B37C1C6" w14:textId="77777777" w:rsidR="00501AE3" w:rsidRDefault="00501AE3">
      <w:pPr>
        <w:spacing w:line="240" w:lineRule="auto"/>
        <w:ind w:left="720"/>
        <w:rPr>
          <w:sz w:val="20"/>
          <w:szCs w:val="20"/>
        </w:rPr>
      </w:pPr>
    </w:p>
    <w:sectPr w:rsidR="00501AE3">
      <w:headerReference w:type="default" r:id="rId9"/>
      <w:footerReference w:type="default" r:id="rId10"/>
      <w:pgSz w:w="12240" w:h="15840"/>
      <w:pgMar w:top="180" w:right="900" w:bottom="1440" w:left="900" w:header="720" w:footer="720" w:gutter="0"/>
      <w:pgNumType w:start="1"/>
      <w:cols w:space="720" w:equalWidth="0">
        <w:col w:w="104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98560" w14:textId="77777777" w:rsidR="003C7192" w:rsidRDefault="003C7192">
      <w:pPr>
        <w:spacing w:line="240" w:lineRule="auto"/>
      </w:pPr>
      <w:r>
        <w:separator/>
      </w:r>
    </w:p>
  </w:endnote>
  <w:endnote w:type="continuationSeparator" w:id="0">
    <w:p w14:paraId="2238F491" w14:textId="77777777" w:rsidR="003C7192" w:rsidRDefault="003C71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40" w:type="dxa"/>
      <w:tblLayout w:type="fixed"/>
      <w:tblLook w:val="06A0" w:firstRow="1" w:lastRow="0" w:firstColumn="1" w:lastColumn="0" w:noHBand="1" w:noVBand="1"/>
    </w:tblPr>
    <w:tblGrid>
      <w:gridCol w:w="9600"/>
      <w:gridCol w:w="345"/>
      <w:gridCol w:w="495"/>
    </w:tblGrid>
    <w:tr w:rsidR="4EB4546F" w14:paraId="5395EA36" w14:textId="77777777" w:rsidTr="7E9939A3">
      <w:trPr>
        <w:trHeight w:val="300"/>
      </w:trPr>
      <w:tc>
        <w:tcPr>
          <w:tcW w:w="9600" w:type="dxa"/>
        </w:tcPr>
        <w:p w14:paraId="460FD4F4" w14:textId="414D7214" w:rsidR="4EB4546F" w:rsidRDefault="4EB4546F" w:rsidP="7E9939A3">
          <w:pPr>
            <w:ind w:left="-115"/>
          </w:pPr>
          <w:r>
            <w:rPr>
              <w:noProof/>
            </w:rPr>
            <w:drawing>
              <wp:inline distT="0" distB="0" distL="0" distR="0" wp14:anchorId="10FBC53C" wp14:editId="00E12A62">
                <wp:extent cx="5876926" cy="419100"/>
                <wp:effectExtent l="0" t="0" r="0" b="0"/>
                <wp:docPr id="1610382154" name="Picture 1610382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876926" cy="419100"/>
                        </a:xfrm>
                        <a:prstGeom prst="rect">
                          <a:avLst/>
                        </a:prstGeom>
                      </pic:spPr>
                    </pic:pic>
                  </a:graphicData>
                </a:graphic>
              </wp:inline>
            </w:drawing>
          </w:r>
        </w:p>
      </w:tc>
      <w:tc>
        <w:tcPr>
          <w:tcW w:w="345" w:type="dxa"/>
        </w:tcPr>
        <w:p w14:paraId="2087FAF9" w14:textId="32875CF9" w:rsidR="4EB4546F" w:rsidRDefault="4EB4546F" w:rsidP="4EB4546F">
          <w:pPr>
            <w:pStyle w:val="Header"/>
            <w:jc w:val="center"/>
          </w:pPr>
        </w:p>
      </w:tc>
      <w:tc>
        <w:tcPr>
          <w:tcW w:w="495" w:type="dxa"/>
        </w:tcPr>
        <w:p w14:paraId="302E8C18" w14:textId="34812B1C" w:rsidR="4EB4546F" w:rsidRDefault="4EB4546F" w:rsidP="4EB4546F">
          <w:pPr>
            <w:pStyle w:val="Header"/>
            <w:ind w:right="-115"/>
            <w:jc w:val="right"/>
          </w:pPr>
        </w:p>
      </w:tc>
    </w:tr>
  </w:tbl>
  <w:p w14:paraId="566D38FF" w14:textId="1B93CBA2" w:rsidR="4EB4546F" w:rsidRDefault="4EB4546F" w:rsidP="4EB45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4B081F" w14:textId="77777777" w:rsidR="003C7192" w:rsidRDefault="003C7192">
      <w:pPr>
        <w:spacing w:line="240" w:lineRule="auto"/>
      </w:pPr>
      <w:r>
        <w:separator/>
      </w:r>
    </w:p>
  </w:footnote>
  <w:footnote w:type="continuationSeparator" w:id="0">
    <w:p w14:paraId="2C8D2854" w14:textId="77777777" w:rsidR="003C7192" w:rsidRDefault="003C71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0"/>
      <w:gridCol w:w="3480"/>
      <w:gridCol w:w="3480"/>
    </w:tblGrid>
    <w:tr w:rsidR="4EB4546F" w14:paraId="2AC797EA" w14:textId="77777777" w:rsidTr="7E9939A3">
      <w:trPr>
        <w:trHeight w:val="300"/>
      </w:trPr>
      <w:tc>
        <w:tcPr>
          <w:tcW w:w="3480" w:type="dxa"/>
        </w:tcPr>
        <w:p w14:paraId="312B374D" w14:textId="26EAE61F" w:rsidR="4EB4546F" w:rsidRDefault="4EB4546F" w:rsidP="7E9939A3">
          <w:pPr>
            <w:ind w:left="-115"/>
          </w:pPr>
          <w:r>
            <w:rPr>
              <w:noProof/>
            </w:rPr>
            <w:drawing>
              <wp:inline distT="0" distB="0" distL="0" distR="0" wp14:anchorId="7FA94642" wp14:editId="1E77420D">
                <wp:extent cx="1816766" cy="487722"/>
                <wp:effectExtent l="0" t="0" r="0" b="0"/>
                <wp:docPr id="210747328" name="Picture 210747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816766" cy="487722"/>
                        </a:xfrm>
                        <a:prstGeom prst="rect">
                          <a:avLst/>
                        </a:prstGeom>
                      </pic:spPr>
                    </pic:pic>
                  </a:graphicData>
                </a:graphic>
              </wp:inline>
            </w:drawing>
          </w:r>
        </w:p>
      </w:tc>
      <w:tc>
        <w:tcPr>
          <w:tcW w:w="3480" w:type="dxa"/>
        </w:tcPr>
        <w:p w14:paraId="6373365B" w14:textId="02EC925A" w:rsidR="4EB4546F" w:rsidRDefault="4EB4546F" w:rsidP="4EB4546F">
          <w:pPr>
            <w:pStyle w:val="Header"/>
            <w:jc w:val="center"/>
          </w:pPr>
        </w:p>
      </w:tc>
      <w:tc>
        <w:tcPr>
          <w:tcW w:w="3480" w:type="dxa"/>
        </w:tcPr>
        <w:p w14:paraId="5A7FD385" w14:textId="73C19467" w:rsidR="4EB4546F" w:rsidRDefault="4EB4546F" w:rsidP="4EB4546F">
          <w:pPr>
            <w:pStyle w:val="Header"/>
            <w:ind w:right="-115"/>
            <w:jc w:val="right"/>
          </w:pPr>
        </w:p>
      </w:tc>
    </w:tr>
  </w:tbl>
  <w:p w14:paraId="5D21A5A4" w14:textId="4247D0C8" w:rsidR="4EB4546F" w:rsidRDefault="4EB4546F" w:rsidP="4EB45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0326"/>
    <w:multiLevelType w:val="hybridMultilevel"/>
    <w:tmpl w:val="286ABC1A"/>
    <w:lvl w:ilvl="0" w:tplc="98D22D7E">
      <w:start w:val="1"/>
      <w:numFmt w:val="bullet"/>
      <w:lvlText w:val="o"/>
      <w:lvlJc w:val="left"/>
      <w:pPr>
        <w:ind w:left="850" w:hanging="360"/>
      </w:pPr>
      <w:rPr>
        <w:rFonts w:ascii="Courier New" w:hAnsi="Courier New" w:hint="default"/>
      </w:rPr>
    </w:lvl>
    <w:lvl w:ilvl="1" w:tplc="9D10DB68" w:tentative="1">
      <w:start w:val="1"/>
      <w:numFmt w:val="bullet"/>
      <w:lvlText w:val="o"/>
      <w:lvlJc w:val="left"/>
      <w:pPr>
        <w:ind w:left="1570" w:hanging="360"/>
      </w:pPr>
      <w:rPr>
        <w:rFonts w:ascii="Courier New" w:hAnsi="Courier New" w:hint="default"/>
      </w:rPr>
    </w:lvl>
    <w:lvl w:ilvl="2" w:tplc="DA08EC56" w:tentative="1">
      <w:start w:val="1"/>
      <w:numFmt w:val="bullet"/>
      <w:lvlText w:val=""/>
      <w:lvlJc w:val="left"/>
      <w:pPr>
        <w:ind w:left="2290" w:hanging="360"/>
      </w:pPr>
      <w:rPr>
        <w:rFonts w:ascii="Wingdings" w:hAnsi="Wingdings" w:hint="default"/>
      </w:rPr>
    </w:lvl>
    <w:lvl w:ilvl="3" w:tplc="45543C30" w:tentative="1">
      <w:start w:val="1"/>
      <w:numFmt w:val="bullet"/>
      <w:lvlText w:val=""/>
      <w:lvlJc w:val="left"/>
      <w:pPr>
        <w:ind w:left="3010" w:hanging="360"/>
      </w:pPr>
      <w:rPr>
        <w:rFonts w:ascii="Symbol" w:hAnsi="Symbol" w:hint="default"/>
      </w:rPr>
    </w:lvl>
    <w:lvl w:ilvl="4" w:tplc="4C000324" w:tentative="1">
      <w:start w:val="1"/>
      <w:numFmt w:val="bullet"/>
      <w:lvlText w:val="o"/>
      <w:lvlJc w:val="left"/>
      <w:pPr>
        <w:ind w:left="3730" w:hanging="360"/>
      </w:pPr>
      <w:rPr>
        <w:rFonts w:ascii="Courier New" w:hAnsi="Courier New" w:hint="default"/>
      </w:rPr>
    </w:lvl>
    <w:lvl w:ilvl="5" w:tplc="EF08BC38" w:tentative="1">
      <w:start w:val="1"/>
      <w:numFmt w:val="bullet"/>
      <w:lvlText w:val=""/>
      <w:lvlJc w:val="left"/>
      <w:pPr>
        <w:ind w:left="4450" w:hanging="360"/>
      </w:pPr>
      <w:rPr>
        <w:rFonts w:ascii="Wingdings" w:hAnsi="Wingdings" w:hint="default"/>
      </w:rPr>
    </w:lvl>
    <w:lvl w:ilvl="6" w:tplc="39002406" w:tentative="1">
      <w:start w:val="1"/>
      <w:numFmt w:val="bullet"/>
      <w:lvlText w:val=""/>
      <w:lvlJc w:val="left"/>
      <w:pPr>
        <w:ind w:left="5170" w:hanging="360"/>
      </w:pPr>
      <w:rPr>
        <w:rFonts w:ascii="Symbol" w:hAnsi="Symbol" w:hint="default"/>
      </w:rPr>
    </w:lvl>
    <w:lvl w:ilvl="7" w:tplc="42AE7AB4" w:tentative="1">
      <w:start w:val="1"/>
      <w:numFmt w:val="bullet"/>
      <w:lvlText w:val="o"/>
      <w:lvlJc w:val="left"/>
      <w:pPr>
        <w:ind w:left="5890" w:hanging="360"/>
      </w:pPr>
      <w:rPr>
        <w:rFonts w:ascii="Courier New" w:hAnsi="Courier New" w:hint="default"/>
      </w:rPr>
    </w:lvl>
    <w:lvl w:ilvl="8" w:tplc="C65C6AB4" w:tentative="1">
      <w:start w:val="1"/>
      <w:numFmt w:val="bullet"/>
      <w:lvlText w:val=""/>
      <w:lvlJc w:val="left"/>
      <w:pPr>
        <w:ind w:left="6610" w:hanging="360"/>
      </w:pPr>
      <w:rPr>
        <w:rFonts w:ascii="Wingdings" w:hAnsi="Wingdings" w:hint="default"/>
      </w:rPr>
    </w:lvl>
  </w:abstractNum>
  <w:abstractNum w:abstractNumId="1" w15:restartNumberingAfterBreak="0">
    <w:nsid w:val="0205FD74"/>
    <w:multiLevelType w:val="hybridMultilevel"/>
    <w:tmpl w:val="C8F630B6"/>
    <w:lvl w:ilvl="0" w:tplc="FE220D22">
      <w:start w:val="1"/>
      <w:numFmt w:val="bullet"/>
      <w:lvlText w:val="·"/>
      <w:lvlJc w:val="left"/>
      <w:pPr>
        <w:ind w:left="720" w:hanging="360"/>
      </w:pPr>
      <w:rPr>
        <w:rFonts w:ascii="Symbol" w:hAnsi="Symbol" w:hint="default"/>
      </w:rPr>
    </w:lvl>
    <w:lvl w:ilvl="1" w:tplc="3C726BA4">
      <w:start w:val="1"/>
      <w:numFmt w:val="bullet"/>
      <w:lvlText w:val="o"/>
      <w:lvlJc w:val="left"/>
      <w:pPr>
        <w:ind w:left="1440" w:hanging="360"/>
      </w:pPr>
      <w:rPr>
        <w:rFonts w:ascii="Courier New" w:hAnsi="Courier New" w:hint="default"/>
      </w:rPr>
    </w:lvl>
    <w:lvl w:ilvl="2" w:tplc="0BF637D2">
      <w:start w:val="1"/>
      <w:numFmt w:val="bullet"/>
      <w:lvlText w:val=""/>
      <w:lvlJc w:val="left"/>
      <w:pPr>
        <w:ind w:left="2160" w:hanging="360"/>
      </w:pPr>
      <w:rPr>
        <w:rFonts w:ascii="Wingdings" w:hAnsi="Wingdings" w:hint="default"/>
      </w:rPr>
    </w:lvl>
    <w:lvl w:ilvl="3" w:tplc="D56E60D0">
      <w:start w:val="1"/>
      <w:numFmt w:val="bullet"/>
      <w:lvlText w:val=""/>
      <w:lvlJc w:val="left"/>
      <w:pPr>
        <w:ind w:left="2880" w:hanging="360"/>
      </w:pPr>
      <w:rPr>
        <w:rFonts w:ascii="Symbol" w:hAnsi="Symbol" w:hint="default"/>
      </w:rPr>
    </w:lvl>
    <w:lvl w:ilvl="4" w:tplc="88DE31D2">
      <w:start w:val="1"/>
      <w:numFmt w:val="bullet"/>
      <w:lvlText w:val="o"/>
      <w:lvlJc w:val="left"/>
      <w:pPr>
        <w:ind w:left="3600" w:hanging="360"/>
      </w:pPr>
      <w:rPr>
        <w:rFonts w:ascii="Courier New" w:hAnsi="Courier New" w:hint="default"/>
      </w:rPr>
    </w:lvl>
    <w:lvl w:ilvl="5" w:tplc="9738C702">
      <w:start w:val="1"/>
      <w:numFmt w:val="bullet"/>
      <w:lvlText w:val=""/>
      <w:lvlJc w:val="left"/>
      <w:pPr>
        <w:ind w:left="4320" w:hanging="360"/>
      </w:pPr>
      <w:rPr>
        <w:rFonts w:ascii="Wingdings" w:hAnsi="Wingdings" w:hint="default"/>
      </w:rPr>
    </w:lvl>
    <w:lvl w:ilvl="6" w:tplc="09E03286">
      <w:start w:val="1"/>
      <w:numFmt w:val="bullet"/>
      <w:lvlText w:val=""/>
      <w:lvlJc w:val="left"/>
      <w:pPr>
        <w:ind w:left="5040" w:hanging="360"/>
      </w:pPr>
      <w:rPr>
        <w:rFonts w:ascii="Symbol" w:hAnsi="Symbol" w:hint="default"/>
      </w:rPr>
    </w:lvl>
    <w:lvl w:ilvl="7" w:tplc="9BAA7326">
      <w:start w:val="1"/>
      <w:numFmt w:val="bullet"/>
      <w:lvlText w:val="o"/>
      <w:lvlJc w:val="left"/>
      <w:pPr>
        <w:ind w:left="5760" w:hanging="360"/>
      </w:pPr>
      <w:rPr>
        <w:rFonts w:ascii="Courier New" w:hAnsi="Courier New" w:hint="default"/>
      </w:rPr>
    </w:lvl>
    <w:lvl w:ilvl="8" w:tplc="0C5C6A80">
      <w:start w:val="1"/>
      <w:numFmt w:val="bullet"/>
      <w:lvlText w:val=""/>
      <w:lvlJc w:val="left"/>
      <w:pPr>
        <w:ind w:left="6480" w:hanging="360"/>
      </w:pPr>
      <w:rPr>
        <w:rFonts w:ascii="Wingdings" w:hAnsi="Wingdings" w:hint="default"/>
      </w:rPr>
    </w:lvl>
  </w:abstractNum>
  <w:abstractNum w:abstractNumId="2" w15:restartNumberingAfterBreak="0">
    <w:nsid w:val="02064162"/>
    <w:multiLevelType w:val="multilevel"/>
    <w:tmpl w:val="228CD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034A7B"/>
    <w:multiLevelType w:val="hybridMultilevel"/>
    <w:tmpl w:val="F06A93E8"/>
    <w:lvl w:ilvl="0" w:tplc="D0249C9E">
      <w:start w:val="1"/>
      <w:numFmt w:val="bullet"/>
      <w:lvlText w:val="·"/>
      <w:lvlJc w:val="left"/>
      <w:pPr>
        <w:ind w:left="720" w:hanging="360"/>
      </w:pPr>
      <w:rPr>
        <w:rFonts w:ascii="Symbol" w:hAnsi="Symbol" w:hint="default"/>
      </w:rPr>
    </w:lvl>
    <w:lvl w:ilvl="1" w:tplc="BF7817A0">
      <w:start w:val="1"/>
      <w:numFmt w:val="bullet"/>
      <w:lvlText w:val="o"/>
      <w:lvlJc w:val="left"/>
      <w:pPr>
        <w:ind w:left="1440" w:hanging="360"/>
      </w:pPr>
      <w:rPr>
        <w:rFonts w:ascii="Courier New" w:hAnsi="Courier New" w:hint="default"/>
      </w:rPr>
    </w:lvl>
    <w:lvl w:ilvl="2" w:tplc="C9126B88">
      <w:start w:val="1"/>
      <w:numFmt w:val="bullet"/>
      <w:lvlText w:val=""/>
      <w:lvlJc w:val="left"/>
      <w:pPr>
        <w:ind w:left="2160" w:hanging="360"/>
      </w:pPr>
      <w:rPr>
        <w:rFonts w:ascii="Wingdings" w:hAnsi="Wingdings" w:hint="default"/>
      </w:rPr>
    </w:lvl>
    <w:lvl w:ilvl="3" w:tplc="DA605546">
      <w:start w:val="1"/>
      <w:numFmt w:val="bullet"/>
      <w:lvlText w:val=""/>
      <w:lvlJc w:val="left"/>
      <w:pPr>
        <w:ind w:left="2880" w:hanging="360"/>
      </w:pPr>
      <w:rPr>
        <w:rFonts w:ascii="Symbol" w:hAnsi="Symbol" w:hint="default"/>
      </w:rPr>
    </w:lvl>
    <w:lvl w:ilvl="4" w:tplc="AFA85A84">
      <w:start w:val="1"/>
      <w:numFmt w:val="bullet"/>
      <w:lvlText w:val="o"/>
      <w:lvlJc w:val="left"/>
      <w:pPr>
        <w:ind w:left="3600" w:hanging="360"/>
      </w:pPr>
      <w:rPr>
        <w:rFonts w:ascii="Courier New" w:hAnsi="Courier New" w:hint="default"/>
      </w:rPr>
    </w:lvl>
    <w:lvl w:ilvl="5" w:tplc="E5AA64A8">
      <w:start w:val="1"/>
      <w:numFmt w:val="bullet"/>
      <w:lvlText w:val=""/>
      <w:lvlJc w:val="left"/>
      <w:pPr>
        <w:ind w:left="4320" w:hanging="360"/>
      </w:pPr>
      <w:rPr>
        <w:rFonts w:ascii="Wingdings" w:hAnsi="Wingdings" w:hint="default"/>
      </w:rPr>
    </w:lvl>
    <w:lvl w:ilvl="6" w:tplc="E68C28D8">
      <w:start w:val="1"/>
      <w:numFmt w:val="bullet"/>
      <w:lvlText w:val=""/>
      <w:lvlJc w:val="left"/>
      <w:pPr>
        <w:ind w:left="5040" w:hanging="360"/>
      </w:pPr>
      <w:rPr>
        <w:rFonts w:ascii="Symbol" w:hAnsi="Symbol" w:hint="default"/>
      </w:rPr>
    </w:lvl>
    <w:lvl w:ilvl="7" w:tplc="4F9CA3F8">
      <w:start w:val="1"/>
      <w:numFmt w:val="bullet"/>
      <w:lvlText w:val="o"/>
      <w:lvlJc w:val="left"/>
      <w:pPr>
        <w:ind w:left="5760" w:hanging="360"/>
      </w:pPr>
      <w:rPr>
        <w:rFonts w:ascii="Courier New" w:hAnsi="Courier New" w:hint="default"/>
      </w:rPr>
    </w:lvl>
    <w:lvl w:ilvl="8" w:tplc="C98CA834">
      <w:start w:val="1"/>
      <w:numFmt w:val="bullet"/>
      <w:lvlText w:val=""/>
      <w:lvlJc w:val="left"/>
      <w:pPr>
        <w:ind w:left="6480" w:hanging="360"/>
      </w:pPr>
      <w:rPr>
        <w:rFonts w:ascii="Wingdings" w:hAnsi="Wingdings" w:hint="default"/>
      </w:rPr>
    </w:lvl>
  </w:abstractNum>
  <w:abstractNum w:abstractNumId="4" w15:restartNumberingAfterBreak="0">
    <w:nsid w:val="03B9D5A5"/>
    <w:multiLevelType w:val="hybridMultilevel"/>
    <w:tmpl w:val="5EB6EB7C"/>
    <w:lvl w:ilvl="0" w:tplc="8DC666CC">
      <w:start w:val="1"/>
      <w:numFmt w:val="bullet"/>
      <w:lvlText w:val="v"/>
      <w:lvlJc w:val="left"/>
      <w:pPr>
        <w:ind w:left="720" w:hanging="360"/>
      </w:pPr>
      <w:rPr>
        <w:rFonts w:ascii="Wingdings" w:hAnsi="Wingdings" w:hint="default"/>
      </w:rPr>
    </w:lvl>
    <w:lvl w:ilvl="1" w:tplc="0772EDBC">
      <w:start w:val="1"/>
      <w:numFmt w:val="bullet"/>
      <w:lvlText w:val="o"/>
      <w:lvlJc w:val="left"/>
      <w:pPr>
        <w:ind w:left="1440" w:hanging="360"/>
      </w:pPr>
      <w:rPr>
        <w:rFonts w:ascii="Courier New" w:hAnsi="Courier New" w:hint="default"/>
      </w:rPr>
    </w:lvl>
    <w:lvl w:ilvl="2" w:tplc="C792D488">
      <w:start w:val="1"/>
      <w:numFmt w:val="bullet"/>
      <w:lvlText w:val=""/>
      <w:lvlJc w:val="left"/>
      <w:pPr>
        <w:ind w:left="2160" w:hanging="360"/>
      </w:pPr>
      <w:rPr>
        <w:rFonts w:ascii="Wingdings" w:hAnsi="Wingdings" w:hint="default"/>
      </w:rPr>
    </w:lvl>
    <w:lvl w:ilvl="3" w:tplc="0B889BD4">
      <w:start w:val="1"/>
      <w:numFmt w:val="bullet"/>
      <w:lvlText w:val=""/>
      <w:lvlJc w:val="left"/>
      <w:pPr>
        <w:ind w:left="2880" w:hanging="360"/>
      </w:pPr>
      <w:rPr>
        <w:rFonts w:ascii="Symbol" w:hAnsi="Symbol" w:hint="default"/>
      </w:rPr>
    </w:lvl>
    <w:lvl w:ilvl="4" w:tplc="9C4C9AF6">
      <w:start w:val="1"/>
      <w:numFmt w:val="bullet"/>
      <w:lvlText w:val="o"/>
      <w:lvlJc w:val="left"/>
      <w:pPr>
        <w:ind w:left="3600" w:hanging="360"/>
      </w:pPr>
      <w:rPr>
        <w:rFonts w:ascii="Courier New" w:hAnsi="Courier New" w:hint="default"/>
      </w:rPr>
    </w:lvl>
    <w:lvl w:ilvl="5" w:tplc="6B24B4D8">
      <w:start w:val="1"/>
      <w:numFmt w:val="bullet"/>
      <w:lvlText w:val=""/>
      <w:lvlJc w:val="left"/>
      <w:pPr>
        <w:ind w:left="4320" w:hanging="360"/>
      </w:pPr>
      <w:rPr>
        <w:rFonts w:ascii="Wingdings" w:hAnsi="Wingdings" w:hint="default"/>
      </w:rPr>
    </w:lvl>
    <w:lvl w:ilvl="6" w:tplc="5D74B536">
      <w:start w:val="1"/>
      <w:numFmt w:val="bullet"/>
      <w:lvlText w:val=""/>
      <w:lvlJc w:val="left"/>
      <w:pPr>
        <w:ind w:left="5040" w:hanging="360"/>
      </w:pPr>
      <w:rPr>
        <w:rFonts w:ascii="Symbol" w:hAnsi="Symbol" w:hint="default"/>
      </w:rPr>
    </w:lvl>
    <w:lvl w:ilvl="7" w:tplc="4DBA6A8E">
      <w:start w:val="1"/>
      <w:numFmt w:val="bullet"/>
      <w:lvlText w:val="o"/>
      <w:lvlJc w:val="left"/>
      <w:pPr>
        <w:ind w:left="5760" w:hanging="360"/>
      </w:pPr>
      <w:rPr>
        <w:rFonts w:ascii="Courier New" w:hAnsi="Courier New" w:hint="default"/>
      </w:rPr>
    </w:lvl>
    <w:lvl w:ilvl="8" w:tplc="4DD44E30">
      <w:start w:val="1"/>
      <w:numFmt w:val="bullet"/>
      <w:lvlText w:val=""/>
      <w:lvlJc w:val="left"/>
      <w:pPr>
        <w:ind w:left="6480" w:hanging="360"/>
      </w:pPr>
      <w:rPr>
        <w:rFonts w:ascii="Wingdings" w:hAnsi="Wingdings" w:hint="default"/>
      </w:rPr>
    </w:lvl>
  </w:abstractNum>
  <w:abstractNum w:abstractNumId="5" w15:restartNumberingAfterBreak="0">
    <w:nsid w:val="09DF13EF"/>
    <w:multiLevelType w:val="hybridMultilevel"/>
    <w:tmpl w:val="E8B28792"/>
    <w:lvl w:ilvl="0" w:tplc="91E8E0F4">
      <w:start w:val="1"/>
      <w:numFmt w:val="bullet"/>
      <w:lvlText w:val=""/>
      <w:lvlJc w:val="left"/>
      <w:pPr>
        <w:ind w:left="1440" w:hanging="360"/>
      </w:pPr>
      <w:rPr>
        <w:rFonts w:ascii="Symbol" w:hAnsi="Symbol" w:hint="default"/>
      </w:rPr>
    </w:lvl>
    <w:lvl w:ilvl="1" w:tplc="982EA564">
      <w:start w:val="1"/>
      <w:numFmt w:val="bullet"/>
      <w:lvlText w:val="o"/>
      <w:lvlJc w:val="left"/>
      <w:pPr>
        <w:ind w:left="2160" w:hanging="360"/>
      </w:pPr>
      <w:rPr>
        <w:rFonts w:ascii="Courier New" w:hAnsi="Courier New" w:hint="default"/>
      </w:rPr>
    </w:lvl>
    <w:lvl w:ilvl="2" w:tplc="876CC42E">
      <w:start w:val="1"/>
      <w:numFmt w:val="bullet"/>
      <w:lvlText w:val=""/>
      <w:lvlJc w:val="left"/>
      <w:pPr>
        <w:ind w:left="2880" w:hanging="360"/>
      </w:pPr>
      <w:rPr>
        <w:rFonts w:ascii="Wingdings" w:hAnsi="Wingdings" w:hint="default"/>
      </w:rPr>
    </w:lvl>
    <w:lvl w:ilvl="3" w:tplc="8F122B16">
      <w:start w:val="1"/>
      <w:numFmt w:val="bullet"/>
      <w:lvlText w:val=""/>
      <w:lvlJc w:val="left"/>
      <w:pPr>
        <w:ind w:left="3600" w:hanging="360"/>
      </w:pPr>
      <w:rPr>
        <w:rFonts w:ascii="Symbol" w:hAnsi="Symbol" w:hint="default"/>
      </w:rPr>
    </w:lvl>
    <w:lvl w:ilvl="4" w:tplc="3EF4635A">
      <w:start w:val="1"/>
      <w:numFmt w:val="bullet"/>
      <w:lvlText w:val="o"/>
      <w:lvlJc w:val="left"/>
      <w:pPr>
        <w:ind w:left="4320" w:hanging="360"/>
      </w:pPr>
      <w:rPr>
        <w:rFonts w:ascii="Courier New" w:hAnsi="Courier New" w:hint="default"/>
      </w:rPr>
    </w:lvl>
    <w:lvl w:ilvl="5" w:tplc="F4981FE2">
      <w:start w:val="1"/>
      <w:numFmt w:val="bullet"/>
      <w:lvlText w:val=""/>
      <w:lvlJc w:val="left"/>
      <w:pPr>
        <w:ind w:left="5040" w:hanging="360"/>
      </w:pPr>
      <w:rPr>
        <w:rFonts w:ascii="Wingdings" w:hAnsi="Wingdings" w:hint="default"/>
      </w:rPr>
    </w:lvl>
    <w:lvl w:ilvl="6" w:tplc="7A9C4442">
      <w:start w:val="1"/>
      <w:numFmt w:val="bullet"/>
      <w:lvlText w:val=""/>
      <w:lvlJc w:val="left"/>
      <w:pPr>
        <w:ind w:left="5760" w:hanging="360"/>
      </w:pPr>
      <w:rPr>
        <w:rFonts w:ascii="Symbol" w:hAnsi="Symbol" w:hint="default"/>
      </w:rPr>
    </w:lvl>
    <w:lvl w:ilvl="7" w:tplc="E878D8BC">
      <w:start w:val="1"/>
      <w:numFmt w:val="bullet"/>
      <w:lvlText w:val="o"/>
      <w:lvlJc w:val="left"/>
      <w:pPr>
        <w:ind w:left="6480" w:hanging="360"/>
      </w:pPr>
      <w:rPr>
        <w:rFonts w:ascii="Courier New" w:hAnsi="Courier New" w:hint="default"/>
      </w:rPr>
    </w:lvl>
    <w:lvl w:ilvl="8" w:tplc="65749FAC">
      <w:start w:val="1"/>
      <w:numFmt w:val="bullet"/>
      <w:lvlText w:val=""/>
      <w:lvlJc w:val="left"/>
      <w:pPr>
        <w:ind w:left="7200" w:hanging="360"/>
      </w:pPr>
      <w:rPr>
        <w:rFonts w:ascii="Wingdings" w:hAnsi="Wingdings" w:hint="default"/>
      </w:rPr>
    </w:lvl>
  </w:abstractNum>
  <w:abstractNum w:abstractNumId="6" w15:restartNumberingAfterBreak="0">
    <w:nsid w:val="0C967E21"/>
    <w:multiLevelType w:val="hybridMultilevel"/>
    <w:tmpl w:val="D246791C"/>
    <w:lvl w:ilvl="0" w:tplc="28A47D28">
      <w:start w:val="1"/>
      <w:numFmt w:val="bullet"/>
      <w:lvlText w:val="§"/>
      <w:lvlJc w:val="left"/>
      <w:pPr>
        <w:ind w:left="1440" w:hanging="360"/>
      </w:pPr>
      <w:rPr>
        <w:rFonts w:ascii="Wingdings" w:hAnsi="Wingdings" w:hint="default"/>
      </w:rPr>
    </w:lvl>
    <w:lvl w:ilvl="1" w:tplc="CC0EEA1C" w:tentative="1">
      <w:start w:val="1"/>
      <w:numFmt w:val="bullet"/>
      <w:lvlText w:val="o"/>
      <w:lvlJc w:val="left"/>
      <w:pPr>
        <w:ind w:left="2160" w:hanging="360"/>
      </w:pPr>
      <w:rPr>
        <w:rFonts w:ascii="Courier New" w:hAnsi="Courier New" w:hint="default"/>
      </w:rPr>
    </w:lvl>
    <w:lvl w:ilvl="2" w:tplc="F1F00A28" w:tentative="1">
      <w:start w:val="1"/>
      <w:numFmt w:val="bullet"/>
      <w:lvlText w:val=""/>
      <w:lvlJc w:val="left"/>
      <w:pPr>
        <w:ind w:left="2880" w:hanging="360"/>
      </w:pPr>
      <w:rPr>
        <w:rFonts w:ascii="Wingdings" w:hAnsi="Wingdings" w:hint="default"/>
      </w:rPr>
    </w:lvl>
    <w:lvl w:ilvl="3" w:tplc="FF8654D2" w:tentative="1">
      <w:start w:val="1"/>
      <w:numFmt w:val="bullet"/>
      <w:lvlText w:val=""/>
      <w:lvlJc w:val="left"/>
      <w:pPr>
        <w:ind w:left="3600" w:hanging="360"/>
      </w:pPr>
      <w:rPr>
        <w:rFonts w:ascii="Symbol" w:hAnsi="Symbol" w:hint="default"/>
      </w:rPr>
    </w:lvl>
    <w:lvl w:ilvl="4" w:tplc="53CC08E4" w:tentative="1">
      <w:start w:val="1"/>
      <w:numFmt w:val="bullet"/>
      <w:lvlText w:val="o"/>
      <w:lvlJc w:val="left"/>
      <w:pPr>
        <w:ind w:left="4320" w:hanging="360"/>
      </w:pPr>
      <w:rPr>
        <w:rFonts w:ascii="Courier New" w:hAnsi="Courier New" w:hint="default"/>
      </w:rPr>
    </w:lvl>
    <w:lvl w:ilvl="5" w:tplc="56AC8D98" w:tentative="1">
      <w:start w:val="1"/>
      <w:numFmt w:val="bullet"/>
      <w:lvlText w:val=""/>
      <w:lvlJc w:val="left"/>
      <w:pPr>
        <w:ind w:left="5040" w:hanging="360"/>
      </w:pPr>
      <w:rPr>
        <w:rFonts w:ascii="Wingdings" w:hAnsi="Wingdings" w:hint="default"/>
      </w:rPr>
    </w:lvl>
    <w:lvl w:ilvl="6" w:tplc="80B651B0" w:tentative="1">
      <w:start w:val="1"/>
      <w:numFmt w:val="bullet"/>
      <w:lvlText w:val=""/>
      <w:lvlJc w:val="left"/>
      <w:pPr>
        <w:ind w:left="5760" w:hanging="360"/>
      </w:pPr>
      <w:rPr>
        <w:rFonts w:ascii="Symbol" w:hAnsi="Symbol" w:hint="default"/>
      </w:rPr>
    </w:lvl>
    <w:lvl w:ilvl="7" w:tplc="3D8ECF8C" w:tentative="1">
      <w:start w:val="1"/>
      <w:numFmt w:val="bullet"/>
      <w:lvlText w:val="o"/>
      <w:lvlJc w:val="left"/>
      <w:pPr>
        <w:ind w:left="6480" w:hanging="360"/>
      </w:pPr>
      <w:rPr>
        <w:rFonts w:ascii="Courier New" w:hAnsi="Courier New" w:hint="default"/>
      </w:rPr>
    </w:lvl>
    <w:lvl w:ilvl="8" w:tplc="E9585A3A" w:tentative="1">
      <w:start w:val="1"/>
      <w:numFmt w:val="bullet"/>
      <w:lvlText w:val=""/>
      <w:lvlJc w:val="left"/>
      <w:pPr>
        <w:ind w:left="7200" w:hanging="360"/>
      </w:pPr>
      <w:rPr>
        <w:rFonts w:ascii="Wingdings" w:hAnsi="Wingdings" w:hint="default"/>
      </w:rPr>
    </w:lvl>
  </w:abstractNum>
  <w:abstractNum w:abstractNumId="7" w15:restartNumberingAfterBreak="0">
    <w:nsid w:val="0FD17806"/>
    <w:multiLevelType w:val="hybridMultilevel"/>
    <w:tmpl w:val="EA543406"/>
    <w:lvl w:ilvl="0" w:tplc="F79821DC">
      <w:start w:val="1"/>
      <w:numFmt w:val="bullet"/>
      <w:lvlText w:val=""/>
      <w:lvlJc w:val="left"/>
      <w:pPr>
        <w:ind w:left="720" w:hanging="360"/>
      </w:pPr>
      <w:rPr>
        <w:rFonts w:ascii="Symbol" w:hAnsi="Symbol" w:hint="default"/>
      </w:rPr>
    </w:lvl>
    <w:lvl w:ilvl="1" w:tplc="796ECDB6" w:tentative="1">
      <w:start w:val="1"/>
      <w:numFmt w:val="bullet"/>
      <w:lvlText w:val="o"/>
      <w:lvlJc w:val="left"/>
      <w:pPr>
        <w:ind w:left="1440" w:hanging="360"/>
      </w:pPr>
      <w:rPr>
        <w:rFonts w:ascii="Courier New" w:hAnsi="Courier New" w:hint="default"/>
      </w:rPr>
    </w:lvl>
    <w:lvl w:ilvl="2" w:tplc="7422B644" w:tentative="1">
      <w:start w:val="1"/>
      <w:numFmt w:val="bullet"/>
      <w:lvlText w:val=""/>
      <w:lvlJc w:val="left"/>
      <w:pPr>
        <w:ind w:left="2160" w:hanging="360"/>
      </w:pPr>
      <w:rPr>
        <w:rFonts w:ascii="Wingdings" w:hAnsi="Wingdings" w:hint="default"/>
      </w:rPr>
    </w:lvl>
    <w:lvl w:ilvl="3" w:tplc="D4D80F52" w:tentative="1">
      <w:start w:val="1"/>
      <w:numFmt w:val="bullet"/>
      <w:lvlText w:val=""/>
      <w:lvlJc w:val="left"/>
      <w:pPr>
        <w:ind w:left="2880" w:hanging="360"/>
      </w:pPr>
      <w:rPr>
        <w:rFonts w:ascii="Symbol" w:hAnsi="Symbol" w:hint="default"/>
      </w:rPr>
    </w:lvl>
    <w:lvl w:ilvl="4" w:tplc="226A9C08" w:tentative="1">
      <w:start w:val="1"/>
      <w:numFmt w:val="bullet"/>
      <w:lvlText w:val="o"/>
      <w:lvlJc w:val="left"/>
      <w:pPr>
        <w:ind w:left="3600" w:hanging="360"/>
      </w:pPr>
      <w:rPr>
        <w:rFonts w:ascii="Courier New" w:hAnsi="Courier New" w:hint="default"/>
      </w:rPr>
    </w:lvl>
    <w:lvl w:ilvl="5" w:tplc="4AD2E0F2" w:tentative="1">
      <w:start w:val="1"/>
      <w:numFmt w:val="bullet"/>
      <w:lvlText w:val=""/>
      <w:lvlJc w:val="left"/>
      <w:pPr>
        <w:ind w:left="4320" w:hanging="360"/>
      </w:pPr>
      <w:rPr>
        <w:rFonts w:ascii="Wingdings" w:hAnsi="Wingdings" w:hint="default"/>
      </w:rPr>
    </w:lvl>
    <w:lvl w:ilvl="6" w:tplc="31DAD682" w:tentative="1">
      <w:start w:val="1"/>
      <w:numFmt w:val="bullet"/>
      <w:lvlText w:val=""/>
      <w:lvlJc w:val="left"/>
      <w:pPr>
        <w:ind w:left="5040" w:hanging="360"/>
      </w:pPr>
      <w:rPr>
        <w:rFonts w:ascii="Symbol" w:hAnsi="Symbol" w:hint="default"/>
      </w:rPr>
    </w:lvl>
    <w:lvl w:ilvl="7" w:tplc="C330A09C" w:tentative="1">
      <w:start w:val="1"/>
      <w:numFmt w:val="bullet"/>
      <w:lvlText w:val="o"/>
      <w:lvlJc w:val="left"/>
      <w:pPr>
        <w:ind w:left="5760" w:hanging="360"/>
      </w:pPr>
      <w:rPr>
        <w:rFonts w:ascii="Courier New" w:hAnsi="Courier New" w:hint="default"/>
      </w:rPr>
    </w:lvl>
    <w:lvl w:ilvl="8" w:tplc="25DA879A" w:tentative="1">
      <w:start w:val="1"/>
      <w:numFmt w:val="bullet"/>
      <w:lvlText w:val=""/>
      <w:lvlJc w:val="left"/>
      <w:pPr>
        <w:ind w:left="6480" w:hanging="360"/>
      </w:pPr>
      <w:rPr>
        <w:rFonts w:ascii="Wingdings" w:hAnsi="Wingdings" w:hint="default"/>
      </w:rPr>
    </w:lvl>
  </w:abstractNum>
  <w:abstractNum w:abstractNumId="8" w15:restartNumberingAfterBreak="0">
    <w:nsid w:val="111C226C"/>
    <w:multiLevelType w:val="hybridMultilevel"/>
    <w:tmpl w:val="D8D87EB2"/>
    <w:lvl w:ilvl="0" w:tplc="261C7F82">
      <w:start w:val="1"/>
      <w:numFmt w:val="bullet"/>
      <w:lvlText w:val=""/>
      <w:lvlJc w:val="left"/>
      <w:pPr>
        <w:ind w:left="720" w:hanging="360"/>
      </w:pPr>
      <w:rPr>
        <w:rFonts w:ascii="Symbol" w:hAnsi="Symbol" w:hint="default"/>
      </w:rPr>
    </w:lvl>
    <w:lvl w:ilvl="1" w:tplc="3A1E1AD8" w:tentative="1">
      <w:start w:val="1"/>
      <w:numFmt w:val="bullet"/>
      <w:lvlText w:val="o"/>
      <w:lvlJc w:val="left"/>
      <w:pPr>
        <w:ind w:left="1440" w:hanging="360"/>
      </w:pPr>
      <w:rPr>
        <w:rFonts w:ascii="Courier New" w:hAnsi="Courier New" w:hint="default"/>
      </w:rPr>
    </w:lvl>
    <w:lvl w:ilvl="2" w:tplc="35440260" w:tentative="1">
      <w:start w:val="1"/>
      <w:numFmt w:val="bullet"/>
      <w:lvlText w:val=""/>
      <w:lvlJc w:val="left"/>
      <w:pPr>
        <w:ind w:left="2160" w:hanging="360"/>
      </w:pPr>
      <w:rPr>
        <w:rFonts w:ascii="Wingdings" w:hAnsi="Wingdings" w:hint="default"/>
      </w:rPr>
    </w:lvl>
    <w:lvl w:ilvl="3" w:tplc="9A0A0B82" w:tentative="1">
      <w:start w:val="1"/>
      <w:numFmt w:val="bullet"/>
      <w:lvlText w:val=""/>
      <w:lvlJc w:val="left"/>
      <w:pPr>
        <w:ind w:left="2880" w:hanging="360"/>
      </w:pPr>
      <w:rPr>
        <w:rFonts w:ascii="Symbol" w:hAnsi="Symbol" w:hint="default"/>
      </w:rPr>
    </w:lvl>
    <w:lvl w:ilvl="4" w:tplc="B73AC724" w:tentative="1">
      <w:start w:val="1"/>
      <w:numFmt w:val="bullet"/>
      <w:lvlText w:val="o"/>
      <w:lvlJc w:val="left"/>
      <w:pPr>
        <w:ind w:left="3600" w:hanging="360"/>
      </w:pPr>
      <w:rPr>
        <w:rFonts w:ascii="Courier New" w:hAnsi="Courier New" w:hint="default"/>
      </w:rPr>
    </w:lvl>
    <w:lvl w:ilvl="5" w:tplc="48F44ED2" w:tentative="1">
      <w:start w:val="1"/>
      <w:numFmt w:val="bullet"/>
      <w:lvlText w:val=""/>
      <w:lvlJc w:val="left"/>
      <w:pPr>
        <w:ind w:left="4320" w:hanging="360"/>
      </w:pPr>
      <w:rPr>
        <w:rFonts w:ascii="Wingdings" w:hAnsi="Wingdings" w:hint="default"/>
      </w:rPr>
    </w:lvl>
    <w:lvl w:ilvl="6" w:tplc="265AC866" w:tentative="1">
      <w:start w:val="1"/>
      <w:numFmt w:val="bullet"/>
      <w:lvlText w:val=""/>
      <w:lvlJc w:val="left"/>
      <w:pPr>
        <w:ind w:left="5040" w:hanging="360"/>
      </w:pPr>
      <w:rPr>
        <w:rFonts w:ascii="Symbol" w:hAnsi="Symbol" w:hint="default"/>
      </w:rPr>
    </w:lvl>
    <w:lvl w:ilvl="7" w:tplc="A1EEBBD4" w:tentative="1">
      <w:start w:val="1"/>
      <w:numFmt w:val="bullet"/>
      <w:lvlText w:val="o"/>
      <w:lvlJc w:val="left"/>
      <w:pPr>
        <w:ind w:left="5760" w:hanging="360"/>
      </w:pPr>
      <w:rPr>
        <w:rFonts w:ascii="Courier New" w:hAnsi="Courier New" w:hint="default"/>
      </w:rPr>
    </w:lvl>
    <w:lvl w:ilvl="8" w:tplc="6E8425EA" w:tentative="1">
      <w:start w:val="1"/>
      <w:numFmt w:val="bullet"/>
      <w:lvlText w:val=""/>
      <w:lvlJc w:val="left"/>
      <w:pPr>
        <w:ind w:left="6480" w:hanging="360"/>
      </w:pPr>
      <w:rPr>
        <w:rFonts w:ascii="Wingdings" w:hAnsi="Wingdings" w:hint="default"/>
      </w:rPr>
    </w:lvl>
  </w:abstractNum>
  <w:abstractNum w:abstractNumId="9" w15:restartNumberingAfterBreak="0">
    <w:nsid w:val="11E9A59C"/>
    <w:multiLevelType w:val="hybridMultilevel"/>
    <w:tmpl w:val="34A4E6C0"/>
    <w:lvl w:ilvl="0" w:tplc="025AB068">
      <w:start w:val="1"/>
      <w:numFmt w:val="bullet"/>
      <w:lvlText w:val="§"/>
      <w:lvlJc w:val="left"/>
      <w:pPr>
        <w:ind w:left="720" w:hanging="360"/>
      </w:pPr>
      <w:rPr>
        <w:rFonts w:ascii="Wingdings" w:hAnsi="Wingdings" w:hint="default"/>
      </w:rPr>
    </w:lvl>
    <w:lvl w:ilvl="1" w:tplc="FC5AAA20">
      <w:start w:val="1"/>
      <w:numFmt w:val="bullet"/>
      <w:lvlText w:val="o"/>
      <w:lvlJc w:val="left"/>
      <w:pPr>
        <w:ind w:left="1440" w:hanging="360"/>
      </w:pPr>
      <w:rPr>
        <w:rFonts w:ascii="Courier New" w:hAnsi="Courier New" w:hint="default"/>
      </w:rPr>
    </w:lvl>
    <w:lvl w:ilvl="2" w:tplc="0CFA4B6E">
      <w:start w:val="1"/>
      <w:numFmt w:val="bullet"/>
      <w:lvlText w:val=""/>
      <w:lvlJc w:val="left"/>
      <w:pPr>
        <w:ind w:left="2160" w:hanging="360"/>
      </w:pPr>
      <w:rPr>
        <w:rFonts w:ascii="Wingdings" w:hAnsi="Wingdings" w:hint="default"/>
      </w:rPr>
    </w:lvl>
    <w:lvl w:ilvl="3" w:tplc="25962DBA">
      <w:start w:val="1"/>
      <w:numFmt w:val="bullet"/>
      <w:lvlText w:val=""/>
      <w:lvlJc w:val="left"/>
      <w:pPr>
        <w:ind w:left="2880" w:hanging="360"/>
      </w:pPr>
      <w:rPr>
        <w:rFonts w:ascii="Symbol" w:hAnsi="Symbol" w:hint="default"/>
      </w:rPr>
    </w:lvl>
    <w:lvl w:ilvl="4" w:tplc="A62A0A56">
      <w:start w:val="1"/>
      <w:numFmt w:val="bullet"/>
      <w:lvlText w:val="o"/>
      <w:lvlJc w:val="left"/>
      <w:pPr>
        <w:ind w:left="3600" w:hanging="360"/>
      </w:pPr>
      <w:rPr>
        <w:rFonts w:ascii="Courier New" w:hAnsi="Courier New" w:hint="default"/>
      </w:rPr>
    </w:lvl>
    <w:lvl w:ilvl="5" w:tplc="E4DED626">
      <w:start w:val="1"/>
      <w:numFmt w:val="bullet"/>
      <w:lvlText w:val=""/>
      <w:lvlJc w:val="left"/>
      <w:pPr>
        <w:ind w:left="4320" w:hanging="360"/>
      </w:pPr>
      <w:rPr>
        <w:rFonts w:ascii="Wingdings" w:hAnsi="Wingdings" w:hint="default"/>
      </w:rPr>
    </w:lvl>
    <w:lvl w:ilvl="6" w:tplc="24A08A38">
      <w:start w:val="1"/>
      <w:numFmt w:val="bullet"/>
      <w:lvlText w:val=""/>
      <w:lvlJc w:val="left"/>
      <w:pPr>
        <w:ind w:left="5040" w:hanging="360"/>
      </w:pPr>
      <w:rPr>
        <w:rFonts w:ascii="Symbol" w:hAnsi="Symbol" w:hint="default"/>
      </w:rPr>
    </w:lvl>
    <w:lvl w:ilvl="7" w:tplc="011288EC">
      <w:start w:val="1"/>
      <w:numFmt w:val="bullet"/>
      <w:lvlText w:val="o"/>
      <w:lvlJc w:val="left"/>
      <w:pPr>
        <w:ind w:left="5760" w:hanging="360"/>
      </w:pPr>
      <w:rPr>
        <w:rFonts w:ascii="Courier New" w:hAnsi="Courier New" w:hint="default"/>
      </w:rPr>
    </w:lvl>
    <w:lvl w:ilvl="8" w:tplc="2870DA3C">
      <w:start w:val="1"/>
      <w:numFmt w:val="bullet"/>
      <w:lvlText w:val=""/>
      <w:lvlJc w:val="left"/>
      <w:pPr>
        <w:ind w:left="6480" w:hanging="360"/>
      </w:pPr>
      <w:rPr>
        <w:rFonts w:ascii="Wingdings" w:hAnsi="Wingdings" w:hint="default"/>
      </w:rPr>
    </w:lvl>
  </w:abstractNum>
  <w:abstractNum w:abstractNumId="10" w15:restartNumberingAfterBreak="0">
    <w:nsid w:val="13571532"/>
    <w:multiLevelType w:val="hybridMultilevel"/>
    <w:tmpl w:val="9F201CB4"/>
    <w:lvl w:ilvl="0" w:tplc="0EC851C8">
      <w:start w:val="1"/>
      <w:numFmt w:val="bullet"/>
      <w:lvlText w:val=""/>
      <w:lvlJc w:val="left"/>
      <w:pPr>
        <w:ind w:left="2160" w:hanging="360"/>
      </w:pPr>
      <w:rPr>
        <w:rFonts w:ascii="Wingdings" w:hAnsi="Wingdings" w:hint="default"/>
      </w:rPr>
    </w:lvl>
    <w:lvl w:ilvl="1" w:tplc="C6C04C8A" w:tentative="1">
      <w:start w:val="1"/>
      <w:numFmt w:val="bullet"/>
      <w:lvlText w:val="o"/>
      <w:lvlJc w:val="left"/>
      <w:pPr>
        <w:ind w:left="2880" w:hanging="360"/>
      </w:pPr>
      <w:rPr>
        <w:rFonts w:ascii="Courier New" w:hAnsi="Courier New" w:hint="default"/>
      </w:rPr>
    </w:lvl>
    <w:lvl w:ilvl="2" w:tplc="DF66E7BC" w:tentative="1">
      <w:start w:val="1"/>
      <w:numFmt w:val="bullet"/>
      <w:lvlText w:val=""/>
      <w:lvlJc w:val="left"/>
      <w:pPr>
        <w:ind w:left="3600" w:hanging="360"/>
      </w:pPr>
      <w:rPr>
        <w:rFonts w:ascii="Wingdings" w:hAnsi="Wingdings" w:hint="default"/>
      </w:rPr>
    </w:lvl>
    <w:lvl w:ilvl="3" w:tplc="D2049552" w:tentative="1">
      <w:start w:val="1"/>
      <w:numFmt w:val="bullet"/>
      <w:lvlText w:val=""/>
      <w:lvlJc w:val="left"/>
      <w:pPr>
        <w:ind w:left="4320" w:hanging="360"/>
      </w:pPr>
      <w:rPr>
        <w:rFonts w:ascii="Symbol" w:hAnsi="Symbol" w:hint="default"/>
      </w:rPr>
    </w:lvl>
    <w:lvl w:ilvl="4" w:tplc="187239A4" w:tentative="1">
      <w:start w:val="1"/>
      <w:numFmt w:val="bullet"/>
      <w:lvlText w:val="o"/>
      <w:lvlJc w:val="left"/>
      <w:pPr>
        <w:ind w:left="5040" w:hanging="360"/>
      </w:pPr>
      <w:rPr>
        <w:rFonts w:ascii="Courier New" w:hAnsi="Courier New" w:hint="default"/>
      </w:rPr>
    </w:lvl>
    <w:lvl w:ilvl="5" w:tplc="D4208B9A" w:tentative="1">
      <w:start w:val="1"/>
      <w:numFmt w:val="bullet"/>
      <w:lvlText w:val=""/>
      <w:lvlJc w:val="left"/>
      <w:pPr>
        <w:ind w:left="5760" w:hanging="360"/>
      </w:pPr>
      <w:rPr>
        <w:rFonts w:ascii="Wingdings" w:hAnsi="Wingdings" w:hint="default"/>
      </w:rPr>
    </w:lvl>
    <w:lvl w:ilvl="6" w:tplc="03C60378" w:tentative="1">
      <w:start w:val="1"/>
      <w:numFmt w:val="bullet"/>
      <w:lvlText w:val=""/>
      <w:lvlJc w:val="left"/>
      <w:pPr>
        <w:ind w:left="6480" w:hanging="360"/>
      </w:pPr>
      <w:rPr>
        <w:rFonts w:ascii="Symbol" w:hAnsi="Symbol" w:hint="default"/>
      </w:rPr>
    </w:lvl>
    <w:lvl w:ilvl="7" w:tplc="57C0C472" w:tentative="1">
      <w:start w:val="1"/>
      <w:numFmt w:val="bullet"/>
      <w:lvlText w:val="o"/>
      <w:lvlJc w:val="left"/>
      <w:pPr>
        <w:ind w:left="7200" w:hanging="360"/>
      </w:pPr>
      <w:rPr>
        <w:rFonts w:ascii="Courier New" w:hAnsi="Courier New" w:hint="default"/>
      </w:rPr>
    </w:lvl>
    <w:lvl w:ilvl="8" w:tplc="F71C9334" w:tentative="1">
      <w:start w:val="1"/>
      <w:numFmt w:val="bullet"/>
      <w:lvlText w:val=""/>
      <w:lvlJc w:val="left"/>
      <w:pPr>
        <w:ind w:left="7920" w:hanging="360"/>
      </w:pPr>
      <w:rPr>
        <w:rFonts w:ascii="Wingdings" w:hAnsi="Wingdings" w:hint="default"/>
      </w:rPr>
    </w:lvl>
  </w:abstractNum>
  <w:abstractNum w:abstractNumId="11" w15:restartNumberingAfterBreak="0">
    <w:nsid w:val="1409728D"/>
    <w:multiLevelType w:val="hybridMultilevel"/>
    <w:tmpl w:val="E1E81CCA"/>
    <w:lvl w:ilvl="0" w:tplc="D89C9BD6">
      <w:start w:val="1"/>
      <w:numFmt w:val="bullet"/>
      <w:lvlText w:val="v"/>
      <w:lvlJc w:val="left"/>
      <w:pPr>
        <w:ind w:left="720" w:hanging="360"/>
      </w:pPr>
      <w:rPr>
        <w:rFonts w:ascii="Wingdings" w:hAnsi="Wingdings" w:hint="default"/>
      </w:rPr>
    </w:lvl>
    <w:lvl w:ilvl="1" w:tplc="C74057D4">
      <w:start w:val="1"/>
      <w:numFmt w:val="bullet"/>
      <w:lvlText w:val="o"/>
      <w:lvlJc w:val="left"/>
      <w:pPr>
        <w:ind w:left="1440" w:hanging="360"/>
      </w:pPr>
      <w:rPr>
        <w:rFonts w:ascii="Courier New" w:hAnsi="Courier New" w:hint="default"/>
      </w:rPr>
    </w:lvl>
    <w:lvl w:ilvl="2" w:tplc="DC88CBC2">
      <w:start w:val="1"/>
      <w:numFmt w:val="bullet"/>
      <w:lvlText w:val=""/>
      <w:lvlJc w:val="left"/>
      <w:pPr>
        <w:ind w:left="2160" w:hanging="360"/>
      </w:pPr>
      <w:rPr>
        <w:rFonts w:ascii="Wingdings" w:hAnsi="Wingdings" w:hint="default"/>
      </w:rPr>
    </w:lvl>
    <w:lvl w:ilvl="3" w:tplc="6E82DA8C">
      <w:start w:val="1"/>
      <w:numFmt w:val="bullet"/>
      <w:lvlText w:val=""/>
      <w:lvlJc w:val="left"/>
      <w:pPr>
        <w:ind w:left="2880" w:hanging="360"/>
      </w:pPr>
      <w:rPr>
        <w:rFonts w:ascii="Symbol" w:hAnsi="Symbol" w:hint="default"/>
      </w:rPr>
    </w:lvl>
    <w:lvl w:ilvl="4" w:tplc="AD8C7804">
      <w:start w:val="1"/>
      <w:numFmt w:val="bullet"/>
      <w:lvlText w:val="o"/>
      <w:lvlJc w:val="left"/>
      <w:pPr>
        <w:ind w:left="3600" w:hanging="360"/>
      </w:pPr>
      <w:rPr>
        <w:rFonts w:ascii="Courier New" w:hAnsi="Courier New" w:hint="default"/>
      </w:rPr>
    </w:lvl>
    <w:lvl w:ilvl="5" w:tplc="CC0EB85C">
      <w:start w:val="1"/>
      <w:numFmt w:val="bullet"/>
      <w:lvlText w:val=""/>
      <w:lvlJc w:val="left"/>
      <w:pPr>
        <w:ind w:left="4320" w:hanging="360"/>
      </w:pPr>
      <w:rPr>
        <w:rFonts w:ascii="Wingdings" w:hAnsi="Wingdings" w:hint="default"/>
      </w:rPr>
    </w:lvl>
    <w:lvl w:ilvl="6" w:tplc="27EC059A">
      <w:start w:val="1"/>
      <w:numFmt w:val="bullet"/>
      <w:lvlText w:val=""/>
      <w:lvlJc w:val="left"/>
      <w:pPr>
        <w:ind w:left="5040" w:hanging="360"/>
      </w:pPr>
      <w:rPr>
        <w:rFonts w:ascii="Symbol" w:hAnsi="Symbol" w:hint="default"/>
      </w:rPr>
    </w:lvl>
    <w:lvl w:ilvl="7" w:tplc="623E7658">
      <w:start w:val="1"/>
      <w:numFmt w:val="bullet"/>
      <w:lvlText w:val="o"/>
      <w:lvlJc w:val="left"/>
      <w:pPr>
        <w:ind w:left="5760" w:hanging="360"/>
      </w:pPr>
      <w:rPr>
        <w:rFonts w:ascii="Courier New" w:hAnsi="Courier New" w:hint="default"/>
      </w:rPr>
    </w:lvl>
    <w:lvl w:ilvl="8" w:tplc="B1B619DE">
      <w:start w:val="1"/>
      <w:numFmt w:val="bullet"/>
      <w:lvlText w:val=""/>
      <w:lvlJc w:val="left"/>
      <w:pPr>
        <w:ind w:left="6480" w:hanging="360"/>
      </w:pPr>
      <w:rPr>
        <w:rFonts w:ascii="Wingdings" w:hAnsi="Wingdings" w:hint="default"/>
      </w:rPr>
    </w:lvl>
  </w:abstractNum>
  <w:abstractNum w:abstractNumId="12" w15:restartNumberingAfterBreak="0">
    <w:nsid w:val="14720D3A"/>
    <w:multiLevelType w:val="hybridMultilevel"/>
    <w:tmpl w:val="D10AF9A6"/>
    <w:lvl w:ilvl="0" w:tplc="C890B676">
      <w:start w:val="1"/>
      <w:numFmt w:val="bullet"/>
      <w:lvlText w:val="§"/>
      <w:lvlJc w:val="left"/>
      <w:pPr>
        <w:ind w:left="2160" w:hanging="360"/>
      </w:pPr>
      <w:rPr>
        <w:rFonts w:ascii="Wingdings" w:hAnsi="Wingdings" w:hint="default"/>
      </w:rPr>
    </w:lvl>
    <w:lvl w:ilvl="1" w:tplc="497ED50A" w:tentative="1">
      <w:start w:val="1"/>
      <w:numFmt w:val="bullet"/>
      <w:lvlText w:val="o"/>
      <w:lvlJc w:val="left"/>
      <w:pPr>
        <w:ind w:left="2880" w:hanging="360"/>
      </w:pPr>
      <w:rPr>
        <w:rFonts w:ascii="Courier New" w:hAnsi="Courier New" w:hint="default"/>
      </w:rPr>
    </w:lvl>
    <w:lvl w:ilvl="2" w:tplc="667E4D40" w:tentative="1">
      <w:start w:val="1"/>
      <w:numFmt w:val="bullet"/>
      <w:lvlText w:val=""/>
      <w:lvlJc w:val="left"/>
      <w:pPr>
        <w:ind w:left="3600" w:hanging="360"/>
      </w:pPr>
      <w:rPr>
        <w:rFonts w:ascii="Wingdings" w:hAnsi="Wingdings" w:hint="default"/>
      </w:rPr>
    </w:lvl>
    <w:lvl w:ilvl="3" w:tplc="16341F9C" w:tentative="1">
      <w:start w:val="1"/>
      <w:numFmt w:val="bullet"/>
      <w:lvlText w:val=""/>
      <w:lvlJc w:val="left"/>
      <w:pPr>
        <w:ind w:left="4320" w:hanging="360"/>
      </w:pPr>
      <w:rPr>
        <w:rFonts w:ascii="Symbol" w:hAnsi="Symbol" w:hint="default"/>
      </w:rPr>
    </w:lvl>
    <w:lvl w:ilvl="4" w:tplc="EB7CA1BC" w:tentative="1">
      <w:start w:val="1"/>
      <w:numFmt w:val="bullet"/>
      <w:lvlText w:val="o"/>
      <w:lvlJc w:val="left"/>
      <w:pPr>
        <w:ind w:left="5040" w:hanging="360"/>
      </w:pPr>
      <w:rPr>
        <w:rFonts w:ascii="Courier New" w:hAnsi="Courier New" w:hint="default"/>
      </w:rPr>
    </w:lvl>
    <w:lvl w:ilvl="5" w:tplc="5978E160" w:tentative="1">
      <w:start w:val="1"/>
      <w:numFmt w:val="bullet"/>
      <w:lvlText w:val=""/>
      <w:lvlJc w:val="left"/>
      <w:pPr>
        <w:ind w:left="5760" w:hanging="360"/>
      </w:pPr>
      <w:rPr>
        <w:rFonts w:ascii="Wingdings" w:hAnsi="Wingdings" w:hint="default"/>
      </w:rPr>
    </w:lvl>
    <w:lvl w:ilvl="6" w:tplc="9AB80C8E" w:tentative="1">
      <w:start w:val="1"/>
      <w:numFmt w:val="bullet"/>
      <w:lvlText w:val=""/>
      <w:lvlJc w:val="left"/>
      <w:pPr>
        <w:ind w:left="6480" w:hanging="360"/>
      </w:pPr>
      <w:rPr>
        <w:rFonts w:ascii="Symbol" w:hAnsi="Symbol" w:hint="default"/>
      </w:rPr>
    </w:lvl>
    <w:lvl w:ilvl="7" w:tplc="FF9EE758" w:tentative="1">
      <w:start w:val="1"/>
      <w:numFmt w:val="bullet"/>
      <w:lvlText w:val="o"/>
      <w:lvlJc w:val="left"/>
      <w:pPr>
        <w:ind w:left="7200" w:hanging="360"/>
      </w:pPr>
      <w:rPr>
        <w:rFonts w:ascii="Courier New" w:hAnsi="Courier New" w:hint="default"/>
      </w:rPr>
    </w:lvl>
    <w:lvl w:ilvl="8" w:tplc="CBF63EB0" w:tentative="1">
      <w:start w:val="1"/>
      <w:numFmt w:val="bullet"/>
      <w:lvlText w:val=""/>
      <w:lvlJc w:val="left"/>
      <w:pPr>
        <w:ind w:left="7920" w:hanging="360"/>
      </w:pPr>
      <w:rPr>
        <w:rFonts w:ascii="Wingdings" w:hAnsi="Wingdings" w:hint="default"/>
      </w:rPr>
    </w:lvl>
  </w:abstractNum>
  <w:abstractNum w:abstractNumId="13" w15:restartNumberingAfterBreak="0">
    <w:nsid w:val="14CB2D44"/>
    <w:multiLevelType w:val="hybridMultilevel"/>
    <w:tmpl w:val="1DEE7474"/>
    <w:lvl w:ilvl="0" w:tplc="FB102412">
      <w:start w:val="1"/>
      <w:numFmt w:val="bullet"/>
      <w:lvlText w:val="§"/>
      <w:lvlJc w:val="left"/>
      <w:pPr>
        <w:ind w:left="720" w:hanging="360"/>
      </w:pPr>
      <w:rPr>
        <w:rFonts w:ascii="Wingdings" w:hAnsi="Wingdings" w:hint="default"/>
      </w:rPr>
    </w:lvl>
    <w:lvl w:ilvl="1" w:tplc="234C7214">
      <w:start w:val="1"/>
      <w:numFmt w:val="bullet"/>
      <w:lvlText w:val="o"/>
      <w:lvlJc w:val="left"/>
      <w:pPr>
        <w:ind w:left="1440" w:hanging="360"/>
      </w:pPr>
      <w:rPr>
        <w:rFonts w:ascii="Courier New" w:hAnsi="Courier New" w:hint="default"/>
      </w:rPr>
    </w:lvl>
    <w:lvl w:ilvl="2" w:tplc="E370D430">
      <w:start w:val="1"/>
      <w:numFmt w:val="bullet"/>
      <w:lvlText w:val=""/>
      <w:lvlJc w:val="left"/>
      <w:pPr>
        <w:ind w:left="2160" w:hanging="360"/>
      </w:pPr>
      <w:rPr>
        <w:rFonts w:ascii="Wingdings" w:hAnsi="Wingdings" w:hint="default"/>
      </w:rPr>
    </w:lvl>
    <w:lvl w:ilvl="3" w:tplc="AFF86616">
      <w:start w:val="1"/>
      <w:numFmt w:val="bullet"/>
      <w:lvlText w:val=""/>
      <w:lvlJc w:val="left"/>
      <w:pPr>
        <w:ind w:left="2880" w:hanging="360"/>
      </w:pPr>
      <w:rPr>
        <w:rFonts w:ascii="Symbol" w:hAnsi="Symbol" w:hint="default"/>
      </w:rPr>
    </w:lvl>
    <w:lvl w:ilvl="4" w:tplc="B928CF6C">
      <w:start w:val="1"/>
      <w:numFmt w:val="bullet"/>
      <w:lvlText w:val="o"/>
      <w:lvlJc w:val="left"/>
      <w:pPr>
        <w:ind w:left="3600" w:hanging="360"/>
      </w:pPr>
      <w:rPr>
        <w:rFonts w:ascii="Courier New" w:hAnsi="Courier New" w:hint="default"/>
      </w:rPr>
    </w:lvl>
    <w:lvl w:ilvl="5" w:tplc="1DF2288C">
      <w:start w:val="1"/>
      <w:numFmt w:val="bullet"/>
      <w:lvlText w:val=""/>
      <w:lvlJc w:val="left"/>
      <w:pPr>
        <w:ind w:left="4320" w:hanging="360"/>
      </w:pPr>
      <w:rPr>
        <w:rFonts w:ascii="Wingdings" w:hAnsi="Wingdings" w:hint="default"/>
      </w:rPr>
    </w:lvl>
    <w:lvl w:ilvl="6" w:tplc="F612A148">
      <w:start w:val="1"/>
      <w:numFmt w:val="bullet"/>
      <w:lvlText w:val=""/>
      <w:lvlJc w:val="left"/>
      <w:pPr>
        <w:ind w:left="5040" w:hanging="360"/>
      </w:pPr>
      <w:rPr>
        <w:rFonts w:ascii="Symbol" w:hAnsi="Symbol" w:hint="default"/>
      </w:rPr>
    </w:lvl>
    <w:lvl w:ilvl="7" w:tplc="F71C8318">
      <w:start w:val="1"/>
      <w:numFmt w:val="bullet"/>
      <w:lvlText w:val="o"/>
      <w:lvlJc w:val="left"/>
      <w:pPr>
        <w:ind w:left="5760" w:hanging="360"/>
      </w:pPr>
      <w:rPr>
        <w:rFonts w:ascii="Courier New" w:hAnsi="Courier New" w:hint="default"/>
      </w:rPr>
    </w:lvl>
    <w:lvl w:ilvl="8" w:tplc="947CF72C">
      <w:start w:val="1"/>
      <w:numFmt w:val="bullet"/>
      <w:lvlText w:val=""/>
      <w:lvlJc w:val="left"/>
      <w:pPr>
        <w:ind w:left="6480" w:hanging="360"/>
      </w:pPr>
      <w:rPr>
        <w:rFonts w:ascii="Wingdings" w:hAnsi="Wingdings" w:hint="default"/>
      </w:rPr>
    </w:lvl>
  </w:abstractNum>
  <w:abstractNum w:abstractNumId="14" w15:restartNumberingAfterBreak="0">
    <w:nsid w:val="16957EEC"/>
    <w:multiLevelType w:val="hybridMultilevel"/>
    <w:tmpl w:val="E25EC61C"/>
    <w:lvl w:ilvl="0" w:tplc="F3DE23AE">
      <w:start w:val="1"/>
      <w:numFmt w:val="bullet"/>
      <w:lvlText w:val="o"/>
      <w:lvlJc w:val="left"/>
      <w:pPr>
        <w:ind w:left="1800" w:hanging="360"/>
      </w:pPr>
      <w:rPr>
        <w:rFonts w:ascii="Courier New" w:hAnsi="Courier New" w:hint="default"/>
      </w:rPr>
    </w:lvl>
    <w:lvl w:ilvl="1" w:tplc="1E6EC4E2" w:tentative="1">
      <w:start w:val="1"/>
      <w:numFmt w:val="bullet"/>
      <w:lvlText w:val="o"/>
      <w:lvlJc w:val="left"/>
      <w:pPr>
        <w:ind w:left="2520" w:hanging="360"/>
      </w:pPr>
      <w:rPr>
        <w:rFonts w:ascii="Courier New" w:hAnsi="Courier New" w:hint="default"/>
      </w:rPr>
    </w:lvl>
    <w:lvl w:ilvl="2" w:tplc="B308D3B2" w:tentative="1">
      <w:start w:val="1"/>
      <w:numFmt w:val="bullet"/>
      <w:lvlText w:val=""/>
      <w:lvlJc w:val="left"/>
      <w:pPr>
        <w:ind w:left="3240" w:hanging="360"/>
      </w:pPr>
      <w:rPr>
        <w:rFonts w:ascii="Wingdings" w:hAnsi="Wingdings" w:hint="default"/>
      </w:rPr>
    </w:lvl>
    <w:lvl w:ilvl="3" w:tplc="F21E0D7A" w:tentative="1">
      <w:start w:val="1"/>
      <w:numFmt w:val="bullet"/>
      <w:lvlText w:val=""/>
      <w:lvlJc w:val="left"/>
      <w:pPr>
        <w:ind w:left="3960" w:hanging="360"/>
      </w:pPr>
      <w:rPr>
        <w:rFonts w:ascii="Symbol" w:hAnsi="Symbol" w:hint="default"/>
      </w:rPr>
    </w:lvl>
    <w:lvl w:ilvl="4" w:tplc="84C2988C" w:tentative="1">
      <w:start w:val="1"/>
      <w:numFmt w:val="bullet"/>
      <w:lvlText w:val="o"/>
      <w:lvlJc w:val="left"/>
      <w:pPr>
        <w:ind w:left="4680" w:hanging="360"/>
      </w:pPr>
      <w:rPr>
        <w:rFonts w:ascii="Courier New" w:hAnsi="Courier New" w:hint="default"/>
      </w:rPr>
    </w:lvl>
    <w:lvl w:ilvl="5" w:tplc="D59C3B0A" w:tentative="1">
      <w:start w:val="1"/>
      <w:numFmt w:val="bullet"/>
      <w:lvlText w:val=""/>
      <w:lvlJc w:val="left"/>
      <w:pPr>
        <w:ind w:left="5400" w:hanging="360"/>
      </w:pPr>
      <w:rPr>
        <w:rFonts w:ascii="Wingdings" w:hAnsi="Wingdings" w:hint="default"/>
      </w:rPr>
    </w:lvl>
    <w:lvl w:ilvl="6" w:tplc="6C4ADA2E" w:tentative="1">
      <w:start w:val="1"/>
      <w:numFmt w:val="bullet"/>
      <w:lvlText w:val=""/>
      <w:lvlJc w:val="left"/>
      <w:pPr>
        <w:ind w:left="6120" w:hanging="360"/>
      </w:pPr>
      <w:rPr>
        <w:rFonts w:ascii="Symbol" w:hAnsi="Symbol" w:hint="default"/>
      </w:rPr>
    </w:lvl>
    <w:lvl w:ilvl="7" w:tplc="B7D63A98" w:tentative="1">
      <w:start w:val="1"/>
      <w:numFmt w:val="bullet"/>
      <w:lvlText w:val="o"/>
      <w:lvlJc w:val="left"/>
      <w:pPr>
        <w:ind w:left="6840" w:hanging="360"/>
      </w:pPr>
      <w:rPr>
        <w:rFonts w:ascii="Courier New" w:hAnsi="Courier New" w:hint="default"/>
      </w:rPr>
    </w:lvl>
    <w:lvl w:ilvl="8" w:tplc="233AB9B2" w:tentative="1">
      <w:start w:val="1"/>
      <w:numFmt w:val="bullet"/>
      <w:lvlText w:val=""/>
      <w:lvlJc w:val="left"/>
      <w:pPr>
        <w:ind w:left="7560" w:hanging="360"/>
      </w:pPr>
      <w:rPr>
        <w:rFonts w:ascii="Wingdings" w:hAnsi="Wingdings" w:hint="default"/>
      </w:rPr>
    </w:lvl>
  </w:abstractNum>
  <w:abstractNum w:abstractNumId="15" w15:restartNumberingAfterBreak="0">
    <w:nsid w:val="1813459B"/>
    <w:multiLevelType w:val="hybridMultilevel"/>
    <w:tmpl w:val="160ABAE2"/>
    <w:lvl w:ilvl="0" w:tplc="DD268FA6">
      <w:start w:val="1"/>
      <w:numFmt w:val="bullet"/>
      <w:lvlText w:val=""/>
      <w:lvlJc w:val="left"/>
      <w:pPr>
        <w:ind w:left="1440" w:hanging="360"/>
      </w:pPr>
      <w:rPr>
        <w:rFonts w:ascii="Wingdings" w:hAnsi="Wingdings" w:hint="default"/>
      </w:rPr>
    </w:lvl>
    <w:lvl w:ilvl="1" w:tplc="4200523A">
      <w:start w:val="1"/>
      <w:numFmt w:val="bullet"/>
      <w:lvlText w:val=""/>
      <w:lvlJc w:val="left"/>
      <w:pPr>
        <w:ind w:left="2160" w:hanging="360"/>
      </w:pPr>
      <w:rPr>
        <w:rFonts w:ascii="Wingdings" w:hAnsi="Wingdings" w:hint="default"/>
      </w:rPr>
    </w:lvl>
    <w:lvl w:ilvl="2" w:tplc="D662F0A8" w:tentative="1">
      <w:start w:val="1"/>
      <w:numFmt w:val="bullet"/>
      <w:lvlText w:val=""/>
      <w:lvlJc w:val="left"/>
      <w:pPr>
        <w:ind w:left="2880" w:hanging="360"/>
      </w:pPr>
      <w:rPr>
        <w:rFonts w:ascii="Wingdings" w:hAnsi="Wingdings" w:hint="default"/>
      </w:rPr>
    </w:lvl>
    <w:lvl w:ilvl="3" w:tplc="039A6CE6" w:tentative="1">
      <w:start w:val="1"/>
      <w:numFmt w:val="bullet"/>
      <w:lvlText w:val=""/>
      <w:lvlJc w:val="left"/>
      <w:pPr>
        <w:ind w:left="3600" w:hanging="360"/>
      </w:pPr>
      <w:rPr>
        <w:rFonts w:ascii="Symbol" w:hAnsi="Symbol" w:hint="default"/>
      </w:rPr>
    </w:lvl>
    <w:lvl w:ilvl="4" w:tplc="3014B43A" w:tentative="1">
      <w:start w:val="1"/>
      <w:numFmt w:val="bullet"/>
      <w:lvlText w:val="o"/>
      <w:lvlJc w:val="left"/>
      <w:pPr>
        <w:ind w:left="4320" w:hanging="360"/>
      </w:pPr>
      <w:rPr>
        <w:rFonts w:ascii="Courier New" w:hAnsi="Courier New" w:hint="default"/>
      </w:rPr>
    </w:lvl>
    <w:lvl w:ilvl="5" w:tplc="B464F872" w:tentative="1">
      <w:start w:val="1"/>
      <w:numFmt w:val="bullet"/>
      <w:lvlText w:val=""/>
      <w:lvlJc w:val="left"/>
      <w:pPr>
        <w:ind w:left="5040" w:hanging="360"/>
      </w:pPr>
      <w:rPr>
        <w:rFonts w:ascii="Wingdings" w:hAnsi="Wingdings" w:hint="default"/>
      </w:rPr>
    </w:lvl>
    <w:lvl w:ilvl="6" w:tplc="E6280C6A" w:tentative="1">
      <w:start w:val="1"/>
      <w:numFmt w:val="bullet"/>
      <w:lvlText w:val=""/>
      <w:lvlJc w:val="left"/>
      <w:pPr>
        <w:ind w:left="5760" w:hanging="360"/>
      </w:pPr>
      <w:rPr>
        <w:rFonts w:ascii="Symbol" w:hAnsi="Symbol" w:hint="default"/>
      </w:rPr>
    </w:lvl>
    <w:lvl w:ilvl="7" w:tplc="A36043EA" w:tentative="1">
      <w:start w:val="1"/>
      <w:numFmt w:val="bullet"/>
      <w:lvlText w:val="o"/>
      <w:lvlJc w:val="left"/>
      <w:pPr>
        <w:ind w:left="6480" w:hanging="360"/>
      </w:pPr>
      <w:rPr>
        <w:rFonts w:ascii="Courier New" w:hAnsi="Courier New" w:hint="default"/>
      </w:rPr>
    </w:lvl>
    <w:lvl w:ilvl="8" w:tplc="E6BC69E2" w:tentative="1">
      <w:start w:val="1"/>
      <w:numFmt w:val="bullet"/>
      <w:lvlText w:val=""/>
      <w:lvlJc w:val="left"/>
      <w:pPr>
        <w:ind w:left="7200" w:hanging="360"/>
      </w:pPr>
      <w:rPr>
        <w:rFonts w:ascii="Wingdings" w:hAnsi="Wingdings" w:hint="default"/>
      </w:rPr>
    </w:lvl>
  </w:abstractNum>
  <w:abstractNum w:abstractNumId="16" w15:restartNumberingAfterBreak="0">
    <w:nsid w:val="1877C653"/>
    <w:multiLevelType w:val="hybridMultilevel"/>
    <w:tmpl w:val="CAD85004"/>
    <w:lvl w:ilvl="0" w:tplc="15FE14DC">
      <w:start w:val="1"/>
      <w:numFmt w:val="bullet"/>
      <w:lvlText w:val="·"/>
      <w:lvlJc w:val="left"/>
      <w:pPr>
        <w:ind w:left="720" w:hanging="360"/>
      </w:pPr>
      <w:rPr>
        <w:rFonts w:ascii="Symbol" w:hAnsi="Symbol" w:hint="default"/>
      </w:rPr>
    </w:lvl>
    <w:lvl w:ilvl="1" w:tplc="7A06997A">
      <w:start w:val="1"/>
      <w:numFmt w:val="bullet"/>
      <w:lvlText w:val="o"/>
      <w:lvlJc w:val="left"/>
      <w:pPr>
        <w:ind w:left="1440" w:hanging="360"/>
      </w:pPr>
      <w:rPr>
        <w:rFonts w:ascii="Courier New" w:hAnsi="Courier New" w:hint="default"/>
      </w:rPr>
    </w:lvl>
    <w:lvl w:ilvl="2" w:tplc="7128961A">
      <w:start w:val="1"/>
      <w:numFmt w:val="bullet"/>
      <w:lvlText w:val=""/>
      <w:lvlJc w:val="left"/>
      <w:pPr>
        <w:ind w:left="2160" w:hanging="360"/>
      </w:pPr>
      <w:rPr>
        <w:rFonts w:ascii="Wingdings" w:hAnsi="Wingdings" w:hint="default"/>
      </w:rPr>
    </w:lvl>
    <w:lvl w:ilvl="3" w:tplc="E4043192">
      <w:start w:val="1"/>
      <w:numFmt w:val="bullet"/>
      <w:lvlText w:val=""/>
      <w:lvlJc w:val="left"/>
      <w:pPr>
        <w:ind w:left="2880" w:hanging="360"/>
      </w:pPr>
      <w:rPr>
        <w:rFonts w:ascii="Symbol" w:hAnsi="Symbol" w:hint="default"/>
      </w:rPr>
    </w:lvl>
    <w:lvl w:ilvl="4" w:tplc="1C3446A6">
      <w:start w:val="1"/>
      <w:numFmt w:val="bullet"/>
      <w:lvlText w:val="o"/>
      <w:lvlJc w:val="left"/>
      <w:pPr>
        <w:ind w:left="3600" w:hanging="360"/>
      </w:pPr>
      <w:rPr>
        <w:rFonts w:ascii="Courier New" w:hAnsi="Courier New" w:hint="default"/>
      </w:rPr>
    </w:lvl>
    <w:lvl w:ilvl="5" w:tplc="9AE61794">
      <w:start w:val="1"/>
      <w:numFmt w:val="bullet"/>
      <w:lvlText w:val=""/>
      <w:lvlJc w:val="left"/>
      <w:pPr>
        <w:ind w:left="4320" w:hanging="360"/>
      </w:pPr>
      <w:rPr>
        <w:rFonts w:ascii="Wingdings" w:hAnsi="Wingdings" w:hint="default"/>
      </w:rPr>
    </w:lvl>
    <w:lvl w:ilvl="6" w:tplc="E71CA42A">
      <w:start w:val="1"/>
      <w:numFmt w:val="bullet"/>
      <w:lvlText w:val=""/>
      <w:lvlJc w:val="left"/>
      <w:pPr>
        <w:ind w:left="5040" w:hanging="360"/>
      </w:pPr>
      <w:rPr>
        <w:rFonts w:ascii="Symbol" w:hAnsi="Symbol" w:hint="default"/>
      </w:rPr>
    </w:lvl>
    <w:lvl w:ilvl="7" w:tplc="4A6441B0">
      <w:start w:val="1"/>
      <w:numFmt w:val="bullet"/>
      <w:lvlText w:val="o"/>
      <w:lvlJc w:val="left"/>
      <w:pPr>
        <w:ind w:left="5760" w:hanging="360"/>
      </w:pPr>
      <w:rPr>
        <w:rFonts w:ascii="Courier New" w:hAnsi="Courier New" w:hint="default"/>
      </w:rPr>
    </w:lvl>
    <w:lvl w:ilvl="8" w:tplc="5C5A4E2C">
      <w:start w:val="1"/>
      <w:numFmt w:val="bullet"/>
      <w:lvlText w:val=""/>
      <w:lvlJc w:val="left"/>
      <w:pPr>
        <w:ind w:left="6480" w:hanging="360"/>
      </w:pPr>
      <w:rPr>
        <w:rFonts w:ascii="Wingdings" w:hAnsi="Wingdings" w:hint="default"/>
      </w:rPr>
    </w:lvl>
  </w:abstractNum>
  <w:abstractNum w:abstractNumId="17" w15:restartNumberingAfterBreak="0">
    <w:nsid w:val="18CBB6FF"/>
    <w:multiLevelType w:val="hybridMultilevel"/>
    <w:tmpl w:val="92DED70E"/>
    <w:lvl w:ilvl="0" w:tplc="F44A48DC">
      <w:start w:val="1"/>
      <w:numFmt w:val="bullet"/>
      <w:lvlText w:val="·"/>
      <w:lvlJc w:val="left"/>
      <w:pPr>
        <w:ind w:left="720" w:hanging="360"/>
      </w:pPr>
      <w:rPr>
        <w:rFonts w:ascii="Symbol" w:hAnsi="Symbol" w:hint="default"/>
      </w:rPr>
    </w:lvl>
    <w:lvl w:ilvl="1" w:tplc="96A6C758">
      <w:start w:val="1"/>
      <w:numFmt w:val="bullet"/>
      <w:lvlText w:val="o"/>
      <w:lvlJc w:val="left"/>
      <w:pPr>
        <w:ind w:left="1440" w:hanging="360"/>
      </w:pPr>
      <w:rPr>
        <w:rFonts w:ascii="Courier New" w:hAnsi="Courier New" w:hint="default"/>
      </w:rPr>
    </w:lvl>
    <w:lvl w:ilvl="2" w:tplc="005E963E">
      <w:start w:val="1"/>
      <w:numFmt w:val="bullet"/>
      <w:lvlText w:val=""/>
      <w:lvlJc w:val="left"/>
      <w:pPr>
        <w:ind w:left="2160" w:hanging="360"/>
      </w:pPr>
      <w:rPr>
        <w:rFonts w:ascii="Wingdings" w:hAnsi="Wingdings" w:hint="default"/>
      </w:rPr>
    </w:lvl>
    <w:lvl w:ilvl="3" w:tplc="3F84111C">
      <w:start w:val="1"/>
      <w:numFmt w:val="bullet"/>
      <w:lvlText w:val=""/>
      <w:lvlJc w:val="left"/>
      <w:pPr>
        <w:ind w:left="2880" w:hanging="360"/>
      </w:pPr>
      <w:rPr>
        <w:rFonts w:ascii="Symbol" w:hAnsi="Symbol" w:hint="default"/>
      </w:rPr>
    </w:lvl>
    <w:lvl w:ilvl="4" w:tplc="DFC06F40">
      <w:start w:val="1"/>
      <w:numFmt w:val="bullet"/>
      <w:lvlText w:val="o"/>
      <w:lvlJc w:val="left"/>
      <w:pPr>
        <w:ind w:left="3600" w:hanging="360"/>
      </w:pPr>
      <w:rPr>
        <w:rFonts w:ascii="Courier New" w:hAnsi="Courier New" w:hint="default"/>
      </w:rPr>
    </w:lvl>
    <w:lvl w:ilvl="5" w:tplc="8D5C900E">
      <w:start w:val="1"/>
      <w:numFmt w:val="bullet"/>
      <w:lvlText w:val=""/>
      <w:lvlJc w:val="left"/>
      <w:pPr>
        <w:ind w:left="4320" w:hanging="360"/>
      </w:pPr>
      <w:rPr>
        <w:rFonts w:ascii="Wingdings" w:hAnsi="Wingdings" w:hint="default"/>
      </w:rPr>
    </w:lvl>
    <w:lvl w:ilvl="6" w:tplc="DEF059B4">
      <w:start w:val="1"/>
      <w:numFmt w:val="bullet"/>
      <w:lvlText w:val=""/>
      <w:lvlJc w:val="left"/>
      <w:pPr>
        <w:ind w:left="5040" w:hanging="360"/>
      </w:pPr>
      <w:rPr>
        <w:rFonts w:ascii="Symbol" w:hAnsi="Symbol" w:hint="default"/>
      </w:rPr>
    </w:lvl>
    <w:lvl w:ilvl="7" w:tplc="E1E0DBC0">
      <w:start w:val="1"/>
      <w:numFmt w:val="bullet"/>
      <w:lvlText w:val="o"/>
      <w:lvlJc w:val="left"/>
      <w:pPr>
        <w:ind w:left="5760" w:hanging="360"/>
      </w:pPr>
      <w:rPr>
        <w:rFonts w:ascii="Courier New" w:hAnsi="Courier New" w:hint="default"/>
      </w:rPr>
    </w:lvl>
    <w:lvl w:ilvl="8" w:tplc="F0B02DE6">
      <w:start w:val="1"/>
      <w:numFmt w:val="bullet"/>
      <w:lvlText w:val=""/>
      <w:lvlJc w:val="left"/>
      <w:pPr>
        <w:ind w:left="6480" w:hanging="360"/>
      </w:pPr>
      <w:rPr>
        <w:rFonts w:ascii="Wingdings" w:hAnsi="Wingdings" w:hint="default"/>
      </w:rPr>
    </w:lvl>
  </w:abstractNum>
  <w:abstractNum w:abstractNumId="18" w15:restartNumberingAfterBreak="0">
    <w:nsid w:val="1CC214A7"/>
    <w:multiLevelType w:val="hybridMultilevel"/>
    <w:tmpl w:val="2780E13A"/>
    <w:lvl w:ilvl="0" w:tplc="24F08F50">
      <w:start w:val="1"/>
      <w:numFmt w:val="bullet"/>
      <w:lvlText w:val="·"/>
      <w:lvlJc w:val="left"/>
      <w:pPr>
        <w:ind w:left="720" w:hanging="360"/>
      </w:pPr>
      <w:rPr>
        <w:rFonts w:ascii="Symbol" w:hAnsi="Symbol" w:hint="default"/>
      </w:rPr>
    </w:lvl>
    <w:lvl w:ilvl="1" w:tplc="7CBA79EA">
      <w:start w:val="1"/>
      <w:numFmt w:val="bullet"/>
      <w:lvlText w:val="o"/>
      <w:lvlJc w:val="left"/>
      <w:pPr>
        <w:ind w:left="1440" w:hanging="360"/>
      </w:pPr>
      <w:rPr>
        <w:rFonts w:ascii="Courier New" w:hAnsi="Courier New" w:hint="default"/>
      </w:rPr>
    </w:lvl>
    <w:lvl w:ilvl="2" w:tplc="9A0E980E">
      <w:start w:val="1"/>
      <w:numFmt w:val="bullet"/>
      <w:lvlText w:val=""/>
      <w:lvlJc w:val="left"/>
      <w:pPr>
        <w:ind w:left="2160" w:hanging="360"/>
      </w:pPr>
      <w:rPr>
        <w:rFonts w:ascii="Wingdings" w:hAnsi="Wingdings" w:hint="default"/>
      </w:rPr>
    </w:lvl>
    <w:lvl w:ilvl="3" w:tplc="CF4C24D6">
      <w:start w:val="1"/>
      <w:numFmt w:val="bullet"/>
      <w:lvlText w:val=""/>
      <w:lvlJc w:val="left"/>
      <w:pPr>
        <w:ind w:left="2880" w:hanging="360"/>
      </w:pPr>
      <w:rPr>
        <w:rFonts w:ascii="Symbol" w:hAnsi="Symbol" w:hint="default"/>
      </w:rPr>
    </w:lvl>
    <w:lvl w:ilvl="4" w:tplc="9AA41980">
      <w:start w:val="1"/>
      <w:numFmt w:val="bullet"/>
      <w:lvlText w:val="o"/>
      <w:lvlJc w:val="left"/>
      <w:pPr>
        <w:ind w:left="3600" w:hanging="360"/>
      </w:pPr>
      <w:rPr>
        <w:rFonts w:ascii="Courier New" w:hAnsi="Courier New" w:hint="default"/>
      </w:rPr>
    </w:lvl>
    <w:lvl w:ilvl="5" w:tplc="B908210C">
      <w:start w:val="1"/>
      <w:numFmt w:val="bullet"/>
      <w:lvlText w:val=""/>
      <w:lvlJc w:val="left"/>
      <w:pPr>
        <w:ind w:left="4320" w:hanging="360"/>
      </w:pPr>
      <w:rPr>
        <w:rFonts w:ascii="Wingdings" w:hAnsi="Wingdings" w:hint="default"/>
      </w:rPr>
    </w:lvl>
    <w:lvl w:ilvl="6" w:tplc="471EB070">
      <w:start w:val="1"/>
      <w:numFmt w:val="bullet"/>
      <w:lvlText w:val=""/>
      <w:lvlJc w:val="left"/>
      <w:pPr>
        <w:ind w:left="5040" w:hanging="360"/>
      </w:pPr>
      <w:rPr>
        <w:rFonts w:ascii="Symbol" w:hAnsi="Symbol" w:hint="default"/>
      </w:rPr>
    </w:lvl>
    <w:lvl w:ilvl="7" w:tplc="40CEA914">
      <w:start w:val="1"/>
      <w:numFmt w:val="bullet"/>
      <w:lvlText w:val="o"/>
      <w:lvlJc w:val="left"/>
      <w:pPr>
        <w:ind w:left="5760" w:hanging="360"/>
      </w:pPr>
      <w:rPr>
        <w:rFonts w:ascii="Courier New" w:hAnsi="Courier New" w:hint="default"/>
      </w:rPr>
    </w:lvl>
    <w:lvl w:ilvl="8" w:tplc="01A4526A">
      <w:start w:val="1"/>
      <w:numFmt w:val="bullet"/>
      <w:lvlText w:val=""/>
      <w:lvlJc w:val="left"/>
      <w:pPr>
        <w:ind w:left="6480" w:hanging="360"/>
      </w:pPr>
      <w:rPr>
        <w:rFonts w:ascii="Wingdings" w:hAnsi="Wingdings" w:hint="default"/>
      </w:rPr>
    </w:lvl>
  </w:abstractNum>
  <w:abstractNum w:abstractNumId="19" w15:restartNumberingAfterBreak="0">
    <w:nsid w:val="1CDF4D96"/>
    <w:multiLevelType w:val="hybridMultilevel"/>
    <w:tmpl w:val="5E9E4E98"/>
    <w:lvl w:ilvl="0" w:tplc="FFFFFFFF">
      <w:start w:val="1"/>
      <w:numFmt w:val="bullet"/>
      <w:lvlText w:val="·"/>
      <w:lvlJc w:val="left"/>
      <w:pPr>
        <w:ind w:left="720" w:hanging="360"/>
      </w:pPr>
      <w:rPr>
        <w:rFonts w:ascii="Courier New" w:hAnsi="Courier New" w:hint="default"/>
      </w:rPr>
    </w:lvl>
    <w:lvl w:ilvl="1" w:tplc="25F6A7CC">
      <w:start w:val="1"/>
      <w:numFmt w:val="bullet"/>
      <w:lvlText w:val="o"/>
      <w:lvlJc w:val="left"/>
      <w:pPr>
        <w:ind w:left="1440" w:hanging="360"/>
      </w:pPr>
      <w:rPr>
        <w:rFonts w:ascii="Courier New" w:hAnsi="Courier New" w:hint="default"/>
      </w:rPr>
    </w:lvl>
    <w:lvl w:ilvl="2" w:tplc="C8C262B2" w:tentative="1">
      <w:start w:val="1"/>
      <w:numFmt w:val="bullet"/>
      <w:lvlText w:val=""/>
      <w:lvlJc w:val="left"/>
      <w:pPr>
        <w:ind w:left="2160" w:hanging="360"/>
      </w:pPr>
      <w:rPr>
        <w:rFonts w:ascii="Wingdings" w:hAnsi="Wingdings" w:hint="default"/>
      </w:rPr>
    </w:lvl>
    <w:lvl w:ilvl="3" w:tplc="B7FCCE2C" w:tentative="1">
      <w:start w:val="1"/>
      <w:numFmt w:val="bullet"/>
      <w:lvlText w:val=""/>
      <w:lvlJc w:val="left"/>
      <w:pPr>
        <w:ind w:left="2880" w:hanging="360"/>
      </w:pPr>
      <w:rPr>
        <w:rFonts w:ascii="Symbol" w:hAnsi="Symbol" w:hint="default"/>
      </w:rPr>
    </w:lvl>
    <w:lvl w:ilvl="4" w:tplc="24ECE3FE" w:tentative="1">
      <w:start w:val="1"/>
      <w:numFmt w:val="bullet"/>
      <w:lvlText w:val="o"/>
      <w:lvlJc w:val="left"/>
      <w:pPr>
        <w:ind w:left="3600" w:hanging="360"/>
      </w:pPr>
      <w:rPr>
        <w:rFonts w:ascii="Courier New" w:hAnsi="Courier New" w:hint="default"/>
      </w:rPr>
    </w:lvl>
    <w:lvl w:ilvl="5" w:tplc="434E5EE4" w:tentative="1">
      <w:start w:val="1"/>
      <w:numFmt w:val="bullet"/>
      <w:lvlText w:val=""/>
      <w:lvlJc w:val="left"/>
      <w:pPr>
        <w:ind w:left="4320" w:hanging="360"/>
      </w:pPr>
      <w:rPr>
        <w:rFonts w:ascii="Wingdings" w:hAnsi="Wingdings" w:hint="default"/>
      </w:rPr>
    </w:lvl>
    <w:lvl w:ilvl="6" w:tplc="C0529508" w:tentative="1">
      <w:start w:val="1"/>
      <w:numFmt w:val="bullet"/>
      <w:lvlText w:val=""/>
      <w:lvlJc w:val="left"/>
      <w:pPr>
        <w:ind w:left="5040" w:hanging="360"/>
      </w:pPr>
      <w:rPr>
        <w:rFonts w:ascii="Symbol" w:hAnsi="Symbol" w:hint="default"/>
      </w:rPr>
    </w:lvl>
    <w:lvl w:ilvl="7" w:tplc="BCB60788" w:tentative="1">
      <w:start w:val="1"/>
      <w:numFmt w:val="bullet"/>
      <w:lvlText w:val="o"/>
      <w:lvlJc w:val="left"/>
      <w:pPr>
        <w:ind w:left="5760" w:hanging="360"/>
      </w:pPr>
      <w:rPr>
        <w:rFonts w:ascii="Courier New" w:hAnsi="Courier New" w:hint="default"/>
      </w:rPr>
    </w:lvl>
    <w:lvl w:ilvl="8" w:tplc="3DAA01F8" w:tentative="1">
      <w:start w:val="1"/>
      <w:numFmt w:val="bullet"/>
      <w:lvlText w:val=""/>
      <w:lvlJc w:val="left"/>
      <w:pPr>
        <w:ind w:left="6480" w:hanging="360"/>
      </w:pPr>
      <w:rPr>
        <w:rFonts w:ascii="Wingdings" w:hAnsi="Wingdings" w:hint="default"/>
      </w:rPr>
    </w:lvl>
  </w:abstractNum>
  <w:abstractNum w:abstractNumId="20" w15:restartNumberingAfterBreak="0">
    <w:nsid w:val="1EC42C42"/>
    <w:multiLevelType w:val="hybridMultilevel"/>
    <w:tmpl w:val="0172B812"/>
    <w:lvl w:ilvl="0" w:tplc="04D26EE8">
      <w:start w:val="1"/>
      <w:numFmt w:val="bullet"/>
      <w:lvlText w:val="§"/>
      <w:lvlJc w:val="left"/>
      <w:pPr>
        <w:ind w:left="720" w:hanging="360"/>
      </w:pPr>
      <w:rPr>
        <w:rFonts w:ascii="Wingdings" w:hAnsi="Wingdings" w:hint="default"/>
      </w:rPr>
    </w:lvl>
    <w:lvl w:ilvl="1" w:tplc="242E7F52">
      <w:start w:val="1"/>
      <w:numFmt w:val="bullet"/>
      <w:lvlText w:val="o"/>
      <w:lvlJc w:val="left"/>
      <w:pPr>
        <w:ind w:left="1440" w:hanging="360"/>
      </w:pPr>
      <w:rPr>
        <w:rFonts w:ascii="Courier New" w:hAnsi="Courier New" w:hint="default"/>
      </w:rPr>
    </w:lvl>
    <w:lvl w:ilvl="2" w:tplc="FC76EB06">
      <w:start w:val="1"/>
      <w:numFmt w:val="bullet"/>
      <w:lvlText w:val=""/>
      <w:lvlJc w:val="left"/>
      <w:pPr>
        <w:ind w:left="2160" w:hanging="360"/>
      </w:pPr>
      <w:rPr>
        <w:rFonts w:ascii="Wingdings" w:hAnsi="Wingdings" w:hint="default"/>
      </w:rPr>
    </w:lvl>
    <w:lvl w:ilvl="3" w:tplc="07BC0890">
      <w:start w:val="1"/>
      <w:numFmt w:val="bullet"/>
      <w:lvlText w:val=""/>
      <w:lvlJc w:val="left"/>
      <w:pPr>
        <w:ind w:left="2880" w:hanging="360"/>
      </w:pPr>
      <w:rPr>
        <w:rFonts w:ascii="Symbol" w:hAnsi="Symbol" w:hint="default"/>
      </w:rPr>
    </w:lvl>
    <w:lvl w:ilvl="4" w:tplc="B6E269F0">
      <w:start w:val="1"/>
      <w:numFmt w:val="bullet"/>
      <w:lvlText w:val="o"/>
      <w:lvlJc w:val="left"/>
      <w:pPr>
        <w:ind w:left="3600" w:hanging="360"/>
      </w:pPr>
      <w:rPr>
        <w:rFonts w:ascii="Courier New" w:hAnsi="Courier New" w:hint="default"/>
      </w:rPr>
    </w:lvl>
    <w:lvl w:ilvl="5" w:tplc="AF783900">
      <w:start w:val="1"/>
      <w:numFmt w:val="bullet"/>
      <w:lvlText w:val=""/>
      <w:lvlJc w:val="left"/>
      <w:pPr>
        <w:ind w:left="4320" w:hanging="360"/>
      </w:pPr>
      <w:rPr>
        <w:rFonts w:ascii="Wingdings" w:hAnsi="Wingdings" w:hint="default"/>
      </w:rPr>
    </w:lvl>
    <w:lvl w:ilvl="6" w:tplc="3216024C">
      <w:start w:val="1"/>
      <w:numFmt w:val="bullet"/>
      <w:lvlText w:val=""/>
      <w:lvlJc w:val="left"/>
      <w:pPr>
        <w:ind w:left="5040" w:hanging="360"/>
      </w:pPr>
      <w:rPr>
        <w:rFonts w:ascii="Symbol" w:hAnsi="Symbol" w:hint="default"/>
      </w:rPr>
    </w:lvl>
    <w:lvl w:ilvl="7" w:tplc="9926D68A">
      <w:start w:val="1"/>
      <w:numFmt w:val="bullet"/>
      <w:lvlText w:val="o"/>
      <w:lvlJc w:val="left"/>
      <w:pPr>
        <w:ind w:left="5760" w:hanging="360"/>
      </w:pPr>
      <w:rPr>
        <w:rFonts w:ascii="Courier New" w:hAnsi="Courier New" w:hint="default"/>
      </w:rPr>
    </w:lvl>
    <w:lvl w:ilvl="8" w:tplc="07E41452">
      <w:start w:val="1"/>
      <w:numFmt w:val="bullet"/>
      <w:lvlText w:val=""/>
      <w:lvlJc w:val="left"/>
      <w:pPr>
        <w:ind w:left="6480" w:hanging="360"/>
      </w:pPr>
      <w:rPr>
        <w:rFonts w:ascii="Wingdings" w:hAnsi="Wingdings" w:hint="default"/>
      </w:rPr>
    </w:lvl>
  </w:abstractNum>
  <w:abstractNum w:abstractNumId="21" w15:restartNumberingAfterBreak="0">
    <w:nsid w:val="1EDE6964"/>
    <w:multiLevelType w:val="hybridMultilevel"/>
    <w:tmpl w:val="C41888FC"/>
    <w:lvl w:ilvl="0" w:tplc="13EED642">
      <w:start w:val="1"/>
      <w:numFmt w:val="bullet"/>
      <w:lvlText w:val="o"/>
      <w:lvlJc w:val="left"/>
      <w:pPr>
        <w:ind w:left="1970" w:hanging="360"/>
      </w:pPr>
      <w:rPr>
        <w:rFonts w:ascii="Courier New" w:hAnsi="Courier New" w:hint="default"/>
      </w:rPr>
    </w:lvl>
    <w:lvl w:ilvl="1" w:tplc="2470333C" w:tentative="1">
      <w:start w:val="1"/>
      <w:numFmt w:val="bullet"/>
      <w:lvlText w:val="o"/>
      <w:lvlJc w:val="left"/>
      <w:pPr>
        <w:ind w:left="2690" w:hanging="360"/>
      </w:pPr>
      <w:rPr>
        <w:rFonts w:ascii="Courier New" w:hAnsi="Courier New" w:hint="default"/>
      </w:rPr>
    </w:lvl>
    <w:lvl w:ilvl="2" w:tplc="CE76FD42" w:tentative="1">
      <w:start w:val="1"/>
      <w:numFmt w:val="bullet"/>
      <w:lvlText w:val=""/>
      <w:lvlJc w:val="left"/>
      <w:pPr>
        <w:ind w:left="3410" w:hanging="360"/>
      </w:pPr>
      <w:rPr>
        <w:rFonts w:ascii="Wingdings" w:hAnsi="Wingdings" w:hint="default"/>
      </w:rPr>
    </w:lvl>
    <w:lvl w:ilvl="3" w:tplc="7E260FA4" w:tentative="1">
      <w:start w:val="1"/>
      <w:numFmt w:val="bullet"/>
      <w:lvlText w:val=""/>
      <w:lvlJc w:val="left"/>
      <w:pPr>
        <w:ind w:left="4130" w:hanging="360"/>
      </w:pPr>
      <w:rPr>
        <w:rFonts w:ascii="Symbol" w:hAnsi="Symbol" w:hint="default"/>
      </w:rPr>
    </w:lvl>
    <w:lvl w:ilvl="4" w:tplc="8474C95E" w:tentative="1">
      <w:start w:val="1"/>
      <w:numFmt w:val="bullet"/>
      <w:lvlText w:val="o"/>
      <w:lvlJc w:val="left"/>
      <w:pPr>
        <w:ind w:left="4850" w:hanging="360"/>
      </w:pPr>
      <w:rPr>
        <w:rFonts w:ascii="Courier New" w:hAnsi="Courier New" w:hint="default"/>
      </w:rPr>
    </w:lvl>
    <w:lvl w:ilvl="5" w:tplc="A8FEAA8E" w:tentative="1">
      <w:start w:val="1"/>
      <w:numFmt w:val="bullet"/>
      <w:lvlText w:val=""/>
      <w:lvlJc w:val="left"/>
      <w:pPr>
        <w:ind w:left="5570" w:hanging="360"/>
      </w:pPr>
      <w:rPr>
        <w:rFonts w:ascii="Wingdings" w:hAnsi="Wingdings" w:hint="default"/>
      </w:rPr>
    </w:lvl>
    <w:lvl w:ilvl="6" w:tplc="A0683256" w:tentative="1">
      <w:start w:val="1"/>
      <w:numFmt w:val="bullet"/>
      <w:lvlText w:val=""/>
      <w:lvlJc w:val="left"/>
      <w:pPr>
        <w:ind w:left="6290" w:hanging="360"/>
      </w:pPr>
      <w:rPr>
        <w:rFonts w:ascii="Symbol" w:hAnsi="Symbol" w:hint="default"/>
      </w:rPr>
    </w:lvl>
    <w:lvl w:ilvl="7" w:tplc="5CBAE2CA" w:tentative="1">
      <w:start w:val="1"/>
      <w:numFmt w:val="bullet"/>
      <w:lvlText w:val="o"/>
      <w:lvlJc w:val="left"/>
      <w:pPr>
        <w:ind w:left="7010" w:hanging="360"/>
      </w:pPr>
      <w:rPr>
        <w:rFonts w:ascii="Courier New" w:hAnsi="Courier New" w:hint="default"/>
      </w:rPr>
    </w:lvl>
    <w:lvl w:ilvl="8" w:tplc="0BF61A22" w:tentative="1">
      <w:start w:val="1"/>
      <w:numFmt w:val="bullet"/>
      <w:lvlText w:val=""/>
      <w:lvlJc w:val="left"/>
      <w:pPr>
        <w:ind w:left="7730" w:hanging="360"/>
      </w:pPr>
      <w:rPr>
        <w:rFonts w:ascii="Wingdings" w:hAnsi="Wingdings" w:hint="default"/>
      </w:rPr>
    </w:lvl>
  </w:abstractNum>
  <w:abstractNum w:abstractNumId="22" w15:restartNumberingAfterBreak="0">
    <w:nsid w:val="1F4E717A"/>
    <w:multiLevelType w:val="hybridMultilevel"/>
    <w:tmpl w:val="7C4A837E"/>
    <w:lvl w:ilvl="0" w:tplc="0C0C981A">
      <w:start w:val="1"/>
      <w:numFmt w:val="bullet"/>
      <w:lvlText w:val="§"/>
      <w:lvlJc w:val="left"/>
      <w:pPr>
        <w:ind w:left="720" w:hanging="360"/>
      </w:pPr>
      <w:rPr>
        <w:rFonts w:ascii="Wingdings" w:hAnsi="Wingdings" w:hint="default"/>
      </w:rPr>
    </w:lvl>
    <w:lvl w:ilvl="1" w:tplc="8144A8C0">
      <w:start w:val="1"/>
      <w:numFmt w:val="bullet"/>
      <w:lvlText w:val="o"/>
      <w:lvlJc w:val="left"/>
      <w:pPr>
        <w:ind w:left="1440" w:hanging="360"/>
      </w:pPr>
      <w:rPr>
        <w:rFonts w:ascii="Courier New" w:hAnsi="Courier New" w:hint="default"/>
      </w:rPr>
    </w:lvl>
    <w:lvl w:ilvl="2" w:tplc="55BC94BE">
      <w:start w:val="1"/>
      <w:numFmt w:val="bullet"/>
      <w:lvlText w:val=""/>
      <w:lvlJc w:val="left"/>
      <w:pPr>
        <w:ind w:left="2160" w:hanging="360"/>
      </w:pPr>
      <w:rPr>
        <w:rFonts w:ascii="Wingdings" w:hAnsi="Wingdings" w:hint="default"/>
      </w:rPr>
    </w:lvl>
    <w:lvl w:ilvl="3" w:tplc="A32672DA">
      <w:start w:val="1"/>
      <w:numFmt w:val="bullet"/>
      <w:lvlText w:val=""/>
      <w:lvlJc w:val="left"/>
      <w:pPr>
        <w:ind w:left="2880" w:hanging="360"/>
      </w:pPr>
      <w:rPr>
        <w:rFonts w:ascii="Symbol" w:hAnsi="Symbol" w:hint="default"/>
      </w:rPr>
    </w:lvl>
    <w:lvl w:ilvl="4" w:tplc="873A3114">
      <w:start w:val="1"/>
      <w:numFmt w:val="bullet"/>
      <w:lvlText w:val="o"/>
      <w:lvlJc w:val="left"/>
      <w:pPr>
        <w:ind w:left="3600" w:hanging="360"/>
      </w:pPr>
      <w:rPr>
        <w:rFonts w:ascii="Courier New" w:hAnsi="Courier New" w:hint="default"/>
      </w:rPr>
    </w:lvl>
    <w:lvl w:ilvl="5" w:tplc="2F72ABF4">
      <w:start w:val="1"/>
      <w:numFmt w:val="bullet"/>
      <w:lvlText w:val=""/>
      <w:lvlJc w:val="left"/>
      <w:pPr>
        <w:ind w:left="4320" w:hanging="360"/>
      </w:pPr>
      <w:rPr>
        <w:rFonts w:ascii="Wingdings" w:hAnsi="Wingdings" w:hint="default"/>
      </w:rPr>
    </w:lvl>
    <w:lvl w:ilvl="6" w:tplc="3C445750">
      <w:start w:val="1"/>
      <w:numFmt w:val="bullet"/>
      <w:lvlText w:val=""/>
      <w:lvlJc w:val="left"/>
      <w:pPr>
        <w:ind w:left="5040" w:hanging="360"/>
      </w:pPr>
      <w:rPr>
        <w:rFonts w:ascii="Symbol" w:hAnsi="Symbol" w:hint="default"/>
      </w:rPr>
    </w:lvl>
    <w:lvl w:ilvl="7" w:tplc="EC586D76">
      <w:start w:val="1"/>
      <w:numFmt w:val="bullet"/>
      <w:lvlText w:val="o"/>
      <w:lvlJc w:val="left"/>
      <w:pPr>
        <w:ind w:left="5760" w:hanging="360"/>
      </w:pPr>
      <w:rPr>
        <w:rFonts w:ascii="Courier New" w:hAnsi="Courier New" w:hint="default"/>
      </w:rPr>
    </w:lvl>
    <w:lvl w:ilvl="8" w:tplc="D5F48040">
      <w:start w:val="1"/>
      <w:numFmt w:val="bullet"/>
      <w:lvlText w:val=""/>
      <w:lvlJc w:val="left"/>
      <w:pPr>
        <w:ind w:left="6480" w:hanging="360"/>
      </w:pPr>
      <w:rPr>
        <w:rFonts w:ascii="Wingdings" w:hAnsi="Wingdings" w:hint="default"/>
      </w:rPr>
    </w:lvl>
  </w:abstractNum>
  <w:abstractNum w:abstractNumId="23" w15:restartNumberingAfterBreak="0">
    <w:nsid w:val="1FA94124"/>
    <w:multiLevelType w:val="hybridMultilevel"/>
    <w:tmpl w:val="7E145E2C"/>
    <w:lvl w:ilvl="0" w:tplc="46047202">
      <w:start w:val="1"/>
      <w:numFmt w:val="bullet"/>
      <w:lvlText w:val="·"/>
      <w:lvlJc w:val="left"/>
      <w:pPr>
        <w:ind w:left="1440" w:hanging="360"/>
      </w:pPr>
      <w:rPr>
        <w:rFonts w:ascii="Courier New" w:hAnsi="Courier New" w:hint="default"/>
      </w:rPr>
    </w:lvl>
    <w:lvl w:ilvl="1" w:tplc="37A63F38" w:tentative="1">
      <w:start w:val="1"/>
      <w:numFmt w:val="bullet"/>
      <w:lvlText w:val="o"/>
      <w:lvlJc w:val="left"/>
      <w:pPr>
        <w:ind w:left="2160" w:hanging="360"/>
      </w:pPr>
      <w:rPr>
        <w:rFonts w:ascii="Courier New" w:hAnsi="Courier New" w:hint="default"/>
      </w:rPr>
    </w:lvl>
    <w:lvl w:ilvl="2" w:tplc="984C467C" w:tentative="1">
      <w:start w:val="1"/>
      <w:numFmt w:val="bullet"/>
      <w:lvlText w:val=""/>
      <w:lvlJc w:val="left"/>
      <w:pPr>
        <w:ind w:left="2880" w:hanging="360"/>
      </w:pPr>
      <w:rPr>
        <w:rFonts w:ascii="Wingdings" w:hAnsi="Wingdings" w:hint="default"/>
      </w:rPr>
    </w:lvl>
    <w:lvl w:ilvl="3" w:tplc="8EB0648C" w:tentative="1">
      <w:start w:val="1"/>
      <w:numFmt w:val="bullet"/>
      <w:lvlText w:val=""/>
      <w:lvlJc w:val="left"/>
      <w:pPr>
        <w:ind w:left="3600" w:hanging="360"/>
      </w:pPr>
      <w:rPr>
        <w:rFonts w:ascii="Symbol" w:hAnsi="Symbol" w:hint="default"/>
      </w:rPr>
    </w:lvl>
    <w:lvl w:ilvl="4" w:tplc="AEB0096A" w:tentative="1">
      <w:start w:val="1"/>
      <w:numFmt w:val="bullet"/>
      <w:lvlText w:val="o"/>
      <w:lvlJc w:val="left"/>
      <w:pPr>
        <w:ind w:left="4320" w:hanging="360"/>
      </w:pPr>
      <w:rPr>
        <w:rFonts w:ascii="Courier New" w:hAnsi="Courier New" w:hint="default"/>
      </w:rPr>
    </w:lvl>
    <w:lvl w:ilvl="5" w:tplc="890AD810" w:tentative="1">
      <w:start w:val="1"/>
      <w:numFmt w:val="bullet"/>
      <w:lvlText w:val=""/>
      <w:lvlJc w:val="left"/>
      <w:pPr>
        <w:ind w:left="5040" w:hanging="360"/>
      </w:pPr>
      <w:rPr>
        <w:rFonts w:ascii="Wingdings" w:hAnsi="Wingdings" w:hint="default"/>
      </w:rPr>
    </w:lvl>
    <w:lvl w:ilvl="6" w:tplc="79F8BAFE" w:tentative="1">
      <w:start w:val="1"/>
      <w:numFmt w:val="bullet"/>
      <w:lvlText w:val=""/>
      <w:lvlJc w:val="left"/>
      <w:pPr>
        <w:ind w:left="5760" w:hanging="360"/>
      </w:pPr>
      <w:rPr>
        <w:rFonts w:ascii="Symbol" w:hAnsi="Symbol" w:hint="default"/>
      </w:rPr>
    </w:lvl>
    <w:lvl w:ilvl="7" w:tplc="26B42DF6" w:tentative="1">
      <w:start w:val="1"/>
      <w:numFmt w:val="bullet"/>
      <w:lvlText w:val="o"/>
      <w:lvlJc w:val="left"/>
      <w:pPr>
        <w:ind w:left="6480" w:hanging="360"/>
      </w:pPr>
      <w:rPr>
        <w:rFonts w:ascii="Courier New" w:hAnsi="Courier New" w:hint="default"/>
      </w:rPr>
    </w:lvl>
    <w:lvl w:ilvl="8" w:tplc="AB4055E0" w:tentative="1">
      <w:start w:val="1"/>
      <w:numFmt w:val="bullet"/>
      <w:lvlText w:val=""/>
      <w:lvlJc w:val="left"/>
      <w:pPr>
        <w:ind w:left="7200" w:hanging="360"/>
      </w:pPr>
      <w:rPr>
        <w:rFonts w:ascii="Wingdings" w:hAnsi="Wingdings" w:hint="default"/>
      </w:rPr>
    </w:lvl>
  </w:abstractNum>
  <w:abstractNum w:abstractNumId="24" w15:restartNumberingAfterBreak="0">
    <w:nsid w:val="1FB8D79C"/>
    <w:multiLevelType w:val="hybridMultilevel"/>
    <w:tmpl w:val="F2BCBFDA"/>
    <w:lvl w:ilvl="0" w:tplc="FFFFFFFF">
      <w:start w:val="1"/>
      <w:numFmt w:val="bullet"/>
      <w:lvlText w:val="§"/>
      <w:lvlJc w:val="left"/>
      <w:pPr>
        <w:ind w:left="720" w:hanging="360"/>
      </w:pPr>
      <w:rPr>
        <w:rFonts w:ascii="Symbol" w:hAnsi="Symbol" w:hint="default"/>
      </w:rPr>
    </w:lvl>
    <w:lvl w:ilvl="1" w:tplc="F65E1818">
      <w:start w:val="1"/>
      <w:numFmt w:val="bullet"/>
      <w:lvlText w:val="o"/>
      <w:lvlJc w:val="left"/>
      <w:pPr>
        <w:ind w:left="1440" w:hanging="360"/>
      </w:pPr>
      <w:rPr>
        <w:rFonts w:ascii="Courier New" w:hAnsi="Courier New" w:hint="default"/>
      </w:rPr>
    </w:lvl>
    <w:lvl w:ilvl="2" w:tplc="B0BCA302">
      <w:start w:val="1"/>
      <w:numFmt w:val="bullet"/>
      <w:lvlText w:val=""/>
      <w:lvlJc w:val="left"/>
      <w:pPr>
        <w:ind w:left="2160" w:hanging="360"/>
      </w:pPr>
      <w:rPr>
        <w:rFonts w:ascii="Wingdings" w:hAnsi="Wingdings" w:hint="default"/>
      </w:rPr>
    </w:lvl>
    <w:lvl w:ilvl="3" w:tplc="F9DAA150">
      <w:start w:val="1"/>
      <w:numFmt w:val="bullet"/>
      <w:lvlText w:val=""/>
      <w:lvlJc w:val="left"/>
      <w:pPr>
        <w:ind w:left="2880" w:hanging="360"/>
      </w:pPr>
      <w:rPr>
        <w:rFonts w:ascii="Symbol" w:hAnsi="Symbol" w:hint="default"/>
      </w:rPr>
    </w:lvl>
    <w:lvl w:ilvl="4" w:tplc="07E685EA">
      <w:start w:val="1"/>
      <w:numFmt w:val="bullet"/>
      <w:lvlText w:val="o"/>
      <w:lvlJc w:val="left"/>
      <w:pPr>
        <w:ind w:left="3600" w:hanging="360"/>
      </w:pPr>
      <w:rPr>
        <w:rFonts w:ascii="Courier New" w:hAnsi="Courier New" w:hint="default"/>
      </w:rPr>
    </w:lvl>
    <w:lvl w:ilvl="5" w:tplc="0726B5D2">
      <w:start w:val="1"/>
      <w:numFmt w:val="bullet"/>
      <w:lvlText w:val=""/>
      <w:lvlJc w:val="left"/>
      <w:pPr>
        <w:ind w:left="4320" w:hanging="360"/>
      </w:pPr>
      <w:rPr>
        <w:rFonts w:ascii="Wingdings" w:hAnsi="Wingdings" w:hint="default"/>
      </w:rPr>
    </w:lvl>
    <w:lvl w:ilvl="6" w:tplc="ABB24D0C">
      <w:start w:val="1"/>
      <w:numFmt w:val="bullet"/>
      <w:lvlText w:val=""/>
      <w:lvlJc w:val="left"/>
      <w:pPr>
        <w:ind w:left="5040" w:hanging="360"/>
      </w:pPr>
      <w:rPr>
        <w:rFonts w:ascii="Symbol" w:hAnsi="Symbol" w:hint="default"/>
      </w:rPr>
    </w:lvl>
    <w:lvl w:ilvl="7" w:tplc="4538EF8A">
      <w:start w:val="1"/>
      <w:numFmt w:val="bullet"/>
      <w:lvlText w:val="o"/>
      <w:lvlJc w:val="left"/>
      <w:pPr>
        <w:ind w:left="5760" w:hanging="360"/>
      </w:pPr>
      <w:rPr>
        <w:rFonts w:ascii="Courier New" w:hAnsi="Courier New" w:hint="default"/>
      </w:rPr>
    </w:lvl>
    <w:lvl w:ilvl="8" w:tplc="3A5C25B2">
      <w:start w:val="1"/>
      <w:numFmt w:val="bullet"/>
      <w:lvlText w:val=""/>
      <w:lvlJc w:val="left"/>
      <w:pPr>
        <w:ind w:left="6480" w:hanging="360"/>
      </w:pPr>
      <w:rPr>
        <w:rFonts w:ascii="Wingdings" w:hAnsi="Wingdings" w:hint="default"/>
      </w:rPr>
    </w:lvl>
  </w:abstractNum>
  <w:abstractNum w:abstractNumId="25" w15:restartNumberingAfterBreak="0">
    <w:nsid w:val="20894D74"/>
    <w:multiLevelType w:val="hybridMultilevel"/>
    <w:tmpl w:val="21644376"/>
    <w:lvl w:ilvl="0" w:tplc="4DB8F7CE">
      <w:start w:val="1"/>
      <w:numFmt w:val="bullet"/>
      <w:lvlText w:val="o"/>
      <w:lvlJc w:val="left"/>
      <w:pPr>
        <w:ind w:left="2880" w:hanging="360"/>
      </w:pPr>
      <w:rPr>
        <w:rFonts w:ascii="Courier New" w:hAnsi="Courier New" w:hint="default"/>
      </w:rPr>
    </w:lvl>
    <w:lvl w:ilvl="1" w:tplc="1E82BA82" w:tentative="1">
      <w:start w:val="1"/>
      <w:numFmt w:val="bullet"/>
      <w:lvlText w:val="o"/>
      <w:lvlJc w:val="left"/>
      <w:pPr>
        <w:ind w:left="3600" w:hanging="360"/>
      </w:pPr>
      <w:rPr>
        <w:rFonts w:ascii="Courier New" w:hAnsi="Courier New" w:hint="default"/>
      </w:rPr>
    </w:lvl>
    <w:lvl w:ilvl="2" w:tplc="A234538E" w:tentative="1">
      <w:start w:val="1"/>
      <w:numFmt w:val="bullet"/>
      <w:lvlText w:val=""/>
      <w:lvlJc w:val="left"/>
      <w:pPr>
        <w:ind w:left="4320" w:hanging="360"/>
      </w:pPr>
      <w:rPr>
        <w:rFonts w:ascii="Wingdings" w:hAnsi="Wingdings" w:hint="default"/>
      </w:rPr>
    </w:lvl>
    <w:lvl w:ilvl="3" w:tplc="078AAEDC" w:tentative="1">
      <w:start w:val="1"/>
      <w:numFmt w:val="bullet"/>
      <w:lvlText w:val=""/>
      <w:lvlJc w:val="left"/>
      <w:pPr>
        <w:ind w:left="5040" w:hanging="360"/>
      </w:pPr>
      <w:rPr>
        <w:rFonts w:ascii="Symbol" w:hAnsi="Symbol" w:hint="default"/>
      </w:rPr>
    </w:lvl>
    <w:lvl w:ilvl="4" w:tplc="A0742B20" w:tentative="1">
      <w:start w:val="1"/>
      <w:numFmt w:val="bullet"/>
      <w:lvlText w:val="o"/>
      <w:lvlJc w:val="left"/>
      <w:pPr>
        <w:ind w:left="5760" w:hanging="360"/>
      </w:pPr>
      <w:rPr>
        <w:rFonts w:ascii="Courier New" w:hAnsi="Courier New" w:hint="default"/>
      </w:rPr>
    </w:lvl>
    <w:lvl w:ilvl="5" w:tplc="E0603F8C" w:tentative="1">
      <w:start w:val="1"/>
      <w:numFmt w:val="bullet"/>
      <w:lvlText w:val=""/>
      <w:lvlJc w:val="left"/>
      <w:pPr>
        <w:ind w:left="6480" w:hanging="360"/>
      </w:pPr>
      <w:rPr>
        <w:rFonts w:ascii="Wingdings" w:hAnsi="Wingdings" w:hint="default"/>
      </w:rPr>
    </w:lvl>
    <w:lvl w:ilvl="6" w:tplc="37BE01C6" w:tentative="1">
      <w:start w:val="1"/>
      <w:numFmt w:val="bullet"/>
      <w:lvlText w:val=""/>
      <w:lvlJc w:val="left"/>
      <w:pPr>
        <w:ind w:left="7200" w:hanging="360"/>
      </w:pPr>
      <w:rPr>
        <w:rFonts w:ascii="Symbol" w:hAnsi="Symbol" w:hint="default"/>
      </w:rPr>
    </w:lvl>
    <w:lvl w:ilvl="7" w:tplc="588C4D32" w:tentative="1">
      <w:start w:val="1"/>
      <w:numFmt w:val="bullet"/>
      <w:lvlText w:val="o"/>
      <w:lvlJc w:val="left"/>
      <w:pPr>
        <w:ind w:left="7920" w:hanging="360"/>
      </w:pPr>
      <w:rPr>
        <w:rFonts w:ascii="Courier New" w:hAnsi="Courier New" w:hint="default"/>
      </w:rPr>
    </w:lvl>
    <w:lvl w:ilvl="8" w:tplc="09183E12" w:tentative="1">
      <w:start w:val="1"/>
      <w:numFmt w:val="bullet"/>
      <w:lvlText w:val=""/>
      <w:lvlJc w:val="left"/>
      <w:pPr>
        <w:ind w:left="8640" w:hanging="360"/>
      </w:pPr>
      <w:rPr>
        <w:rFonts w:ascii="Wingdings" w:hAnsi="Wingdings" w:hint="default"/>
      </w:rPr>
    </w:lvl>
  </w:abstractNum>
  <w:abstractNum w:abstractNumId="26" w15:restartNumberingAfterBreak="0">
    <w:nsid w:val="21A1544A"/>
    <w:multiLevelType w:val="hybridMultilevel"/>
    <w:tmpl w:val="030E77EE"/>
    <w:lvl w:ilvl="0" w:tplc="6BD8C5C4">
      <w:start w:val="1"/>
      <w:numFmt w:val="bullet"/>
      <w:lvlText w:val="·"/>
      <w:lvlJc w:val="left"/>
      <w:pPr>
        <w:ind w:left="720" w:hanging="360"/>
      </w:pPr>
      <w:rPr>
        <w:rFonts w:ascii="Symbol" w:hAnsi="Symbol" w:hint="default"/>
      </w:rPr>
    </w:lvl>
    <w:lvl w:ilvl="1" w:tplc="7B2007A6">
      <w:start w:val="1"/>
      <w:numFmt w:val="bullet"/>
      <w:lvlText w:val="o"/>
      <w:lvlJc w:val="left"/>
      <w:pPr>
        <w:ind w:left="1440" w:hanging="360"/>
      </w:pPr>
      <w:rPr>
        <w:rFonts w:ascii="Courier New" w:hAnsi="Courier New" w:hint="default"/>
      </w:rPr>
    </w:lvl>
    <w:lvl w:ilvl="2" w:tplc="B69ABB70">
      <w:start w:val="1"/>
      <w:numFmt w:val="bullet"/>
      <w:lvlText w:val=""/>
      <w:lvlJc w:val="left"/>
      <w:pPr>
        <w:ind w:left="2160" w:hanging="360"/>
      </w:pPr>
      <w:rPr>
        <w:rFonts w:ascii="Wingdings" w:hAnsi="Wingdings" w:hint="default"/>
      </w:rPr>
    </w:lvl>
    <w:lvl w:ilvl="3" w:tplc="696CBEB4">
      <w:start w:val="1"/>
      <w:numFmt w:val="bullet"/>
      <w:lvlText w:val=""/>
      <w:lvlJc w:val="left"/>
      <w:pPr>
        <w:ind w:left="2880" w:hanging="360"/>
      </w:pPr>
      <w:rPr>
        <w:rFonts w:ascii="Symbol" w:hAnsi="Symbol" w:hint="default"/>
      </w:rPr>
    </w:lvl>
    <w:lvl w:ilvl="4" w:tplc="738C3122">
      <w:start w:val="1"/>
      <w:numFmt w:val="bullet"/>
      <w:lvlText w:val="o"/>
      <w:lvlJc w:val="left"/>
      <w:pPr>
        <w:ind w:left="3600" w:hanging="360"/>
      </w:pPr>
      <w:rPr>
        <w:rFonts w:ascii="Courier New" w:hAnsi="Courier New" w:hint="default"/>
      </w:rPr>
    </w:lvl>
    <w:lvl w:ilvl="5" w:tplc="54ACD644">
      <w:start w:val="1"/>
      <w:numFmt w:val="bullet"/>
      <w:lvlText w:val=""/>
      <w:lvlJc w:val="left"/>
      <w:pPr>
        <w:ind w:left="4320" w:hanging="360"/>
      </w:pPr>
      <w:rPr>
        <w:rFonts w:ascii="Wingdings" w:hAnsi="Wingdings" w:hint="default"/>
      </w:rPr>
    </w:lvl>
    <w:lvl w:ilvl="6" w:tplc="845E8142">
      <w:start w:val="1"/>
      <w:numFmt w:val="bullet"/>
      <w:lvlText w:val=""/>
      <w:lvlJc w:val="left"/>
      <w:pPr>
        <w:ind w:left="5040" w:hanging="360"/>
      </w:pPr>
      <w:rPr>
        <w:rFonts w:ascii="Symbol" w:hAnsi="Symbol" w:hint="default"/>
      </w:rPr>
    </w:lvl>
    <w:lvl w:ilvl="7" w:tplc="58F8772A">
      <w:start w:val="1"/>
      <w:numFmt w:val="bullet"/>
      <w:lvlText w:val="o"/>
      <w:lvlJc w:val="left"/>
      <w:pPr>
        <w:ind w:left="5760" w:hanging="360"/>
      </w:pPr>
      <w:rPr>
        <w:rFonts w:ascii="Courier New" w:hAnsi="Courier New" w:hint="default"/>
      </w:rPr>
    </w:lvl>
    <w:lvl w:ilvl="8" w:tplc="FB4050F0">
      <w:start w:val="1"/>
      <w:numFmt w:val="bullet"/>
      <w:lvlText w:val=""/>
      <w:lvlJc w:val="left"/>
      <w:pPr>
        <w:ind w:left="6480" w:hanging="360"/>
      </w:pPr>
      <w:rPr>
        <w:rFonts w:ascii="Wingdings" w:hAnsi="Wingdings" w:hint="default"/>
      </w:rPr>
    </w:lvl>
  </w:abstractNum>
  <w:abstractNum w:abstractNumId="27" w15:restartNumberingAfterBreak="0">
    <w:nsid w:val="21BA832F"/>
    <w:multiLevelType w:val="hybridMultilevel"/>
    <w:tmpl w:val="35067BD8"/>
    <w:lvl w:ilvl="0" w:tplc="A4D8A1D8">
      <w:start w:val="1"/>
      <w:numFmt w:val="bullet"/>
      <w:lvlText w:val="§"/>
      <w:lvlJc w:val="left"/>
      <w:pPr>
        <w:ind w:left="720" w:hanging="360"/>
      </w:pPr>
      <w:rPr>
        <w:rFonts w:ascii="Wingdings" w:hAnsi="Wingdings" w:hint="default"/>
      </w:rPr>
    </w:lvl>
    <w:lvl w:ilvl="1" w:tplc="7C5C386C">
      <w:start w:val="1"/>
      <w:numFmt w:val="bullet"/>
      <w:lvlText w:val="o"/>
      <w:lvlJc w:val="left"/>
      <w:pPr>
        <w:ind w:left="1440" w:hanging="360"/>
      </w:pPr>
      <w:rPr>
        <w:rFonts w:ascii="Courier New" w:hAnsi="Courier New" w:hint="default"/>
      </w:rPr>
    </w:lvl>
    <w:lvl w:ilvl="2" w:tplc="EB3262C0">
      <w:start w:val="1"/>
      <w:numFmt w:val="bullet"/>
      <w:lvlText w:val=""/>
      <w:lvlJc w:val="left"/>
      <w:pPr>
        <w:ind w:left="2160" w:hanging="360"/>
      </w:pPr>
      <w:rPr>
        <w:rFonts w:ascii="Wingdings" w:hAnsi="Wingdings" w:hint="default"/>
      </w:rPr>
    </w:lvl>
    <w:lvl w:ilvl="3" w:tplc="C4706F4C">
      <w:start w:val="1"/>
      <w:numFmt w:val="bullet"/>
      <w:lvlText w:val=""/>
      <w:lvlJc w:val="left"/>
      <w:pPr>
        <w:ind w:left="2880" w:hanging="360"/>
      </w:pPr>
      <w:rPr>
        <w:rFonts w:ascii="Symbol" w:hAnsi="Symbol" w:hint="default"/>
      </w:rPr>
    </w:lvl>
    <w:lvl w:ilvl="4" w:tplc="444A2248">
      <w:start w:val="1"/>
      <w:numFmt w:val="bullet"/>
      <w:lvlText w:val="o"/>
      <w:lvlJc w:val="left"/>
      <w:pPr>
        <w:ind w:left="3600" w:hanging="360"/>
      </w:pPr>
      <w:rPr>
        <w:rFonts w:ascii="Courier New" w:hAnsi="Courier New" w:hint="default"/>
      </w:rPr>
    </w:lvl>
    <w:lvl w:ilvl="5" w:tplc="6A1625D4">
      <w:start w:val="1"/>
      <w:numFmt w:val="bullet"/>
      <w:lvlText w:val=""/>
      <w:lvlJc w:val="left"/>
      <w:pPr>
        <w:ind w:left="4320" w:hanging="360"/>
      </w:pPr>
      <w:rPr>
        <w:rFonts w:ascii="Wingdings" w:hAnsi="Wingdings" w:hint="default"/>
      </w:rPr>
    </w:lvl>
    <w:lvl w:ilvl="6" w:tplc="9182AECA">
      <w:start w:val="1"/>
      <w:numFmt w:val="bullet"/>
      <w:lvlText w:val=""/>
      <w:lvlJc w:val="left"/>
      <w:pPr>
        <w:ind w:left="5040" w:hanging="360"/>
      </w:pPr>
      <w:rPr>
        <w:rFonts w:ascii="Symbol" w:hAnsi="Symbol" w:hint="default"/>
      </w:rPr>
    </w:lvl>
    <w:lvl w:ilvl="7" w:tplc="1FE4EEFC">
      <w:start w:val="1"/>
      <w:numFmt w:val="bullet"/>
      <w:lvlText w:val="o"/>
      <w:lvlJc w:val="left"/>
      <w:pPr>
        <w:ind w:left="5760" w:hanging="360"/>
      </w:pPr>
      <w:rPr>
        <w:rFonts w:ascii="Courier New" w:hAnsi="Courier New" w:hint="default"/>
      </w:rPr>
    </w:lvl>
    <w:lvl w:ilvl="8" w:tplc="C8866DA4">
      <w:start w:val="1"/>
      <w:numFmt w:val="bullet"/>
      <w:lvlText w:val=""/>
      <w:lvlJc w:val="left"/>
      <w:pPr>
        <w:ind w:left="6480" w:hanging="360"/>
      </w:pPr>
      <w:rPr>
        <w:rFonts w:ascii="Wingdings" w:hAnsi="Wingdings" w:hint="default"/>
      </w:rPr>
    </w:lvl>
  </w:abstractNum>
  <w:abstractNum w:abstractNumId="28" w15:restartNumberingAfterBreak="0">
    <w:nsid w:val="221B2CF9"/>
    <w:multiLevelType w:val="hybridMultilevel"/>
    <w:tmpl w:val="FFAAE108"/>
    <w:lvl w:ilvl="0" w:tplc="4768ACF0">
      <w:start w:val="1"/>
      <w:numFmt w:val="bullet"/>
      <w:lvlText w:val=""/>
      <w:lvlJc w:val="left"/>
      <w:pPr>
        <w:ind w:left="720" w:hanging="360"/>
      </w:pPr>
      <w:rPr>
        <w:rFonts w:ascii="Symbol" w:hAnsi="Symbol" w:hint="default"/>
      </w:rPr>
    </w:lvl>
    <w:lvl w:ilvl="1" w:tplc="FB8E350A" w:tentative="1">
      <w:start w:val="1"/>
      <w:numFmt w:val="bullet"/>
      <w:lvlText w:val="o"/>
      <w:lvlJc w:val="left"/>
      <w:pPr>
        <w:ind w:left="1440" w:hanging="360"/>
      </w:pPr>
      <w:rPr>
        <w:rFonts w:ascii="Courier New" w:hAnsi="Courier New" w:hint="default"/>
      </w:rPr>
    </w:lvl>
    <w:lvl w:ilvl="2" w:tplc="3ED6EFF8" w:tentative="1">
      <w:start w:val="1"/>
      <w:numFmt w:val="bullet"/>
      <w:lvlText w:val=""/>
      <w:lvlJc w:val="left"/>
      <w:pPr>
        <w:ind w:left="2160" w:hanging="360"/>
      </w:pPr>
      <w:rPr>
        <w:rFonts w:ascii="Wingdings" w:hAnsi="Wingdings" w:hint="default"/>
      </w:rPr>
    </w:lvl>
    <w:lvl w:ilvl="3" w:tplc="9D64AAC4" w:tentative="1">
      <w:start w:val="1"/>
      <w:numFmt w:val="bullet"/>
      <w:lvlText w:val=""/>
      <w:lvlJc w:val="left"/>
      <w:pPr>
        <w:ind w:left="2880" w:hanging="360"/>
      </w:pPr>
      <w:rPr>
        <w:rFonts w:ascii="Symbol" w:hAnsi="Symbol" w:hint="default"/>
      </w:rPr>
    </w:lvl>
    <w:lvl w:ilvl="4" w:tplc="AFD897B6" w:tentative="1">
      <w:start w:val="1"/>
      <w:numFmt w:val="bullet"/>
      <w:lvlText w:val="o"/>
      <w:lvlJc w:val="left"/>
      <w:pPr>
        <w:ind w:left="3600" w:hanging="360"/>
      </w:pPr>
      <w:rPr>
        <w:rFonts w:ascii="Courier New" w:hAnsi="Courier New" w:hint="default"/>
      </w:rPr>
    </w:lvl>
    <w:lvl w:ilvl="5" w:tplc="A4B89150" w:tentative="1">
      <w:start w:val="1"/>
      <w:numFmt w:val="bullet"/>
      <w:lvlText w:val=""/>
      <w:lvlJc w:val="left"/>
      <w:pPr>
        <w:ind w:left="4320" w:hanging="360"/>
      </w:pPr>
      <w:rPr>
        <w:rFonts w:ascii="Wingdings" w:hAnsi="Wingdings" w:hint="default"/>
      </w:rPr>
    </w:lvl>
    <w:lvl w:ilvl="6" w:tplc="27FC7CEA" w:tentative="1">
      <w:start w:val="1"/>
      <w:numFmt w:val="bullet"/>
      <w:lvlText w:val=""/>
      <w:lvlJc w:val="left"/>
      <w:pPr>
        <w:ind w:left="5040" w:hanging="360"/>
      </w:pPr>
      <w:rPr>
        <w:rFonts w:ascii="Symbol" w:hAnsi="Symbol" w:hint="default"/>
      </w:rPr>
    </w:lvl>
    <w:lvl w:ilvl="7" w:tplc="8710123E" w:tentative="1">
      <w:start w:val="1"/>
      <w:numFmt w:val="bullet"/>
      <w:lvlText w:val="o"/>
      <w:lvlJc w:val="left"/>
      <w:pPr>
        <w:ind w:left="5760" w:hanging="360"/>
      </w:pPr>
      <w:rPr>
        <w:rFonts w:ascii="Courier New" w:hAnsi="Courier New" w:hint="default"/>
      </w:rPr>
    </w:lvl>
    <w:lvl w:ilvl="8" w:tplc="1A521B04" w:tentative="1">
      <w:start w:val="1"/>
      <w:numFmt w:val="bullet"/>
      <w:lvlText w:val=""/>
      <w:lvlJc w:val="left"/>
      <w:pPr>
        <w:ind w:left="6480" w:hanging="360"/>
      </w:pPr>
      <w:rPr>
        <w:rFonts w:ascii="Wingdings" w:hAnsi="Wingdings" w:hint="default"/>
      </w:rPr>
    </w:lvl>
  </w:abstractNum>
  <w:abstractNum w:abstractNumId="29" w15:restartNumberingAfterBreak="0">
    <w:nsid w:val="22EFB545"/>
    <w:multiLevelType w:val="hybridMultilevel"/>
    <w:tmpl w:val="79ECD166"/>
    <w:lvl w:ilvl="0" w:tplc="C2142CD4">
      <w:start w:val="1"/>
      <w:numFmt w:val="bullet"/>
      <w:lvlText w:val="§"/>
      <w:lvlJc w:val="left"/>
      <w:pPr>
        <w:ind w:left="720" w:hanging="360"/>
      </w:pPr>
      <w:rPr>
        <w:rFonts w:ascii="Wingdings" w:hAnsi="Wingdings" w:hint="default"/>
      </w:rPr>
    </w:lvl>
    <w:lvl w:ilvl="1" w:tplc="3D9E5A9A">
      <w:start w:val="1"/>
      <w:numFmt w:val="bullet"/>
      <w:lvlText w:val="o"/>
      <w:lvlJc w:val="left"/>
      <w:pPr>
        <w:ind w:left="1440" w:hanging="360"/>
      </w:pPr>
      <w:rPr>
        <w:rFonts w:ascii="Courier New" w:hAnsi="Courier New" w:hint="default"/>
      </w:rPr>
    </w:lvl>
    <w:lvl w:ilvl="2" w:tplc="3D30D374">
      <w:start w:val="1"/>
      <w:numFmt w:val="bullet"/>
      <w:lvlText w:val=""/>
      <w:lvlJc w:val="left"/>
      <w:pPr>
        <w:ind w:left="2160" w:hanging="360"/>
      </w:pPr>
      <w:rPr>
        <w:rFonts w:ascii="Wingdings" w:hAnsi="Wingdings" w:hint="default"/>
      </w:rPr>
    </w:lvl>
    <w:lvl w:ilvl="3" w:tplc="83060E6E">
      <w:start w:val="1"/>
      <w:numFmt w:val="bullet"/>
      <w:lvlText w:val=""/>
      <w:lvlJc w:val="left"/>
      <w:pPr>
        <w:ind w:left="2880" w:hanging="360"/>
      </w:pPr>
      <w:rPr>
        <w:rFonts w:ascii="Symbol" w:hAnsi="Symbol" w:hint="default"/>
      </w:rPr>
    </w:lvl>
    <w:lvl w:ilvl="4" w:tplc="FDEA8D3E">
      <w:start w:val="1"/>
      <w:numFmt w:val="bullet"/>
      <w:lvlText w:val="o"/>
      <w:lvlJc w:val="left"/>
      <w:pPr>
        <w:ind w:left="3600" w:hanging="360"/>
      </w:pPr>
      <w:rPr>
        <w:rFonts w:ascii="Courier New" w:hAnsi="Courier New" w:hint="default"/>
      </w:rPr>
    </w:lvl>
    <w:lvl w:ilvl="5" w:tplc="FB5EDE84">
      <w:start w:val="1"/>
      <w:numFmt w:val="bullet"/>
      <w:lvlText w:val=""/>
      <w:lvlJc w:val="left"/>
      <w:pPr>
        <w:ind w:left="4320" w:hanging="360"/>
      </w:pPr>
      <w:rPr>
        <w:rFonts w:ascii="Wingdings" w:hAnsi="Wingdings" w:hint="default"/>
      </w:rPr>
    </w:lvl>
    <w:lvl w:ilvl="6" w:tplc="0DDC15EA">
      <w:start w:val="1"/>
      <w:numFmt w:val="bullet"/>
      <w:lvlText w:val=""/>
      <w:lvlJc w:val="left"/>
      <w:pPr>
        <w:ind w:left="5040" w:hanging="360"/>
      </w:pPr>
      <w:rPr>
        <w:rFonts w:ascii="Symbol" w:hAnsi="Symbol" w:hint="default"/>
      </w:rPr>
    </w:lvl>
    <w:lvl w:ilvl="7" w:tplc="07140C7E">
      <w:start w:val="1"/>
      <w:numFmt w:val="bullet"/>
      <w:lvlText w:val="o"/>
      <w:lvlJc w:val="left"/>
      <w:pPr>
        <w:ind w:left="5760" w:hanging="360"/>
      </w:pPr>
      <w:rPr>
        <w:rFonts w:ascii="Courier New" w:hAnsi="Courier New" w:hint="default"/>
      </w:rPr>
    </w:lvl>
    <w:lvl w:ilvl="8" w:tplc="81AC4922">
      <w:start w:val="1"/>
      <w:numFmt w:val="bullet"/>
      <w:lvlText w:val=""/>
      <w:lvlJc w:val="left"/>
      <w:pPr>
        <w:ind w:left="6480" w:hanging="360"/>
      </w:pPr>
      <w:rPr>
        <w:rFonts w:ascii="Wingdings" w:hAnsi="Wingdings" w:hint="default"/>
      </w:rPr>
    </w:lvl>
  </w:abstractNum>
  <w:abstractNum w:abstractNumId="30" w15:restartNumberingAfterBreak="0">
    <w:nsid w:val="23CC0969"/>
    <w:multiLevelType w:val="hybridMultilevel"/>
    <w:tmpl w:val="33E6723A"/>
    <w:lvl w:ilvl="0" w:tplc="A5AEA73E">
      <w:start w:val="1"/>
      <w:numFmt w:val="bullet"/>
      <w:lvlText w:val=""/>
      <w:lvlJc w:val="left"/>
      <w:pPr>
        <w:ind w:left="1080" w:hanging="360"/>
      </w:pPr>
      <w:rPr>
        <w:rFonts w:ascii="Wingdings" w:hAnsi="Wingdings" w:hint="default"/>
      </w:rPr>
    </w:lvl>
    <w:lvl w:ilvl="1" w:tplc="73FAA848" w:tentative="1">
      <w:start w:val="1"/>
      <w:numFmt w:val="bullet"/>
      <w:lvlText w:val="o"/>
      <w:lvlJc w:val="left"/>
      <w:pPr>
        <w:ind w:left="1800" w:hanging="360"/>
      </w:pPr>
      <w:rPr>
        <w:rFonts w:ascii="Courier New" w:hAnsi="Courier New" w:hint="default"/>
      </w:rPr>
    </w:lvl>
    <w:lvl w:ilvl="2" w:tplc="4ACCD036" w:tentative="1">
      <w:start w:val="1"/>
      <w:numFmt w:val="bullet"/>
      <w:lvlText w:val=""/>
      <w:lvlJc w:val="left"/>
      <w:pPr>
        <w:ind w:left="2520" w:hanging="360"/>
      </w:pPr>
      <w:rPr>
        <w:rFonts w:ascii="Wingdings" w:hAnsi="Wingdings" w:hint="default"/>
      </w:rPr>
    </w:lvl>
    <w:lvl w:ilvl="3" w:tplc="30A44D56" w:tentative="1">
      <w:start w:val="1"/>
      <w:numFmt w:val="bullet"/>
      <w:lvlText w:val=""/>
      <w:lvlJc w:val="left"/>
      <w:pPr>
        <w:ind w:left="3240" w:hanging="360"/>
      </w:pPr>
      <w:rPr>
        <w:rFonts w:ascii="Symbol" w:hAnsi="Symbol" w:hint="default"/>
      </w:rPr>
    </w:lvl>
    <w:lvl w:ilvl="4" w:tplc="521ED162" w:tentative="1">
      <w:start w:val="1"/>
      <w:numFmt w:val="bullet"/>
      <w:lvlText w:val="o"/>
      <w:lvlJc w:val="left"/>
      <w:pPr>
        <w:ind w:left="3960" w:hanging="360"/>
      </w:pPr>
      <w:rPr>
        <w:rFonts w:ascii="Courier New" w:hAnsi="Courier New" w:hint="default"/>
      </w:rPr>
    </w:lvl>
    <w:lvl w:ilvl="5" w:tplc="4C48C32A" w:tentative="1">
      <w:start w:val="1"/>
      <w:numFmt w:val="bullet"/>
      <w:lvlText w:val=""/>
      <w:lvlJc w:val="left"/>
      <w:pPr>
        <w:ind w:left="4680" w:hanging="360"/>
      </w:pPr>
      <w:rPr>
        <w:rFonts w:ascii="Wingdings" w:hAnsi="Wingdings" w:hint="default"/>
      </w:rPr>
    </w:lvl>
    <w:lvl w:ilvl="6" w:tplc="D8BC3BB2" w:tentative="1">
      <w:start w:val="1"/>
      <w:numFmt w:val="bullet"/>
      <w:lvlText w:val=""/>
      <w:lvlJc w:val="left"/>
      <w:pPr>
        <w:ind w:left="5400" w:hanging="360"/>
      </w:pPr>
      <w:rPr>
        <w:rFonts w:ascii="Symbol" w:hAnsi="Symbol" w:hint="default"/>
      </w:rPr>
    </w:lvl>
    <w:lvl w:ilvl="7" w:tplc="77AA34E2" w:tentative="1">
      <w:start w:val="1"/>
      <w:numFmt w:val="bullet"/>
      <w:lvlText w:val="o"/>
      <w:lvlJc w:val="left"/>
      <w:pPr>
        <w:ind w:left="6120" w:hanging="360"/>
      </w:pPr>
      <w:rPr>
        <w:rFonts w:ascii="Courier New" w:hAnsi="Courier New" w:hint="default"/>
      </w:rPr>
    </w:lvl>
    <w:lvl w:ilvl="8" w:tplc="1674E314" w:tentative="1">
      <w:start w:val="1"/>
      <w:numFmt w:val="bullet"/>
      <w:lvlText w:val=""/>
      <w:lvlJc w:val="left"/>
      <w:pPr>
        <w:ind w:left="6840" w:hanging="360"/>
      </w:pPr>
      <w:rPr>
        <w:rFonts w:ascii="Wingdings" w:hAnsi="Wingdings" w:hint="default"/>
      </w:rPr>
    </w:lvl>
  </w:abstractNum>
  <w:abstractNum w:abstractNumId="31" w15:restartNumberingAfterBreak="0">
    <w:nsid w:val="258E7B49"/>
    <w:multiLevelType w:val="hybridMultilevel"/>
    <w:tmpl w:val="5AACCE76"/>
    <w:lvl w:ilvl="0" w:tplc="27B6C718">
      <w:start w:val="1"/>
      <w:numFmt w:val="bullet"/>
      <w:lvlText w:val=""/>
      <w:lvlJc w:val="left"/>
      <w:pPr>
        <w:ind w:left="720" w:hanging="360"/>
      </w:pPr>
      <w:rPr>
        <w:rFonts w:ascii="Symbol" w:hAnsi="Symbol" w:hint="default"/>
      </w:rPr>
    </w:lvl>
    <w:lvl w:ilvl="1" w:tplc="68667024" w:tentative="1">
      <w:start w:val="1"/>
      <w:numFmt w:val="bullet"/>
      <w:lvlText w:val="o"/>
      <w:lvlJc w:val="left"/>
      <w:pPr>
        <w:ind w:left="1440" w:hanging="360"/>
      </w:pPr>
      <w:rPr>
        <w:rFonts w:ascii="Courier New" w:hAnsi="Courier New" w:hint="default"/>
      </w:rPr>
    </w:lvl>
    <w:lvl w:ilvl="2" w:tplc="98462974" w:tentative="1">
      <w:start w:val="1"/>
      <w:numFmt w:val="bullet"/>
      <w:lvlText w:val=""/>
      <w:lvlJc w:val="left"/>
      <w:pPr>
        <w:ind w:left="2160" w:hanging="360"/>
      </w:pPr>
      <w:rPr>
        <w:rFonts w:ascii="Wingdings" w:hAnsi="Wingdings" w:hint="default"/>
      </w:rPr>
    </w:lvl>
    <w:lvl w:ilvl="3" w:tplc="8E5AA7D8" w:tentative="1">
      <w:start w:val="1"/>
      <w:numFmt w:val="bullet"/>
      <w:lvlText w:val=""/>
      <w:lvlJc w:val="left"/>
      <w:pPr>
        <w:ind w:left="2880" w:hanging="360"/>
      </w:pPr>
      <w:rPr>
        <w:rFonts w:ascii="Symbol" w:hAnsi="Symbol" w:hint="default"/>
      </w:rPr>
    </w:lvl>
    <w:lvl w:ilvl="4" w:tplc="AC801690" w:tentative="1">
      <w:start w:val="1"/>
      <w:numFmt w:val="bullet"/>
      <w:lvlText w:val="o"/>
      <w:lvlJc w:val="left"/>
      <w:pPr>
        <w:ind w:left="3600" w:hanging="360"/>
      </w:pPr>
      <w:rPr>
        <w:rFonts w:ascii="Courier New" w:hAnsi="Courier New" w:hint="default"/>
      </w:rPr>
    </w:lvl>
    <w:lvl w:ilvl="5" w:tplc="EC90DACC" w:tentative="1">
      <w:start w:val="1"/>
      <w:numFmt w:val="bullet"/>
      <w:lvlText w:val=""/>
      <w:lvlJc w:val="left"/>
      <w:pPr>
        <w:ind w:left="4320" w:hanging="360"/>
      </w:pPr>
      <w:rPr>
        <w:rFonts w:ascii="Wingdings" w:hAnsi="Wingdings" w:hint="default"/>
      </w:rPr>
    </w:lvl>
    <w:lvl w:ilvl="6" w:tplc="3FF64872" w:tentative="1">
      <w:start w:val="1"/>
      <w:numFmt w:val="bullet"/>
      <w:lvlText w:val=""/>
      <w:lvlJc w:val="left"/>
      <w:pPr>
        <w:ind w:left="5040" w:hanging="360"/>
      </w:pPr>
      <w:rPr>
        <w:rFonts w:ascii="Symbol" w:hAnsi="Symbol" w:hint="default"/>
      </w:rPr>
    </w:lvl>
    <w:lvl w:ilvl="7" w:tplc="C694BB60" w:tentative="1">
      <w:start w:val="1"/>
      <w:numFmt w:val="bullet"/>
      <w:lvlText w:val="o"/>
      <w:lvlJc w:val="left"/>
      <w:pPr>
        <w:ind w:left="5760" w:hanging="360"/>
      </w:pPr>
      <w:rPr>
        <w:rFonts w:ascii="Courier New" w:hAnsi="Courier New" w:hint="default"/>
      </w:rPr>
    </w:lvl>
    <w:lvl w:ilvl="8" w:tplc="015A3B32" w:tentative="1">
      <w:start w:val="1"/>
      <w:numFmt w:val="bullet"/>
      <w:lvlText w:val=""/>
      <w:lvlJc w:val="left"/>
      <w:pPr>
        <w:ind w:left="6480" w:hanging="360"/>
      </w:pPr>
      <w:rPr>
        <w:rFonts w:ascii="Wingdings" w:hAnsi="Wingdings" w:hint="default"/>
      </w:rPr>
    </w:lvl>
  </w:abstractNum>
  <w:abstractNum w:abstractNumId="32" w15:restartNumberingAfterBreak="0">
    <w:nsid w:val="26A537AB"/>
    <w:multiLevelType w:val="hybridMultilevel"/>
    <w:tmpl w:val="253CC876"/>
    <w:lvl w:ilvl="0" w:tplc="51C0A38C">
      <w:start w:val="1"/>
      <w:numFmt w:val="bullet"/>
      <w:lvlText w:val="o"/>
      <w:lvlJc w:val="left"/>
      <w:pPr>
        <w:ind w:left="1440" w:hanging="360"/>
      </w:pPr>
      <w:rPr>
        <w:rFonts w:ascii="Courier New" w:hAnsi="Courier New" w:hint="default"/>
      </w:rPr>
    </w:lvl>
    <w:lvl w:ilvl="1" w:tplc="C6125A6E" w:tentative="1">
      <w:start w:val="1"/>
      <w:numFmt w:val="bullet"/>
      <w:lvlText w:val="o"/>
      <w:lvlJc w:val="left"/>
      <w:pPr>
        <w:ind w:left="2160" w:hanging="360"/>
      </w:pPr>
      <w:rPr>
        <w:rFonts w:ascii="Courier New" w:hAnsi="Courier New" w:hint="default"/>
      </w:rPr>
    </w:lvl>
    <w:lvl w:ilvl="2" w:tplc="B5448F12" w:tentative="1">
      <w:start w:val="1"/>
      <w:numFmt w:val="bullet"/>
      <w:lvlText w:val=""/>
      <w:lvlJc w:val="left"/>
      <w:pPr>
        <w:ind w:left="2880" w:hanging="360"/>
      </w:pPr>
      <w:rPr>
        <w:rFonts w:ascii="Wingdings" w:hAnsi="Wingdings" w:hint="default"/>
      </w:rPr>
    </w:lvl>
    <w:lvl w:ilvl="3" w:tplc="1898C1A2" w:tentative="1">
      <w:start w:val="1"/>
      <w:numFmt w:val="bullet"/>
      <w:lvlText w:val=""/>
      <w:lvlJc w:val="left"/>
      <w:pPr>
        <w:ind w:left="3600" w:hanging="360"/>
      </w:pPr>
      <w:rPr>
        <w:rFonts w:ascii="Symbol" w:hAnsi="Symbol" w:hint="default"/>
      </w:rPr>
    </w:lvl>
    <w:lvl w:ilvl="4" w:tplc="03149594" w:tentative="1">
      <w:start w:val="1"/>
      <w:numFmt w:val="bullet"/>
      <w:lvlText w:val="o"/>
      <w:lvlJc w:val="left"/>
      <w:pPr>
        <w:ind w:left="4320" w:hanging="360"/>
      </w:pPr>
      <w:rPr>
        <w:rFonts w:ascii="Courier New" w:hAnsi="Courier New" w:hint="default"/>
      </w:rPr>
    </w:lvl>
    <w:lvl w:ilvl="5" w:tplc="CF80F802" w:tentative="1">
      <w:start w:val="1"/>
      <w:numFmt w:val="bullet"/>
      <w:lvlText w:val=""/>
      <w:lvlJc w:val="left"/>
      <w:pPr>
        <w:ind w:left="5040" w:hanging="360"/>
      </w:pPr>
      <w:rPr>
        <w:rFonts w:ascii="Wingdings" w:hAnsi="Wingdings" w:hint="default"/>
      </w:rPr>
    </w:lvl>
    <w:lvl w:ilvl="6" w:tplc="25582112" w:tentative="1">
      <w:start w:val="1"/>
      <w:numFmt w:val="bullet"/>
      <w:lvlText w:val=""/>
      <w:lvlJc w:val="left"/>
      <w:pPr>
        <w:ind w:left="5760" w:hanging="360"/>
      </w:pPr>
      <w:rPr>
        <w:rFonts w:ascii="Symbol" w:hAnsi="Symbol" w:hint="default"/>
      </w:rPr>
    </w:lvl>
    <w:lvl w:ilvl="7" w:tplc="2CB2FC6E" w:tentative="1">
      <w:start w:val="1"/>
      <w:numFmt w:val="bullet"/>
      <w:lvlText w:val="o"/>
      <w:lvlJc w:val="left"/>
      <w:pPr>
        <w:ind w:left="6480" w:hanging="360"/>
      </w:pPr>
      <w:rPr>
        <w:rFonts w:ascii="Courier New" w:hAnsi="Courier New" w:hint="default"/>
      </w:rPr>
    </w:lvl>
    <w:lvl w:ilvl="8" w:tplc="BC1CFB16" w:tentative="1">
      <w:start w:val="1"/>
      <w:numFmt w:val="bullet"/>
      <w:lvlText w:val=""/>
      <w:lvlJc w:val="left"/>
      <w:pPr>
        <w:ind w:left="7200" w:hanging="360"/>
      </w:pPr>
      <w:rPr>
        <w:rFonts w:ascii="Wingdings" w:hAnsi="Wingdings" w:hint="default"/>
      </w:rPr>
    </w:lvl>
  </w:abstractNum>
  <w:abstractNum w:abstractNumId="33" w15:restartNumberingAfterBreak="0">
    <w:nsid w:val="2CEA3DD5"/>
    <w:multiLevelType w:val="hybridMultilevel"/>
    <w:tmpl w:val="A2DC4BEE"/>
    <w:lvl w:ilvl="0" w:tplc="FFFFFFFF">
      <w:start w:val="1"/>
      <w:numFmt w:val="bullet"/>
      <w:lvlText w:val="·"/>
      <w:lvlJc w:val="left"/>
      <w:pPr>
        <w:ind w:left="720" w:hanging="360"/>
      </w:pPr>
      <w:rPr>
        <w:rFonts w:ascii="Symbol" w:hAnsi="Symbol" w:hint="default"/>
      </w:rPr>
    </w:lvl>
    <w:lvl w:ilvl="1" w:tplc="95CC21EE" w:tentative="1">
      <w:start w:val="1"/>
      <w:numFmt w:val="bullet"/>
      <w:lvlText w:val="o"/>
      <w:lvlJc w:val="left"/>
      <w:pPr>
        <w:ind w:left="1440" w:hanging="360"/>
      </w:pPr>
      <w:rPr>
        <w:rFonts w:ascii="Courier New" w:hAnsi="Courier New" w:hint="default"/>
      </w:rPr>
    </w:lvl>
    <w:lvl w:ilvl="2" w:tplc="2FDEAD3A" w:tentative="1">
      <w:start w:val="1"/>
      <w:numFmt w:val="bullet"/>
      <w:lvlText w:val=""/>
      <w:lvlJc w:val="left"/>
      <w:pPr>
        <w:ind w:left="2160" w:hanging="360"/>
      </w:pPr>
      <w:rPr>
        <w:rFonts w:ascii="Wingdings" w:hAnsi="Wingdings" w:hint="default"/>
      </w:rPr>
    </w:lvl>
    <w:lvl w:ilvl="3" w:tplc="10447BEA" w:tentative="1">
      <w:start w:val="1"/>
      <w:numFmt w:val="bullet"/>
      <w:lvlText w:val=""/>
      <w:lvlJc w:val="left"/>
      <w:pPr>
        <w:ind w:left="2880" w:hanging="360"/>
      </w:pPr>
      <w:rPr>
        <w:rFonts w:ascii="Symbol" w:hAnsi="Symbol" w:hint="default"/>
      </w:rPr>
    </w:lvl>
    <w:lvl w:ilvl="4" w:tplc="61D47DEE" w:tentative="1">
      <w:start w:val="1"/>
      <w:numFmt w:val="bullet"/>
      <w:lvlText w:val="o"/>
      <w:lvlJc w:val="left"/>
      <w:pPr>
        <w:ind w:left="3600" w:hanging="360"/>
      </w:pPr>
      <w:rPr>
        <w:rFonts w:ascii="Courier New" w:hAnsi="Courier New" w:hint="default"/>
      </w:rPr>
    </w:lvl>
    <w:lvl w:ilvl="5" w:tplc="97BA3C42" w:tentative="1">
      <w:start w:val="1"/>
      <w:numFmt w:val="bullet"/>
      <w:lvlText w:val=""/>
      <w:lvlJc w:val="left"/>
      <w:pPr>
        <w:ind w:left="4320" w:hanging="360"/>
      </w:pPr>
      <w:rPr>
        <w:rFonts w:ascii="Wingdings" w:hAnsi="Wingdings" w:hint="default"/>
      </w:rPr>
    </w:lvl>
    <w:lvl w:ilvl="6" w:tplc="38E07570" w:tentative="1">
      <w:start w:val="1"/>
      <w:numFmt w:val="bullet"/>
      <w:lvlText w:val=""/>
      <w:lvlJc w:val="left"/>
      <w:pPr>
        <w:ind w:left="5040" w:hanging="360"/>
      </w:pPr>
      <w:rPr>
        <w:rFonts w:ascii="Symbol" w:hAnsi="Symbol" w:hint="default"/>
      </w:rPr>
    </w:lvl>
    <w:lvl w:ilvl="7" w:tplc="D2B06604" w:tentative="1">
      <w:start w:val="1"/>
      <w:numFmt w:val="bullet"/>
      <w:lvlText w:val="o"/>
      <w:lvlJc w:val="left"/>
      <w:pPr>
        <w:ind w:left="5760" w:hanging="360"/>
      </w:pPr>
      <w:rPr>
        <w:rFonts w:ascii="Courier New" w:hAnsi="Courier New" w:hint="default"/>
      </w:rPr>
    </w:lvl>
    <w:lvl w:ilvl="8" w:tplc="42401DF6" w:tentative="1">
      <w:start w:val="1"/>
      <w:numFmt w:val="bullet"/>
      <w:lvlText w:val=""/>
      <w:lvlJc w:val="left"/>
      <w:pPr>
        <w:ind w:left="6480" w:hanging="360"/>
      </w:pPr>
      <w:rPr>
        <w:rFonts w:ascii="Wingdings" w:hAnsi="Wingdings" w:hint="default"/>
      </w:rPr>
    </w:lvl>
  </w:abstractNum>
  <w:abstractNum w:abstractNumId="34" w15:restartNumberingAfterBreak="0">
    <w:nsid w:val="2D625569"/>
    <w:multiLevelType w:val="hybridMultilevel"/>
    <w:tmpl w:val="D6AE80C8"/>
    <w:lvl w:ilvl="0" w:tplc="A4CC9F46">
      <w:start w:val="1"/>
      <w:numFmt w:val="bullet"/>
      <w:lvlText w:val=""/>
      <w:lvlJc w:val="left"/>
      <w:pPr>
        <w:ind w:left="1440" w:hanging="360"/>
      </w:pPr>
      <w:rPr>
        <w:rFonts w:ascii="Symbol" w:hAnsi="Symbol" w:hint="default"/>
      </w:rPr>
    </w:lvl>
    <w:lvl w:ilvl="1" w:tplc="D854A222" w:tentative="1">
      <w:start w:val="1"/>
      <w:numFmt w:val="bullet"/>
      <w:lvlText w:val="o"/>
      <w:lvlJc w:val="left"/>
      <w:pPr>
        <w:ind w:left="2160" w:hanging="360"/>
      </w:pPr>
      <w:rPr>
        <w:rFonts w:ascii="Courier New" w:hAnsi="Courier New" w:hint="default"/>
      </w:rPr>
    </w:lvl>
    <w:lvl w:ilvl="2" w:tplc="6B90CB20" w:tentative="1">
      <w:start w:val="1"/>
      <w:numFmt w:val="bullet"/>
      <w:lvlText w:val=""/>
      <w:lvlJc w:val="left"/>
      <w:pPr>
        <w:ind w:left="2880" w:hanging="360"/>
      </w:pPr>
      <w:rPr>
        <w:rFonts w:ascii="Wingdings" w:hAnsi="Wingdings" w:hint="default"/>
      </w:rPr>
    </w:lvl>
    <w:lvl w:ilvl="3" w:tplc="37FE8546" w:tentative="1">
      <w:start w:val="1"/>
      <w:numFmt w:val="bullet"/>
      <w:lvlText w:val=""/>
      <w:lvlJc w:val="left"/>
      <w:pPr>
        <w:ind w:left="3600" w:hanging="360"/>
      </w:pPr>
      <w:rPr>
        <w:rFonts w:ascii="Symbol" w:hAnsi="Symbol" w:hint="default"/>
      </w:rPr>
    </w:lvl>
    <w:lvl w:ilvl="4" w:tplc="4134EA86" w:tentative="1">
      <w:start w:val="1"/>
      <w:numFmt w:val="bullet"/>
      <w:lvlText w:val="o"/>
      <w:lvlJc w:val="left"/>
      <w:pPr>
        <w:ind w:left="4320" w:hanging="360"/>
      </w:pPr>
      <w:rPr>
        <w:rFonts w:ascii="Courier New" w:hAnsi="Courier New" w:hint="default"/>
      </w:rPr>
    </w:lvl>
    <w:lvl w:ilvl="5" w:tplc="B164FC0A" w:tentative="1">
      <w:start w:val="1"/>
      <w:numFmt w:val="bullet"/>
      <w:lvlText w:val=""/>
      <w:lvlJc w:val="left"/>
      <w:pPr>
        <w:ind w:left="5040" w:hanging="360"/>
      </w:pPr>
      <w:rPr>
        <w:rFonts w:ascii="Wingdings" w:hAnsi="Wingdings" w:hint="default"/>
      </w:rPr>
    </w:lvl>
    <w:lvl w:ilvl="6" w:tplc="C38E9360" w:tentative="1">
      <w:start w:val="1"/>
      <w:numFmt w:val="bullet"/>
      <w:lvlText w:val=""/>
      <w:lvlJc w:val="left"/>
      <w:pPr>
        <w:ind w:left="5760" w:hanging="360"/>
      </w:pPr>
      <w:rPr>
        <w:rFonts w:ascii="Symbol" w:hAnsi="Symbol" w:hint="default"/>
      </w:rPr>
    </w:lvl>
    <w:lvl w:ilvl="7" w:tplc="36B64034" w:tentative="1">
      <w:start w:val="1"/>
      <w:numFmt w:val="bullet"/>
      <w:lvlText w:val="o"/>
      <w:lvlJc w:val="left"/>
      <w:pPr>
        <w:ind w:left="6480" w:hanging="360"/>
      </w:pPr>
      <w:rPr>
        <w:rFonts w:ascii="Courier New" w:hAnsi="Courier New" w:hint="default"/>
      </w:rPr>
    </w:lvl>
    <w:lvl w:ilvl="8" w:tplc="6BF64764" w:tentative="1">
      <w:start w:val="1"/>
      <w:numFmt w:val="bullet"/>
      <w:lvlText w:val=""/>
      <w:lvlJc w:val="left"/>
      <w:pPr>
        <w:ind w:left="7200" w:hanging="360"/>
      </w:pPr>
      <w:rPr>
        <w:rFonts w:ascii="Wingdings" w:hAnsi="Wingdings" w:hint="default"/>
      </w:rPr>
    </w:lvl>
  </w:abstractNum>
  <w:abstractNum w:abstractNumId="35" w15:restartNumberingAfterBreak="0">
    <w:nsid w:val="2E070D3F"/>
    <w:multiLevelType w:val="hybridMultilevel"/>
    <w:tmpl w:val="E00E3126"/>
    <w:lvl w:ilvl="0" w:tplc="CB38A0B8">
      <w:start w:val="1"/>
      <w:numFmt w:val="bullet"/>
      <w:lvlText w:val=""/>
      <w:lvlJc w:val="left"/>
      <w:pPr>
        <w:ind w:left="720" w:hanging="360"/>
      </w:pPr>
      <w:rPr>
        <w:rFonts w:ascii="Symbol" w:hAnsi="Symbol" w:hint="default"/>
      </w:rPr>
    </w:lvl>
    <w:lvl w:ilvl="1" w:tplc="279C00E6">
      <w:start w:val="1"/>
      <w:numFmt w:val="bullet"/>
      <w:lvlText w:val="o"/>
      <w:lvlJc w:val="left"/>
      <w:pPr>
        <w:ind w:left="1440" w:hanging="360"/>
      </w:pPr>
      <w:rPr>
        <w:rFonts w:ascii="Courier New" w:hAnsi="Courier New" w:hint="default"/>
      </w:rPr>
    </w:lvl>
    <w:lvl w:ilvl="2" w:tplc="F92A6934">
      <w:start w:val="1"/>
      <w:numFmt w:val="bullet"/>
      <w:lvlText w:val=""/>
      <w:lvlJc w:val="left"/>
      <w:pPr>
        <w:ind w:left="2160" w:hanging="360"/>
      </w:pPr>
      <w:rPr>
        <w:rFonts w:ascii="Wingdings" w:hAnsi="Wingdings" w:hint="default"/>
      </w:rPr>
    </w:lvl>
    <w:lvl w:ilvl="3" w:tplc="755CD628">
      <w:start w:val="1"/>
      <w:numFmt w:val="bullet"/>
      <w:lvlText w:val=""/>
      <w:lvlJc w:val="left"/>
      <w:pPr>
        <w:ind w:left="2880" w:hanging="360"/>
      </w:pPr>
      <w:rPr>
        <w:rFonts w:ascii="Symbol" w:hAnsi="Symbol" w:hint="default"/>
      </w:rPr>
    </w:lvl>
    <w:lvl w:ilvl="4" w:tplc="698A63A0">
      <w:start w:val="1"/>
      <w:numFmt w:val="bullet"/>
      <w:lvlText w:val="o"/>
      <w:lvlJc w:val="left"/>
      <w:pPr>
        <w:ind w:left="3600" w:hanging="360"/>
      </w:pPr>
      <w:rPr>
        <w:rFonts w:ascii="Courier New" w:hAnsi="Courier New" w:hint="default"/>
      </w:rPr>
    </w:lvl>
    <w:lvl w:ilvl="5" w:tplc="6EA64534">
      <w:start w:val="1"/>
      <w:numFmt w:val="bullet"/>
      <w:lvlText w:val=""/>
      <w:lvlJc w:val="left"/>
      <w:pPr>
        <w:ind w:left="4320" w:hanging="360"/>
      </w:pPr>
      <w:rPr>
        <w:rFonts w:ascii="Wingdings" w:hAnsi="Wingdings" w:hint="default"/>
      </w:rPr>
    </w:lvl>
    <w:lvl w:ilvl="6" w:tplc="318424A2">
      <w:start w:val="1"/>
      <w:numFmt w:val="bullet"/>
      <w:lvlText w:val=""/>
      <w:lvlJc w:val="left"/>
      <w:pPr>
        <w:ind w:left="5040" w:hanging="360"/>
      </w:pPr>
      <w:rPr>
        <w:rFonts w:ascii="Symbol" w:hAnsi="Symbol" w:hint="default"/>
      </w:rPr>
    </w:lvl>
    <w:lvl w:ilvl="7" w:tplc="E3EC7CB0">
      <w:start w:val="1"/>
      <w:numFmt w:val="bullet"/>
      <w:lvlText w:val="o"/>
      <w:lvlJc w:val="left"/>
      <w:pPr>
        <w:ind w:left="5760" w:hanging="360"/>
      </w:pPr>
      <w:rPr>
        <w:rFonts w:ascii="Courier New" w:hAnsi="Courier New" w:hint="default"/>
      </w:rPr>
    </w:lvl>
    <w:lvl w:ilvl="8" w:tplc="D08E7816">
      <w:start w:val="1"/>
      <w:numFmt w:val="bullet"/>
      <w:lvlText w:val=""/>
      <w:lvlJc w:val="left"/>
      <w:pPr>
        <w:ind w:left="6480" w:hanging="360"/>
      </w:pPr>
      <w:rPr>
        <w:rFonts w:ascii="Wingdings" w:hAnsi="Wingdings" w:hint="default"/>
      </w:rPr>
    </w:lvl>
  </w:abstractNum>
  <w:abstractNum w:abstractNumId="36" w15:restartNumberingAfterBreak="0">
    <w:nsid w:val="2F01069A"/>
    <w:multiLevelType w:val="multilevel"/>
    <w:tmpl w:val="DA045C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307115A7"/>
    <w:multiLevelType w:val="hybridMultilevel"/>
    <w:tmpl w:val="D7347850"/>
    <w:lvl w:ilvl="0" w:tplc="54D86726">
      <w:start w:val="1"/>
      <w:numFmt w:val="bullet"/>
      <w:lvlText w:val=""/>
      <w:lvlJc w:val="left"/>
      <w:pPr>
        <w:ind w:left="720" w:hanging="360"/>
      </w:pPr>
      <w:rPr>
        <w:rFonts w:ascii="Symbol" w:hAnsi="Symbol" w:hint="default"/>
      </w:rPr>
    </w:lvl>
    <w:lvl w:ilvl="1" w:tplc="A8322662" w:tentative="1">
      <w:start w:val="1"/>
      <w:numFmt w:val="bullet"/>
      <w:lvlText w:val="o"/>
      <w:lvlJc w:val="left"/>
      <w:pPr>
        <w:ind w:left="1440" w:hanging="360"/>
      </w:pPr>
      <w:rPr>
        <w:rFonts w:ascii="Courier New" w:hAnsi="Courier New" w:hint="default"/>
      </w:rPr>
    </w:lvl>
    <w:lvl w:ilvl="2" w:tplc="F97EF452" w:tentative="1">
      <w:start w:val="1"/>
      <w:numFmt w:val="bullet"/>
      <w:lvlText w:val=""/>
      <w:lvlJc w:val="left"/>
      <w:pPr>
        <w:ind w:left="2160" w:hanging="360"/>
      </w:pPr>
      <w:rPr>
        <w:rFonts w:ascii="Wingdings" w:hAnsi="Wingdings" w:hint="default"/>
      </w:rPr>
    </w:lvl>
    <w:lvl w:ilvl="3" w:tplc="77DCBB1E" w:tentative="1">
      <w:start w:val="1"/>
      <w:numFmt w:val="bullet"/>
      <w:lvlText w:val=""/>
      <w:lvlJc w:val="left"/>
      <w:pPr>
        <w:ind w:left="2880" w:hanging="360"/>
      </w:pPr>
      <w:rPr>
        <w:rFonts w:ascii="Symbol" w:hAnsi="Symbol" w:hint="default"/>
      </w:rPr>
    </w:lvl>
    <w:lvl w:ilvl="4" w:tplc="18828E64" w:tentative="1">
      <w:start w:val="1"/>
      <w:numFmt w:val="bullet"/>
      <w:lvlText w:val="o"/>
      <w:lvlJc w:val="left"/>
      <w:pPr>
        <w:ind w:left="3600" w:hanging="360"/>
      </w:pPr>
      <w:rPr>
        <w:rFonts w:ascii="Courier New" w:hAnsi="Courier New" w:hint="default"/>
      </w:rPr>
    </w:lvl>
    <w:lvl w:ilvl="5" w:tplc="0C64D83E" w:tentative="1">
      <w:start w:val="1"/>
      <w:numFmt w:val="bullet"/>
      <w:lvlText w:val=""/>
      <w:lvlJc w:val="left"/>
      <w:pPr>
        <w:ind w:left="4320" w:hanging="360"/>
      </w:pPr>
      <w:rPr>
        <w:rFonts w:ascii="Wingdings" w:hAnsi="Wingdings" w:hint="default"/>
      </w:rPr>
    </w:lvl>
    <w:lvl w:ilvl="6" w:tplc="50649D50" w:tentative="1">
      <w:start w:val="1"/>
      <w:numFmt w:val="bullet"/>
      <w:lvlText w:val=""/>
      <w:lvlJc w:val="left"/>
      <w:pPr>
        <w:ind w:left="5040" w:hanging="360"/>
      </w:pPr>
      <w:rPr>
        <w:rFonts w:ascii="Symbol" w:hAnsi="Symbol" w:hint="default"/>
      </w:rPr>
    </w:lvl>
    <w:lvl w:ilvl="7" w:tplc="917813A8" w:tentative="1">
      <w:start w:val="1"/>
      <w:numFmt w:val="bullet"/>
      <w:lvlText w:val="o"/>
      <w:lvlJc w:val="left"/>
      <w:pPr>
        <w:ind w:left="5760" w:hanging="360"/>
      </w:pPr>
      <w:rPr>
        <w:rFonts w:ascii="Courier New" w:hAnsi="Courier New" w:hint="default"/>
      </w:rPr>
    </w:lvl>
    <w:lvl w:ilvl="8" w:tplc="6918253C" w:tentative="1">
      <w:start w:val="1"/>
      <w:numFmt w:val="bullet"/>
      <w:lvlText w:val=""/>
      <w:lvlJc w:val="left"/>
      <w:pPr>
        <w:ind w:left="6480" w:hanging="360"/>
      </w:pPr>
      <w:rPr>
        <w:rFonts w:ascii="Wingdings" w:hAnsi="Wingdings" w:hint="default"/>
      </w:rPr>
    </w:lvl>
  </w:abstractNum>
  <w:abstractNum w:abstractNumId="38" w15:restartNumberingAfterBreak="0">
    <w:nsid w:val="330557B4"/>
    <w:multiLevelType w:val="hybridMultilevel"/>
    <w:tmpl w:val="2F563BF4"/>
    <w:lvl w:ilvl="0" w:tplc="4C1649F0">
      <w:start w:val="1"/>
      <w:numFmt w:val="bullet"/>
      <w:lvlText w:val="·"/>
      <w:lvlJc w:val="left"/>
      <w:pPr>
        <w:ind w:left="720" w:hanging="360"/>
      </w:pPr>
      <w:rPr>
        <w:rFonts w:ascii="Symbol" w:hAnsi="Symbol" w:hint="default"/>
      </w:rPr>
    </w:lvl>
    <w:lvl w:ilvl="1" w:tplc="F7B45EC2">
      <w:start w:val="1"/>
      <w:numFmt w:val="bullet"/>
      <w:lvlText w:val="o"/>
      <w:lvlJc w:val="left"/>
      <w:pPr>
        <w:ind w:left="1440" w:hanging="360"/>
      </w:pPr>
      <w:rPr>
        <w:rFonts w:ascii="Courier New" w:hAnsi="Courier New" w:hint="default"/>
      </w:rPr>
    </w:lvl>
    <w:lvl w:ilvl="2" w:tplc="B3ECFDDC">
      <w:start w:val="1"/>
      <w:numFmt w:val="bullet"/>
      <w:lvlText w:val=""/>
      <w:lvlJc w:val="left"/>
      <w:pPr>
        <w:ind w:left="2160" w:hanging="360"/>
      </w:pPr>
      <w:rPr>
        <w:rFonts w:ascii="Wingdings" w:hAnsi="Wingdings" w:hint="default"/>
      </w:rPr>
    </w:lvl>
    <w:lvl w:ilvl="3" w:tplc="865266EE">
      <w:start w:val="1"/>
      <w:numFmt w:val="bullet"/>
      <w:lvlText w:val=""/>
      <w:lvlJc w:val="left"/>
      <w:pPr>
        <w:ind w:left="2880" w:hanging="360"/>
      </w:pPr>
      <w:rPr>
        <w:rFonts w:ascii="Symbol" w:hAnsi="Symbol" w:hint="default"/>
      </w:rPr>
    </w:lvl>
    <w:lvl w:ilvl="4" w:tplc="18D039EE">
      <w:start w:val="1"/>
      <w:numFmt w:val="bullet"/>
      <w:lvlText w:val="o"/>
      <w:lvlJc w:val="left"/>
      <w:pPr>
        <w:ind w:left="3600" w:hanging="360"/>
      </w:pPr>
      <w:rPr>
        <w:rFonts w:ascii="Courier New" w:hAnsi="Courier New" w:hint="default"/>
      </w:rPr>
    </w:lvl>
    <w:lvl w:ilvl="5" w:tplc="C2001030">
      <w:start w:val="1"/>
      <w:numFmt w:val="bullet"/>
      <w:lvlText w:val=""/>
      <w:lvlJc w:val="left"/>
      <w:pPr>
        <w:ind w:left="4320" w:hanging="360"/>
      </w:pPr>
      <w:rPr>
        <w:rFonts w:ascii="Wingdings" w:hAnsi="Wingdings" w:hint="default"/>
      </w:rPr>
    </w:lvl>
    <w:lvl w:ilvl="6" w:tplc="66B6ECD0">
      <w:start w:val="1"/>
      <w:numFmt w:val="bullet"/>
      <w:lvlText w:val=""/>
      <w:lvlJc w:val="left"/>
      <w:pPr>
        <w:ind w:left="5040" w:hanging="360"/>
      </w:pPr>
      <w:rPr>
        <w:rFonts w:ascii="Symbol" w:hAnsi="Symbol" w:hint="default"/>
      </w:rPr>
    </w:lvl>
    <w:lvl w:ilvl="7" w:tplc="7A800086">
      <w:start w:val="1"/>
      <w:numFmt w:val="bullet"/>
      <w:lvlText w:val="o"/>
      <w:lvlJc w:val="left"/>
      <w:pPr>
        <w:ind w:left="5760" w:hanging="360"/>
      </w:pPr>
      <w:rPr>
        <w:rFonts w:ascii="Courier New" w:hAnsi="Courier New" w:hint="default"/>
      </w:rPr>
    </w:lvl>
    <w:lvl w:ilvl="8" w:tplc="50649844">
      <w:start w:val="1"/>
      <w:numFmt w:val="bullet"/>
      <w:lvlText w:val=""/>
      <w:lvlJc w:val="left"/>
      <w:pPr>
        <w:ind w:left="6480" w:hanging="360"/>
      </w:pPr>
      <w:rPr>
        <w:rFonts w:ascii="Wingdings" w:hAnsi="Wingdings" w:hint="default"/>
      </w:rPr>
    </w:lvl>
  </w:abstractNum>
  <w:abstractNum w:abstractNumId="39" w15:restartNumberingAfterBreak="0">
    <w:nsid w:val="34D1ADC3"/>
    <w:multiLevelType w:val="hybridMultilevel"/>
    <w:tmpl w:val="769EE73E"/>
    <w:lvl w:ilvl="0" w:tplc="C02628A2">
      <w:start w:val="1"/>
      <w:numFmt w:val="bullet"/>
      <w:lvlText w:val="§"/>
      <w:lvlJc w:val="left"/>
      <w:pPr>
        <w:ind w:left="720" w:hanging="360"/>
      </w:pPr>
      <w:rPr>
        <w:rFonts w:ascii="Wingdings" w:hAnsi="Wingdings" w:hint="default"/>
      </w:rPr>
    </w:lvl>
    <w:lvl w:ilvl="1" w:tplc="5568D93C">
      <w:start w:val="1"/>
      <w:numFmt w:val="bullet"/>
      <w:lvlText w:val="o"/>
      <w:lvlJc w:val="left"/>
      <w:pPr>
        <w:ind w:left="1440" w:hanging="360"/>
      </w:pPr>
      <w:rPr>
        <w:rFonts w:ascii="Courier New" w:hAnsi="Courier New" w:hint="default"/>
      </w:rPr>
    </w:lvl>
    <w:lvl w:ilvl="2" w:tplc="51083708">
      <w:start w:val="1"/>
      <w:numFmt w:val="bullet"/>
      <w:lvlText w:val=""/>
      <w:lvlJc w:val="left"/>
      <w:pPr>
        <w:ind w:left="2160" w:hanging="360"/>
      </w:pPr>
      <w:rPr>
        <w:rFonts w:ascii="Wingdings" w:hAnsi="Wingdings" w:hint="default"/>
      </w:rPr>
    </w:lvl>
    <w:lvl w:ilvl="3" w:tplc="98FA212E">
      <w:start w:val="1"/>
      <w:numFmt w:val="bullet"/>
      <w:lvlText w:val=""/>
      <w:lvlJc w:val="left"/>
      <w:pPr>
        <w:ind w:left="2880" w:hanging="360"/>
      </w:pPr>
      <w:rPr>
        <w:rFonts w:ascii="Symbol" w:hAnsi="Symbol" w:hint="default"/>
      </w:rPr>
    </w:lvl>
    <w:lvl w:ilvl="4" w:tplc="221877CE">
      <w:start w:val="1"/>
      <w:numFmt w:val="bullet"/>
      <w:lvlText w:val="o"/>
      <w:lvlJc w:val="left"/>
      <w:pPr>
        <w:ind w:left="3600" w:hanging="360"/>
      </w:pPr>
      <w:rPr>
        <w:rFonts w:ascii="Courier New" w:hAnsi="Courier New" w:hint="default"/>
      </w:rPr>
    </w:lvl>
    <w:lvl w:ilvl="5" w:tplc="B3C07A20">
      <w:start w:val="1"/>
      <w:numFmt w:val="bullet"/>
      <w:lvlText w:val=""/>
      <w:lvlJc w:val="left"/>
      <w:pPr>
        <w:ind w:left="4320" w:hanging="360"/>
      </w:pPr>
      <w:rPr>
        <w:rFonts w:ascii="Wingdings" w:hAnsi="Wingdings" w:hint="default"/>
      </w:rPr>
    </w:lvl>
    <w:lvl w:ilvl="6" w:tplc="B2BC7C06">
      <w:start w:val="1"/>
      <w:numFmt w:val="bullet"/>
      <w:lvlText w:val=""/>
      <w:lvlJc w:val="left"/>
      <w:pPr>
        <w:ind w:left="5040" w:hanging="360"/>
      </w:pPr>
      <w:rPr>
        <w:rFonts w:ascii="Symbol" w:hAnsi="Symbol" w:hint="default"/>
      </w:rPr>
    </w:lvl>
    <w:lvl w:ilvl="7" w:tplc="59F8FFE8">
      <w:start w:val="1"/>
      <w:numFmt w:val="bullet"/>
      <w:lvlText w:val="o"/>
      <w:lvlJc w:val="left"/>
      <w:pPr>
        <w:ind w:left="5760" w:hanging="360"/>
      </w:pPr>
      <w:rPr>
        <w:rFonts w:ascii="Courier New" w:hAnsi="Courier New" w:hint="default"/>
      </w:rPr>
    </w:lvl>
    <w:lvl w:ilvl="8" w:tplc="21DE8646">
      <w:start w:val="1"/>
      <w:numFmt w:val="bullet"/>
      <w:lvlText w:val=""/>
      <w:lvlJc w:val="left"/>
      <w:pPr>
        <w:ind w:left="6480" w:hanging="360"/>
      </w:pPr>
      <w:rPr>
        <w:rFonts w:ascii="Wingdings" w:hAnsi="Wingdings" w:hint="default"/>
      </w:rPr>
    </w:lvl>
  </w:abstractNum>
  <w:abstractNum w:abstractNumId="40" w15:restartNumberingAfterBreak="0">
    <w:nsid w:val="3532D75F"/>
    <w:multiLevelType w:val="hybridMultilevel"/>
    <w:tmpl w:val="74B00760"/>
    <w:lvl w:ilvl="0" w:tplc="6FA0B5BC">
      <w:start w:val="1"/>
      <w:numFmt w:val="bullet"/>
      <w:lvlText w:val="§"/>
      <w:lvlJc w:val="left"/>
      <w:pPr>
        <w:ind w:left="720" w:hanging="360"/>
      </w:pPr>
      <w:rPr>
        <w:rFonts w:ascii="Wingdings" w:hAnsi="Wingdings" w:hint="default"/>
      </w:rPr>
    </w:lvl>
    <w:lvl w:ilvl="1" w:tplc="7CB0FBC0">
      <w:start w:val="1"/>
      <w:numFmt w:val="bullet"/>
      <w:lvlText w:val="o"/>
      <w:lvlJc w:val="left"/>
      <w:pPr>
        <w:ind w:left="1440" w:hanging="360"/>
      </w:pPr>
      <w:rPr>
        <w:rFonts w:ascii="Courier New" w:hAnsi="Courier New" w:hint="default"/>
      </w:rPr>
    </w:lvl>
    <w:lvl w:ilvl="2" w:tplc="99A4C96A">
      <w:start w:val="1"/>
      <w:numFmt w:val="bullet"/>
      <w:lvlText w:val=""/>
      <w:lvlJc w:val="left"/>
      <w:pPr>
        <w:ind w:left="2160" w:hanging="360"/>
      </w:pPr>
      <w:rPr>
        <w:rFonts w:ascii="Wingdings" w:hAnsi="Wingdings" w:hint="default"/>
      </w:rPr>
    </w:lvl>
    <w:lvl w:ilvl="3" w:tplc="608A157E">
      <w:start w:val="1"/>
      <w:numFmt w:val="bullet"/>
      <w:lvlText w:val=""/>
      <w:lvlJc w:val="left"/>
      <w:pPr>
        <w:ind w:left="2880" w:hanging="360"/>
      </w:pPr>
      <w:rPr>
        <w:rFonts w:ascii="Symbol" w:hAnsi="Symbol" w:hint="default"/>
      </w:rPr>
    </w:lvl>
    <w:lvl w:ilvl="4" w:tplc="D08054CE">
      <w:start w:val="1"/>
      <w:numFmt w:val="bullet"/>
      <w:lvlText w:val="o"/>
      <w:lvlJc w:val="left"/>
      <w:pPr>
        <w:ind w:left="3600" w:hanging="360"/>
      </w:pPr>
      <w:rPr>
        <w:rFonts w:ascii="Courier New" w:hAnsi="Courier New" w:hint="default"/>
      </w:rPr>
    </w:lvl>
    <w:lvl w:ilvl="5" w:tplc="DF0A0F62">
      <w:start w:val="1"/>
      <w:numFmt w:val="bullet"/>
      <w:lvlText w:val=""/>
      <w:lvlJc w:val="left"/>
      <w:pPr>
        <w:ind w:left="4320" w:hanging="360"/>
      </w:pPr>
      <w:rPr>
        <w:rFonts w:ascii="Wingdings" w:hAnsi="Wingdings" w:hint="default"/>
      </w:rPr>
    </w:lvl>
    <w:lvl w:ilvl="6" w:tplc="A0402616">
      <w:start w:val="1"/>
      <w:numFmt w:val="bullet"/>
      <w:lvlText w:val=""/>
      <w:lvlJc w:val="left"/>
      <w:pPr>
        <w:ind w:left="5040" w:hanging="360"/>
      </w:pPr>
      <w:rPr>
        <w:rFonts w:ascii="Symbol" w:hAnsi="Symbol" w:hint="default"/>
      </w:rPr>
    </w:lvl>
    <w:lvl w:ilvl="7" w:tplc="96C8E3F6">
      <w:start w:val="1"/>
      <w:numFmt w:val="bullet"/>
      <w:lvlText w:val="o"/>
      <w:lvlJc w:val="left"/>
      <w:pPr>
        <w:ind w:left="5760" w:hanging="360"/>
      </w:pPr>
      <w:rPr>
        <w:rFonts w:ascii="Courier New" w:hAnsi="Courier New" w:hint="default"/>
      </w:rPr>
    </w:lvl>
    <w:lvl w:ilvl="8" w:tplc="028E69D2">
      <w:start w:val="1"/>
      <w:numFmt w:val="bullet"/>
      <w:lvlText w:val=""/>
      <w:lvlJc w:val="left"/>
      <w:pPr>
        <w:ind w:left="6480" w:hanging="360"/>
      </w:pPr>
      <w:rPr>
        <w:rFonts w:ascii="Wingdings" w:hAnsi="Wingdings" w:hint="default"/>
      </w:rPr>
    </w:lvl>
  </w:abstractNum>
  <w:abstractNum w:abstractNumId="41" w15:restartNumberingAfterBreak="0">
    <w:nsid w:val="35EA7C47"/>
    <w:multiLevelType w:val="hybridMultilevel"/>
    <w:tmpl w:val="BC6AB828"/>
    <w:lvl w:ilvl="0" w:tplc="80166968">
      <w:start w:val="1"/>
      <w:numFmt w:val="bullet"/>
      <w:lvlText w:val="·"/>
      <w:lvlJc w:val="left"/>
      <w:pPr>
        <w:ind w:left="720" w:hanging="360"/>
      </w:pPr>
      <w:rPr>
        <w:rFonts w:ascii="Symbol" w:hAnsi="Symbol" w:hint="default"/>
      </w:rPr>
    </w:lvl>
    <w:lvl w:ilvl="1" w:tplc="2CB8F16A">
      <w:start w:val="1"/>
      <w:numFmt w:val="bullet"/>
      <w:lvlText w:val="o"/>
      <w:lvlJc w:val="left"/>
      <w:pPr>
        <w:ind w:left="1440" w:hanging="360"/>
      </w:pPr>
      <w:rPr>
        <w:rFonts w:ascii="Courier New" w:hAnsi="Courier New" w:hint="default"/>
      </w:rPr>
    </w:lvl>
    <w:lvl w:ilvl="2" w:tplc="02C48AE6">
      <w:start w:val="1"/>
      <w:numFmt w:val="bullet"/>
      <w:lvlText w:val=""/>
      <w:lvlJc w:val="left"/>
      <w:pPr>
        <w:ind w:left="2160" w:hanging="360"/>
      </w:pPr>
      <w:rPr>
        <w:rFonts w:ascii="Wingdings" w:hAnsi="Wingdings" w:hint="default"/>
      </w:rPr>
    </w:lvl>
    <w:lvl w:ilvl="3" w:tplc="2FE26506">
      <w:start w:val="1"/>
      <w:numFmt w:val="bullet"/>
      <w:lvlText w:val=""/>
      <w:lvlJc w:val="left"/>
      <w:pPr>
        <w:ind w:left="2880" w:hanging="360"/>
      </w:pPr>
      <w:rPr>
        <w:rFonts w:ascii="Symbol" w:hAnsi="Symbol" w:hint="default"/>
      </w:rPr>
    </w:lvl>
    <w:lvl w:ilvl="4" w:tplc="1E6A40B8">
      <w:start w:val="1"/>
      <w:numFmt w:val="bullet"/>
      <w:lvlText w:val="o"/>
      <w:lvlJc w:val="left"/>
      <w:pPr>
        <w:ind w:left="3600" w:hanging="360"/>
      </w:pPr>
      <w:rPr>
        <w:rFonts w:ascii="Courier New" w:hAnsi="Courier New" w:hint="default"/>
      </w:rPr>
    </w:lvl>
    <w:lvl w:ilvl="5" w:tplc="3BE8A08A">
      <w:start w:val="1"/>
      <w:numFmt w:val="bullet"/>
      <w:lvlText w:val=""/>
      <w:lvlJc w:val="left"/>
      <w:pPr>
        <w:ind w:left="4320" w:hanging="360"/>
      </w:pPr>
      <w:rPr>
        <w:rFonts w:ascii="Wingdings" w:hAnsi="Wingdings" w:hint="default"/>
      </w:rPr>
    </w:lvl>
    <w:lvl w:ilvl="6" w:tplc="73D2BE52">
      <w:start w:val="1"/>
      <w:numFmt w:val="bullet"/>
      <w:lvlText w:val=""/>
      <w:lvlJc w:val="left"/>
      <w:pPr>
        <w:ind w:left="5040" w:hanging="360"/>
      </w:pPr>
      <w:rPr>
        <w:rFonts w:ascii="Symbol" w:hAnsi="Symbol" w:hint="default"/>
      </w:rPr>
    </w:lvl>
    <w:lvl w:ilvl="7" w:tplc="D8D2A942">
      <w:start w:val="1"/>
      <w:numFmt w:val="bullet"/>
      <w:lvlText w:val="o"/>
      <w:lvlJc w:val="left"/>
      <w:pPr>
        <w:ind w:left="5760" w:hanging="360"/>
      </w:pPr>
      <w:rPr>
        <w:rFonts w:ascii="Courier New" w:hAnsi="Courier New" w:hint="default"/>
      </w:rPr>
    </w:lvl>
    <w:lvl w:ilvl="8" w:tplc="F0801DD4">
      <w:start w:val="1"/>
      <w:numFmt w:val="bullet"/>
      <w:lvlText w:val=""/>
      <w:lvlJc w:val="left"/>
      <w:pPr>
        <w:ind w:left="6480" w:hanging="360"/>
      </w:pPr>
      <w:rPr>
        <w:rFonts w:ascii="Wingdings" w:hAnsi="Wingdings" w:hint="default"/>
      </w:rPr>
    </w:lvl>
  </w:abstractNum>
  <w:abstractNum w:abstractNumId="42" w15:restartNumberingAfterBreak="0">
    <w:nsid w:val="36011D3B"/>
    <w:multiLevelType w:val="hybridMultilevel"/>
    <w:tmpl w:val="E8D25DAE"/>
    <w:lvl w:ilvl="0" w:tplc="722C8842">
      <w:start w:val="1"/>
      <w:numFmt w:val="bullet"/>
      <w:lvlText w:val="·"/>
      <w:lvlJc w:val="left"/>
      <w:pPr>
        <w:ind w:left="720" w:hanging="360"/>
      </w:pPr>
      <w:rPr>
        <w:rFonts w:ascii="Symbol" w:hAnsi="Symbol" w:hint="default"/>
      </w:rPr>
    </w:lvl>
    <w:lvl w:ilvl="1" w:tplc="D6367984">
      <w:start w:val="1"/>
      <w:numFmt w:val="bullet"/>
      <w:lvlText w:val="o"/>
      <w:lvlJc w:val="left"/>
      <w:pPr>
        <w:ind w:left="1440" w:hanging="360"/>
      </w:pPr>
      <w:rPr>
        <w:rFonts w:ascii="Courier New" w:hAnsi="Courier New" w:hint="default"/>
      </w:rPr>
    </w:lvl>
    <w:lvl w:ilvl="2" w:tplc="380C8484">
      <w:start w:val="1"/>
      <w:numFmt w:val="bullet"/>
      <w:lvlText w:val=""/>
      <w:lvlJc w:val="left"/>
      <w:pPr>
        <w:ind w:left="2160" w:hanging="360"/>
      </w:pPr>
      <w:rPr>
        <w:rFonts w:ascii="Wingdings" w:hAnsi="Wingdings" w:hint="default"/>
      </w:rPr>
    </w:lvl>
    <w:lvl w:ilvl="3" w:tplc="37426D2A">
      <w:start w:val="1"/>
      <w:numFmt w:val="bullet"/>
      <w:lvlText w:val=""/>
      <w:lvlJc w:val="left"/>
      <w:pPr>
        <w:ind w:left="2880" w:hanging="360"/>
      </w:pPr>
      <w:rPr>
        <w:rFonts w:ascii="Symbol" w:hAnsi="Symbol" w:hint="default"/>
      </w:rPr>
    </w:lvl>
    <w:lvl w:ilvl="4" w:tplc="68342068">
      <w:start w:val="1"/>
      <w:numFmt w:val="bullet"/>
      <w:lvlText w:val="o"/>
      <w:lvlJc w:val="left"/>
      <w:pPr>
        <w:ind w:left="3600" w:hanging="360"/>
      </w:pPr>
      <w:rPr>
        <w:rFonts w:ascii="Courier New" w:hAnsi="Courier New" w:hint="default"/>
      </w:rPr>
    </w:lvl>
    <w:lvl w:ilvl="5" w:tplc="AB7A1BAA">
      <w:start w:val="1"/>
      <w:numFmt w:val="bullet"/>
      <w:lvlText w:val=""/>
      <w:lvlJc w:val="left"/>
      <w:pPr>
        <w:ind w:left="4320" w:hanging="360"/>
      </w:pPr>
      <w:rPr>
        <w:rFonts w:ascii="Wingdings" w:hAnsi="Wingdings" w:hint="default"/>
      </w:rPr>
    </w:lvl>
    <w:lvl w:ilvl="6" w:tplc="C584DED6">
      <w:start w:val="1"/>
      <w:numFmt w:val="bullet"/>
      <w:lvlText w:val=""/>
      <w:lvlJc w:val="left"/>
      <w:pPr>
        <w:ind w:left="5040" w:hanging="360"/>
      </w:pPr>
      <w:rPr>
        <w:rFonts w:ascii="Symbol" w:hAnsi="Symbol" w:hint="default"/>
      </w:rPr>
    </w:lvl>
    <w:lvl w:ilvl="7" w:tplc="5A828440">
      <w:start w:val="1"/>
      <w:numFmt w:val="bullet"/>
      <w:lvlText w:val="o"/>
      <w:lvlJc w:val="left"/>
      <w:pPr>
        <w:ind w:left="5760" w:hanging="360"/>
      </w:pPr>
      <w:rPr>
        <w:rFonts w:ascii="Courier New" w:hAnsi="Courier New" w:hint="default"/>
      </w:rPr>
    </w:lvl>
    <w:lvl w:ilvl="8" w:tplc="21868960">
      <w:start w:val="1"/>
      <w:numFmt w:val="bullet"/>
      <w:lvlText w:val=""/>
      <w:lvlJc w:val="left"/>
      <w:pPr>
        <w:ind w:left="6480" w:hanging="360"/>
      </w:pPr>
      <w:rPr>
        <w:rFonts w:ascii="Wingdings" w:hAnsi="Wingdings" w:hint="default"/>
      </w:rPr>
    </w:lvl>
  </w:abstractNum>
  <w:abstractNum w:abstractNumId="43" w15:restartNumberingAfterBreak="0">
    <w:nsid w:val="37404ED0"/>
    <w:multiLevelType w:val="hybridMultilevel"/>
    <w:tmpl w:val="8C287502"/>
    <w:lvl w:ilvl="0" w:tplc="644E7054">
      <w:start w:val="1"/>
      <w:numFmt w:val="bullet"/>
      <w:lvlText w:val="o"/>
      <w:lvlJc w:val="left"/>
      <w:pPr>
        <w:ind w:left="2160" w:hanging="360"/>
      </w:pPr>
      <w:rPr>
        <w:rFonts w:ascii="Courier New" w:hAnsi="Courier New" w:hint="default"/>
      </w:rPr>
    </w:lvl>
    <w:lvl w:ilvl="1" w:tplc="DDF21186" w:tentative="1">
      <w:start w:val="1"/>
      <w:numFmt w:val="bullet"/>
      <w:lvlText w:val="o"/>
      <w:lvlJc w:val="left"/>
      <w:pPr>
        <w:ind w:left="2880" w:hanging="360"/>
      </w:pPr>
      <w:rPr>
        <w:rFonts w:ascii="Courier New" w:hAnsi="Courier New" w:hint="default"/>
      </w:rPr>
    </w:lvl>
    <w:lvl w:ilvl="2" w:tplc="9170EF94" w:tentative="1">
      <w:start w:val="1"/>
      <w:numFmt w:val="bullet"/>
      <w:lvlText w:val=""/>
      <w:lvlJc w:val="left"/>
      <w:pPr>
        <w:ind w:left="3600" w:hanging="360"/>
      </w:pPr>
      <w:rPr>
        <w:rFonts w:ascii="Wingdings" w:hAnsi="Wingdings" w:hint="default"/>
      </w:rPr>
    </w:lvl>
    <w:lvl w:ilvl="3" w:tplc="A3BE2596" w:tentative="1">
      <w:start w:val="1"/>
      <w:numFmt w:val="bullet"/>
      <w:lvlText w:val=""/>
      <w:lvlJc w:val="left"/>
      <w:pPr>
        <w:ind w:left="4320" w:hanging="360"/>
      </w:pPr>
      <w:rPr>
        <w:rFonts w:ascii="Symbol" w:hAnsi="Symbol" w:hint="default"/>
      </w:rPr>
    </w:lvl>
    <w:lvl w:ilvl="4" w:tplc="6B9C975C" w:tentative="1">
      <w:start w:val="1"/>
      <w:numFmt w:val="bullet"/>
      <w:lvlText w:val="o"/>
      <w:lvlJc w:val="left"/>
      <w:pPr>
        <w:ind w:left="5040" w:hanging="360"/>
      </w:pPr>
      <w:rPr>
        <w:rFonts w:ascii="Courier New" w:hAnsi="Courier New" w:hint="default"/>
      </w:rPr>
    </w:lvl>
    <w:lvl w:ilvl="5" w:tplc="32F2F616" w:tentative="1">
      <w:start w:val="1"/>
      <w:numFmt w:val="bullet"/>
      <w:lvlText w:val=""/>
      <w:lvlJc w:val="left"/>
      <w:pPr>
        <w:ind w:left="5760" w:hanging="360"/>
      </w:pPr>
      <w:rPr>
        <w:rFonts w:ascii="Wingdings" w:hAnsi="Wingdings" w:hint="default"/>
      </w:rPr>
    </w:lvl>
    <w:lvl w:ilvl="6" w:tplc="32B0E090" w:tentative="1">
      <w:start w:val="1"/>
      <w:numFmt w:val="bullet"/>
      <w:lvlText w:val=""/>
      <w:lvlJc w:val="left"/>
      <w:pPr>
        <w:ind w:left="6480" w:hanging="360"/>
      </w:pPr>
      <w:rPr>
        <w:rFonts w:ascii="Symbol" w:hAnsi="Symbol" w:hint="default"/>
      </w:rPr>
    </w:lvl>
    <w:lvl w:ilvl="7" w:tplc="A0123A52" w:tentative="1">
      <w:start w:val="1"/>
      <w:numFmt w:val="bullet"/>
      <w:lvlText w:val="o"/>
      <w:lvlJc w:val="left"/>
      <w:pPr>
        <w:ind w:left="7200" w:hanging="360"/>
      </w:pPr>
      <w:rPr>
        <w:rFonts w:ascii="Courier New" w:hAnsi="Courier New" w:hint="default"/>
      </w:rPr>
    </w:lvl>
    <w:lvl w:ilvl="8" w:tplc="C25266C2" w:tentative="1">
      <w:start w:val="1"/>
      <w:numFmt w:val="bullet"/>
      <w:lvlText w:val=""/>
      <w:lvlJc w:val="left"/>
      <w:pPr>
        <w:ind w:left="7920" w:hanging="360"/>
      </w:pPr>
      <w:rPr>
        <w:rFonts w:ascii="Wingdings" w:hAnsi="Wingdings" w:hint="default"/>
      </w:rPr>
    </w:lvl>
  </w:abstractNum>
  <w:abstractNum w:abstractNumId="44" w15:restartNumberingAfterBreak="0">
    <w:nsid w:val="38CB1385"/>
    <w:multiLevelType w:val="multilevel"/>
    <w:tmpl w:val="19D08F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38E72B6F"/>
    <w:multiLevelType w:val="multilevel"/>
    <w:tmpl w:val="FA52B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B4B5DD2"/>
    <w:multiLevelType w:val="hybridMultilevel"/>
    <w:tmpl w:val="0E88C7C8"/>
    <w:lvl w:ilvl="0" w:tplc="C616E77A">
      <w:start w:val="1"/>
      <w:numFmt w:val="bullet"/>
      <w:lvlText w:val="·"/>
      <w:lvlJc w:val="left"/>
      <w:pPr>
        <w:ind w:left="720" w:hanging="360"/>
      </w:pPr>
      <w:rPr>
        <w:rFonts w:ascii="Symbol" w:hAnsi="Symbol" w:hint="default"/>
      </w:rPr>
    </w:lvl>
    <w:lvl w:ilvl="1" w:tplc="C838AF72" w:tentative="1">
      <w:start w:val="1"/>
      <w:numFmt w:val="bullet"/>
      <w:lvlText w:val="o"/>
      <w:lvlJc w:val="left"/>
      <w:pPr>
        <w:ind w:left="1440" w:hanging="360"/>
      </w:pPr>
      <w:rPr>
        <w:rFonts w:ascii="Courier New" w:hAnsi="Courier New" w:hint="default"/>
      </w:rPr>
    </w:lvl>
    <w:lvl w:ilvl="2" w:tplc="262A6F26" w:tentative="1">
      <w:start w:val="1"/>
      <w:numFmt w:val="bullet"/>
      <w:lvlText w:val=""/>
      <w:lvlJc w:val="left"/>
      <w:pPr>
        <w:ind w:left="2160" w:hanging="360"/>
      </w:pPr>
      <w:rPr>
        <w:rFonts w:ascii="Wingdings" w:hAnsi="Wingdings" w:hint="default"/>
      </w:rPr>
    </w:lvl>
    <w:lvl w:ilvl="3" w:tplc="8174D15C" w:tentative="1">
      <w:start w:val="1"/>
      <w:numFmt w:val="bullet"/>
      <w:lvlText w:val=""/>
      <w:lvlJc w:val="left"/>
      <w:pPr>
        <w:ind w:left="2880" w:hanging="360"/>
      </w:pPr>
      <w:rPr>
        <w:rFonts w:ascii="Symbol" w:hAnsi="Symbol" w:hint="default"/>
      </w:rPr>
    </w:lvl>
    <w:lvl w:ilvl="4" w:tplc="6D3E407A" w:tentative="1">
      <w:start w:val="1"/>
      <w:numFmt w:val="bullet"/>
      <w:lvlText w:val="o"/>
      <w:lvlJc w:val="left"/>
      <w:pPr>
        <w:ind w:left="3600" w:hanging="360"/>
      </w:pPr>
      <w:rPr>
        <w:rFonts w:ascii="Courier New" w:hAnsi="Courier New" w:hint="default"/>
      </w:rPr>
    </w:lvl>
    <w:lvl w:ilvl="5" w:tplc="00C854C2" w:tentative="1">
      <w:start w:val="1"/>
      <w:numFmt w:val="bullet"/>
      <w:lvlText w:val=""/>
      <w:lvlJc w:val="left"/>
      <w:pPr>
        <w:ind w:left="4320" w:hanging="360"/>
      </w:pPr>
      <w:rPr>
        <w:rFonts w:ascii="Wingdings" w:hAnsi="Wingdings" w:hint="default"/>
      </w:rPr>
    </w:lvl>
    <w:lvl w:ilvl="6" w:tplc="F524E5C0" w:tentative="1">
      <w:start w:val="1"/>
      <w:numFmt w:val="bullet"/>
      <w:lvlText w:val=""/>
      <w:lvlJc w:val="left"/>
      <w:pPr>
        <w:ind w:left="5040" w:hanging="360"/>
      </w:pPr>
      <w:rPr>
        <w:rFonts w:ascii="Symbol" w:hAnsi="Symbol" w:hint="default"/>
      </w:rPr>
    </w:lvl>
    <w:lvl w:ilvl="7" w:tplc="B4BC1B70" w:tentative="1">
      <w:start w:val="1"/>
      <w:numFmt w:val="bullet"/>
      <w:lvlText w:val="o"/>
      <w:lvlJc w:val="left"/>
      <w:pPr>
        <w:ind w:left="5760" w:hanging="360"/>
      </w:pPr>
      <w:rPr>
        <w:rFonts w:ascii="Courier New" w:hAnsi="Courier New" w:hint="default"/>
      </w:rPr>
    </w:lvl>
    <w:lvl w:ilvl="8" w:tplc="DE2CC380" w:tentative="1">
      <w:start w:val="1"/>
      <w:numFmt w:val="bullet"/>
      <w:lvlText w:val=""/>
      <w:lvlJc w:val="left"/>
      <w:pPr>
        <w:ind w:left="6480" w:hanging="360"/>
      </w:pPr>
      <w:rPr>
        <w:rFonts w:ascii="Wingdings" w:hAnsi="Wingdings" w:hint="default"/>
      </w:rPr>
    </w:lvl>
  </w:abstractNum>
  <w:abstractNum w:abstractNumId="47" w15:restartNumberingAfterBreak="0">
    <w:nsid w:val="3C302C03"/>
    <w:multiLevelType w:val="hybridMultilevel"/>
    <w:tmpl w:val="A93E64DC"/>
    <w:lvl w:ilvl="0" w:tplc="534E3FA0">
      <w:start w:val="1"/>
      <w:numFmt w:val="bullet"/>
      <w:lvlText w:val=""/>
      <w:lvlJc w:val="left"/>
      <w:pPr>
        <w:ind w:left="720" w:hanging="360"/>
      </w:pPr>
      <w:rPr>
        <w:rFonts w:ascii="Symbol" w:hAnsi="Symbol" w:hint="default"/>
      </w:rPr>
    </w:lvl>
    <w:lvl w:ilvl="1" w:tplc="43766116" w:tentative="1">
      <w:start w:val="1"/>
      <w:numFmt w:val="bullet"/>
      <w:lvlText w:val="o"/>
      <w:lvlJc w:val="left"/>
      <w:pPr>
        <w:ind w:left="1440" w:hanging="360"/>
      </w:pPr>
      <w:rPr>
        <w:rFonts w:ascii="Courier New" w:hAnsi="Courier New" w:hint="default"/>
      </w:rPr>
    </w:lvl>
    <w:lvl w:ilvl="2" w:tplc="00E6CE8C" w:tentative="1">
      <w:start w:val="1"/>
      <w:numFmt w:val="bullet"/>
      <w:lvlText w:val=""/>
      <w:lvlJc w:val="left"/>
      <w:pPr>
        <w:ind w:left="2160" w:hanging="360"/>
      </w:pPr>
      <w:rPr>
        <w:rFonts w:ascii="Wingdings" w:hAnsi="Wingdings" w:hint="default"/>
      </w:rPr>
    </w:lvl>
    <w:lvl w:ilvl="3" w:tplc="4F060CC4" w:tentative="1">
      <w:start w:val="1"/>
      <w:numFmt w:val="bullet"/>
      <w:lvlText w:val=""/>
      <w:lvlJc w:val="left"/>
      <w:pPr>
        <w:ind w:left="2880" w:hanging="360"/>
      </w:pPr>
      <w:rPr>
        <w:rFonts w:ascii="Symbol" w:hAnsi="Symbol" w:hint="default"/>
      </w:rPr>
    </w:lvl>
    <w:lvl w:ilvl="4" w:tplc="1CEE5364" w:tentative="1">
      <w:start w:val="1"/>
      <w:numFmt w:val="bullet"/>
      <w:lvlText w:val="o"/>
      <w:lvlJc w:val="left"/>
      <w:pPr>
        <w:ind w:left="3600" w:hanging="360"/>
      </w:pPr>
      <w:rPr>
        <w:rFonts w:ascii="Courier New" w:hAnsi="Courier New" w:hint="default"/>
      </w:rPr>
    </w:lvl>
    <w:lvl w:ilvl="5" w:tplc="AADEB24C" w:tentative="1">
      <w:start w:val="1"/>
      <w:numFmt w:val="bullet"/>
      <w:lvlText w:val=""/>
      <w:lvlJc w:val="left"/>
      <w:pPr>
        <w:ind w:left="4320" w:hanging="360"/>
      </w:pPr>
      <w:rPr>
        <w:rFonts w:ascii="Wingdings" w:hAnsi="Wingdings" w:hint="default"/>
      </w:rPr>
    </w:lvl>
    <w:lvl w:ilvl="6" w:tplc="8C1460B8" w:tentative="1">
      <w:start w:val="1"/>
      <w:numFmt w:val="bullet"/>
      <w:lvlText w:val=""/>
      <w:lvlJc w:val="left"/>
      <w:pPr>
        <w:ind w:left="5040" w:hanging="360"/>
      </w:pPr>
      <w:rPr>
        <w:rFonts w:ascii="Symbol" w:hAnsi="Symbol" w:hint="default"/>
      </w:rPr>
    </w:lvl>
    <w:lvl w:ilvl="7" w:tplc="CA2C8116" w:tentative="1">
      <w:start w:val="1"/>
      <w:numFmt w:val="bullet"/>
      <w:lvlText w:val="o"/>
      <w:lvlJc w:val="left"/>
      <w:pPr>
        <w:ind w:left="5760" w:hanging="360"/>
      </w:pPr>
      <w:rPr>
        <w:rFonts w:ascii="Courier New" w:hAnsi="Courier New" w:hint="default"/>
      </w:rPr>
    </w:lvl>
    <w:lvl w:ilvl="8" w:tplc="C9288500" w:tentative="1">
      <w:start w:val="1"/>
      <w:numFmt w:val="bullet"/>
      <w:lvlText w:val=""/>
      <w:lvlJc w:val="left"/>
      <w:pPr>
        <w:ind w:left="6480" w:hanging="360"/>
      </w:pPr>
      <w:rPr>
        <w:rFonts w:ascii="Wingdings" w:hAnsi="Wingdings" w:hint="default"/>
      </w:rPr>
    </w:lvl>
  </w:abstractNum>
  <w:abstractNum w:abstractNumId="48" w15:restartNumberingAfterBreak="0">
    <w:nsid w:val="3D4C4D4A"/>
    <w:multiLevelType w:val="hybridMultilevel"/>
    <w:tmpl w:val="C1CAE65A"/>
    <w:lvl w:ilvl="0" w:tplc="5D087570">
      <w:start w:val="1"/>
      <w:numFmt w:val="bullet"/>
      <w:lvlText w:val=""/>
      <w:lvlJc w:val="left"/>
      <w:pPr>
        <w:ind w:left="2160" w:hanging="360"/>
      </w:pPr>
      <w:rPr>
        <w:rFonts w:ascii="Wingdings" w:hAnsi="Wingdings" w:hint="default"/>
      </w:rPr>
    </w:lvl>
    <w:lvl w:ilvl="1" w:tplc="A828B0CA" w:tentative="1">
      <w:start w:val="1"/>
      <w:numFmt w:val="bullet"/>
      <w:lvlText w:val="o"/>
      <w:lvlJc w:val="left"/>
      <w:pPr>
        <w:ind w:left="2880" w:hanging="360"/>
      </w:pPr>
      <w:rPr>
        <w:rFonts w:ascii="Courier New" w:hAnsi="Courier New" w:hint="default"/>
      </w:rPr>
    </w:lvl>
    <w:lvl w:ilvl="2" w:tplc="A77A6604" w:tentative="1">
      <w:start w:val="1"/>
      <w:numFmt w:val="bullet"/>
      <w:lvlText w:val=""/>
      <w:lvlJc w:val="left"/>
      <w:pPr>
        <w:ind w:left="3600" w:hanging="360"/>
      </w:pPr>
      <w:rPr>
        <w:rFonts w:ascii="Wingdings" w:hAnsi="Wingdings" w:hint="default"/>
      </w:rPr>
    </w:lvl>
    <w:lvl w:ilvl="3" w:tplc="308A6B5A" w:tentative="1">
      <w:start w:val="1"/>
      <w:numFmt w:val="bullet"/>
      <w:lvlText w:val=""/>
      <w:lvlJc w:val="left"/>
      <w:pPr>
        <w:ind w:left="4320" w:hanging="360"/>
      </w:pPr>
      <w:rPr>
        <w:rFonts w:ascii="Symbol" w:hAnsi="Symbol" w:hint="default"/>
      </w:rPr>
    </w:lvl>
    <w:lvl w:ilvl="4" w:tplc="E3EA3E40" w:tentative="1">
      <w:start w:val="1"/>
      <w:numFmt w:val="bullet"/>
      <w:lvlText w:val="o"/>
      <w:lvlJc w:val="left"/>
      <w:pPr>
        <w:ind w:left="5040" w:hanging="360"/>
      </w:pPr>
      <w:rPr>
        <w:rFonts w:ascii="Courier New" w:hAnsi="Courier New" w:hint="default"/>
      </w:rPr>
    </w:lvl>
    <w:lvl w:ilvl="5" w:tplc="A366FC1C" w:tentative="1">
      <w:start w:val="1"/>
      <w:numFmt w:val="bullet"/>
      <w:lvlText w:val=""/>
      <w:lvlJc w:val="left"/>
      <w:pPr>
        <w:ind w:left="5760" w:hanging="360"/>
      </w:pPr>
      <w:rPr>
        <w:rFonts w:ascii="Wingdings" w:hAnsi="Wingdings" w:hint="default"/>
      </w:rPr>
    </w:lvl>
    <w:lvl w:ilvl="6" w:tplc="66AA1270" w:tentative="1">
      <w:start w:val="1"/>
      <w:numFmt w:val="bullet"/>
      <w:lvlText w:val=""/>
      <w:lvlJc w:val="left"/>
      <w:pPr>
        <w:ind w:left="6480" w:hanging="360"/>
      </w:pPr>
      <w:rPr>
        <w:rFonts w:ascii="Symbol" w:hAnsi="Symbol" w:hint="default"/>
      </w:rPr>
    </w:lvl>
    <w:lvl w:ilvl="7" w:tplc="AA5066F6" w:tentative="1">
      <w:start w:val="1"/>
      <w:numFmt w:val="bullet"/>
      <w:lvlText w:val="o"/>
      <w:lvlJc w:val="left"/>
      <w:pPr>
        <w:ind w:left="7200" w:hanging="360"/>
      </w:pPr>
      <w:rPr>
        <w:rFonts w:ascii="Courier New" w:hAnsi="Courier New" w:hint="default"/>
      </w:rPr>
    </w:lvl>
    <w:lvl w:ilvl="8" w:tplc="55CA8998" w:tentative="1">
      <w:start w:val="1"/>
      <w:numFmt w:val="bullet"/>
      <w:lvlText w:val=""/>
      <w:lvlJc w:val="left"/>
      <w:pPr>
        <w:ind w:left="7920" w:hanging="360"/>
      </w:pPr>
      <w:rPr>
        <w:rFonts w:ascii="Wingdings" w:hAnsi="Wingdings" w:hint="default"/>
      </w:rPr>
    </w:lvl>
  </w:abstractNum>
  <w:abstractNum w:abstractNumId="49" w15:restartNumberingAfterBreak="0">
    <w:nsid w:val="408BD428"/>
    <w:multiLevelType w:val="hybridMultilevel"/>
    <w:tmpl w:val="FF2A9E96"/>
    <w:lvl w:ilvl="0" w:tplc="7BACE67C">
      <w:start w:val="1"/>
      <w:numFmt w:val="bullet"/>
      <w:lvlText w:val="§"/>
      <w:lvlJc w:val="left"/>
      <w:pPr>
        <w:ind w:left="720" w:hanging="360"/>
      </w:pPr>
      <w:rPr>
        <w:rFonts w:ascii="Wingdings" w:hAnsi="Wingdings" w:hint="default"/>
      </w:rPr>
    </w:lvl>
    <w:lvl w:ilvl="1" w:tplc="E7DEC588">
      <w:start w:val="1"/>
      <w:numFmt w:val="bullet"/>
      <w:lvlText w:val="o"/>
      <w:lvlJc w:val="left"/>
      <w:pPr>
        <w:ind w:left="1440" w:hanging="360"/>
      </w:pPr>
      <w:rPr>
        <w:rFonts w:ascii="Courier New" w:hAnsi="Courier New" w:hint="default"/>
      </w:rPr>
    </w:lvl>
    <w:lvl w:ilvl="2" w:tplc="8690A234">
      <w:start w:val="1"/>
      <w:numFmt w:val="bullet"/>
      <w:lvlText w:val=""/>
      <w:lvlJc w:val="left"/>
      <w:pPr>
        <w:ind w:left="2160" w:hanging="360"/>
      </w:pPr>
      <w:rPr>
        <w:rFonts w:ascii="Wingdings" w:hAnsi="Wingdings" w:hint="default"/>
      </w:rPr>
    </w:lvl>
    <w:lvl w:ilvl="3" w:tplc="0E043196">
      <w:start w:val="1"/>
      <w:numFmt w:val="bullet"/>
      <w:lvlText w:val=""/>
      <w:lvlJc w:val="left"/>
      <w:pPr>
        <w:ind w:left="2880" w:hanging="360"/>
      </w:pPr>
      <w:rPr>
        <w:rFonts w:ascii="Symbol" w:hAnsi="Symbol" w:hint="default"/>
      </w:rPr>
    </w:lvl>
    <w:lvl w:ilvl="4" w:tplc="9E5A6E4A">
      <w:start w:val="1"/>
      <w:numFmt w:val="bullet"/>
      <w:lvlText w:val="o"/>
      <w:lvlJc w:val="left"/>
      <w:pPr>
        <w:ind w:left="3600" w:hanging="360"/>
      </w:pPr>
      <w:rPr>
        <w:rFonts w:ascii="Courier New" w:hAnsi="Courier New" w:hint="default"/>
      </w:rPr>
    </w:lvl>
    <w:lvl w:ilvl="5" w:tplc="A9E0815C">
      <w:start w:val="1"/>
      <w:numFmt w:val="bullet"/>
      <w:lvlText w:val=""/>
      <w:lvlJc w:val="left"/>
      <w:pPr>
        <w:ind w:left="4320" w:hanging="360"/>
      </w:pPr>
      <w:rPr>
        <w:rFonts w:ascii="Wingdings" w:hAnsi="Wingdings" w:hint="default"/>
      </w:rPr>
    </w:lvl>
    <w:lvl w:ilvl="6" w:tplc="1D5A55E8">
      <w:start w:val="1"/>
      <w:numFmt w:val="bullet"/>
      <w:lvlText w:val=""/>
      <w:lvlJc w:val="left"/>
      <w:pPr>
        <w:ind w:left="5040" w:hanging="360"/>
      </w:pPr>
      <w:rPr>
        <w:rFonts w:ascii="Symbol" w:hAnsi="Symbol" w:hint="default"/>
      </w:rPr>
    </w:lvl>
    <w:lvl w:ilvl="7" w:tplc="258498C6">
      <w:start w:val="1"/>
      <w:numFmt w:val="bullet"/>
      <w:lvlText w:val="o"/>
      <w:lvlJc w:val="left"/>
      <w:pPr>
        <w:ind w:left="5760" w:hanging="360"/>
      </w:pPr>
      <w:rPr>
        <w:rFonts w:ascii="Courier New" w:hAnsi="Courier New" w:hint="default"/>
      </w:rPr>
    </w:lvl>
    <w:lvl w:ilvl="8" w:tplc="50183B64">
      <w:start w:val="1"/>
      <w:numFmt w:val="bullet"/>
      <w:lvlText w:val=""/>
      <w:lvlJc w:val="left"/>
      <w:pPr>
        <w:ind w:left="6480" w:hanging="360"/>
      </w:pPr>
      <w:rPr>
        <w:rFonts w:ascii="Wingdings" w:hAnsi="Wingdings" w:hint="default"/>
      </w:rPr>
    </w:lvl>
  </w:abstractNum>
  <w:abstractNum w:abstractNumId="50" w15:restartNumberingAfterBreak="0">
    <w:nsid w:val="434A2850"/>
    <w:multiLevelType w:val="hybridMultilevel"/>
    <w:tmpl w:val="1DEEB30A"/>
    <w:lvl w:ilvl="0" w:tplc="FFFFFFFF">
      <w:start w:val="1"/>
      <w:numFmt w:val="bullet"/>
      <w:lvlText w:val="§"/>
      <w:lvlJc w:val="left"/>
      <w:pPr>
        <w:ind w:left="720" w:hanging="360"/>
      </w:pPr>
      <w:rPr>
        <w:rFonts w:ascii="Symbol" w:hAnsi="Symbol" w:hint="default"/>
      </w:rPr>
    </w:lvl>
    <w:lvl w:ilvl="1" w:tplc="54246A12">
      <w:start w:val="1"/>
      <w:numFmt w:val="bullet"/>
      <w:lvlText w:val="o"/>
      <w:lvlJc w:val="left"/>
      <w:pPr>
        <w:ind w:left="1440" w:hanging="360"/>
      </w:pPr>
      <w:rPr>
        <w:rFonts w:ascii="Courier New" w:hAnsi="Courier New" w:hint="default"/>
      </w:rPr>
    </w:lvl>
    <w:lvl w:ilvl="2" w:tplc="91AE409C">
      <w:start w:val="1"/>
      <w:numFmt w:val="bullet"/>
      <w:lvlText w:val=""/>
      <w:lvlJc w:val="left"/>
      <w:pPr>
        <w:ind w:left="2160" w:hanging="360"/>
      </w:pPr>
      <w:rPr>
        <w:rFonts w:ascii="Wingdings" w:hAnsi="Wingdings" w:hint="default"/>
      </w:rPr>
    </w:lvl>
    <w:lvl w:ilvl="3" w:tplc="1B469448">
      <w:start w:val="1"/>
      <w:numFmt w:val="bullet"/>
      <w:lvlText w:val=""/>
      <w:lvlJc w:val="left"/>
      <w:pPr>
        <w:ind w:left="2880" w:hanging="360"/>
      </w:pPr>
      <w:rPr>
        <w:rFonts w:ascii="Symbol" w:hAnsi="Symbol" w:hint="default"/>
      </w:rPr>
    </w:lvl>
    <w:lvl w:ilvl="4" w:tplc="1F4AA186">
      <w:start w:val="1"/>
      <w:numFmt w:val="bullet"/>
      <w:lvlText w:val="o"/>
      <w:lvlJc w:val="left"/>
      <w:pPr>
        <w:ind w:left="3600" w:hanging="360"/>
      </w:pPr>
      <w:rPr>
        <w:rFonts w:ascii="Courier New" w:hAnsi="Courier New" w:hint="default"/>
      </w:rPr>
    </w:lvl>
    <w:lvl w:ilvl="5" w:tplc="219A75AC">
      <w:start w:val="1"/>
      <w:numFmt w:val="bullet"/>
      <w:lvlText w:val=""/>
      <w:lvlJc w:val="left"/>
      <w:pPr>
        <w:ind w:left="4320" w:hanging="360"/>
      </w:pPr>
      <w:rPr>
        <w:rFonts w:ascii="Wingdings" w:hAnsi="Wingdings" w:hint="default"/>
      </w:rPr>
    </w:lvl>
    <w:lvl w:ilvl="6" w:tplc="BAA26538">
      <w:start w:val="1"/>
      <w:numFmt w:val="bullet"/>
      <w:lvlText w:val=""/>
      <w:lvlJc w:val="left"/>
      <w:pPr>
        <w:ind w:left="5040" w:hanging="360"/>
      </w:pPr>
      <w:rPr>
        <w:rFonts w:ascii="Symbol" w:hAnsi="Symbol" w:hint="default"/>
      </w:rPr>
    </w:lvl>
    <w:lvl w:ilvl="7" w:tplc="71680E18">
      <w:start w:val="1"/>
      <w:numFmt w:val="bullet"/>
      <w:lvlText w:val="o"/>
      <w:lvlJc w:val="left"/>
      <w:pPr>
        <w:ind w:left="5760" w:hanging="360"/>
      </w:pPr>
      <w:rPr>
        <w:rFonts w:ascii="Courier New" w:hAnsi="Courier New" w:hint="default"/>
      </w:rPr>
    </w:lvl>
    <w:lvl w:ilvl="8" w:tplc="FC2E16AE">
      <w:start w:val="1"/>
      <w:numFmt w:val="bullet"/>
      <w:lvlText w:val=""/>
      <w:lvlJc w:val="left"/>
      <w:pPr>
        <w:ind w:left="6480" w:hanging="360"/>
      </w:pPr>
      <w:rPr>
        <w:rFonts w:ascii="Wingdings" w:hAnsi="Wingdings" w:hint="default"/>
      </w:rPr>
    </w:lvl>
  </w:abstractNum>
  <w:abstractNum w:abstractNumId="51" w15:restartNumberingAfterBreak="0">
    <w:nsid w:val="435A0A29"/>
    <w:multiLevelType w:val="hybridMultilevel"/>
    <w:tmpl w:val="F9EC67C0"/>
    <w:lvl w:ilvl="0" w:tplc="AA028DDE">
      <w:start w:val="1"/>
      <w:numFmt w:val="decimal"/>
      <w:lvlText w:val="%1."/>
      <w:lvlJc w:val="left"/>
      <w:pPr>
        <w:ind w:left="720" w:hanging="360"/>
      </w:pPr>
    </w:lvl>
    <w:lvl w:ilvl="1" w:tplc="F5A0BB5C" w:tentative="1">
      <w:start w:val="1"/>
      <w:numFmt w:val="lowerLetter"/>
      <w:lvlText w:val="%2."/>
      <w:lvlJc w:val="left"/>
      <w:pPr>
        <w:ind w:left="1440" w:hanging="360"/>
      </w:pPr>
    </w:lvl>
    <w:lvl w:ilvl="2" w:tplc="648022EE" w:tentative="1">
      <w:start w:val="1"/>
      <w:numFmt w:val="lowerRoman"/>
      <w:lvlText w:val="%3."/>
      <w:lvlJc w:val="right"/>
      <w:pPr>
        <w:ind w:left="2160" w:hanging="180"/>
      </w:pPr>
    </w:lvl>
    <w:lvl w:ilvl="3" w:tplc="4B1CBFC4" w:tentative="1">
      <w:start w:val="1"/>
      <w:numFmt w:val="decimal"/>
      <w:lvlText w:val="%4."/>
      <w:lvlJc w:val="left"/>
      <w:pPr>
        <w:ind w:left="2880" w:hanging="360"/>
      </w:pPr>
    </w:lvl>
    <w:lvl w:ilvl="4" w:tplc="63FE7C48" w:tentative="1">
      <w:start w:val="1"/>
      <w:numFmt w:val="lowerLetter"/>
      <w:lvlText w:val="%5."/>
      <w:lvlJc w:val="left"/>
      <w:pPr>
        <w:ind w:left="3600" w:hanging="360"/>
      </w:pPr>
    </w:lvl>
    <w:lvl w:ilvl="5" w:tplc="4BCC47F8" w:tentative="1">
      <w:start w:val="1"/>
      <w:numFmt w:val="lowerRoman"/>
      <w:lvlText w:val="%6."/>
      <w:lvlJc w:val="right"/>
      <w:pPr>
        <w:ind w:left="4320" w:hanging="180"/>
      </w:pPr>
    </w:lvl>
    <w:lvl w:ilvl="6" w:tplc="825A39AA" w:tentative="1">
      <w:start w:val="1"/>
      <w:numFmt w:val="decimal"/>
      <w:lvlText w:val="%7."/>
      <w:lvlJc w:val="left"/>
      <w:pPr>
        <w:ind w:left="5040" w:hanging="360"/>
      </w:pPr>
    </w:lvl>
    <w:lvl w:ilvl="7" w:tplc="AC326ECC" w:tentative="1">
      <w:start w:val="1"/>
      <w:numFmt w:val="lowerLetter"/>
      <w:lvlText w:val="%8."/>
      <w:lvlJc w:val="left"/>
      <w:pPr>
        <w:ind w:left="5760" w:hanging="360"/>
      </w:pPr>
    </w:lvl>
    <w:lvl w:ilvl="8" w:tplc="15E42088" w:tentative="1">
      <w:start w:val="1"/>
      <w:numFmt w:val="lowerRoman"/>
      <w:lvlText w:val="%9."/>
      <w:lvlJc w:val="right"/>
      <w:pPr>
        <w:ind w:left="6480" w:hanging="180"/>
      </w:pPr>
    </w:lvl>
  </w:abstractNum>
  <w:abstractNum w:abstractNumId="52" w15:restartNumberingAfterBreak="0">
    <w:nsid w:val="45690B68"/>
    <w:multiLevelType w:val="hybridMultilevel"/>
    <w:tmpl w:val="567AD6BC"/>
    <w:lvl w:ilvl="0" w:tplc="52667F2E">
      <w:start w:val="1"/>
      <w:numFmt w:val="bullet"/>
      <w:lvlText w:val=""/>
      <w:lvlJc w:val="left"/>
      <w:pPr>
        <w:ind w:left="720" w:hanging="360"/>
      </w:pPr>
      <w:rPr>
        <w:rFonts w:ascii="Symbol" w:hAnsi="Symbol" w:hint="default"/>
      </w:rPr>
    </w:lvl>
    <w:lvl w:ilvl="1" w:tplc="9E6C093E" w:tentative="1">
      <w:start w:val="1"/>
      <w:numFmt w:val="bullet"/>
      <w:lvlText w:val="o"/>
      <w:lvlJc w:val="left"/>
      <w:pPr>
        <w:ind w:left="1440" w:hanging="360"/>
      </w:pPr>
      <w:rPr>
        <w:rFonts w:ascii="Courier New" w:hAnsi="Courier New" w:hint="default"/>
      </w:rPr>
    </w:lvl>
    <w:lvl w:ilvl="2" w:tplc="DD9092F2" w:tentative="1">
      <w:start w:val="1"/>
      <w:numFmt w:val="bullet"/>
      <w:lvlText w:val=""/>
      <w:lvlJc w:val="left"/>
      <w:pPr>
        <w:ind w:left="2160" w:hanging="360"/>
      </w:pPr>
      <w:rPr>
        <w:rFonts w:ascii="Wingdings" w:hAnsi="Wingdings" w:hint="default"/>
      </w:rPr>
    </w:lvl>
    <w:lvl w:ilvl="3" w:tplc="C0F2979E" w:tentative="1">
      <w:start w:val="1"/>
      <w:numFmt w:val="bullet"/>
      <w:lvlText w:val=""/>
      <w:lvlJc w:val="left"/>
      <w:pPr>
        <w:ind w:left="2880" w:hanging="360"/>
      </w:pPr>
      <w:rPr>
        <w:rFonts w:ascii="Symbol" w:hAnsi="Symbol" w:hint="default"/>
      </w:rPr>
    </w:lvl>
    <w:lvl w:ilvl="4" w:tplc="2F400AAA" w:tentative="1">
      <w:start w:val="1"/>
      <w:numFmt w:val="bullet"/>
      <w:lvlText w:val="o"/>
      <w:lvlJc w:val="left"/>
      <w:pPr>
        <w:ind w:left="3600" w:hanging="360"/>
      </w:pPr>
      <w:rPr>
        <w:rFonts w:ascii="Courier New" w:hAnsi="Courier New" w:hint="default"/>
      </w:rPr>
    </w:lvl>
    <w:lvl w:ilvl="5" w:tplc="92CC4812" w:tentative="1">
      <w:start w:val="1"/>
      <w:numFmt w:val="bullet"/>
      <w:lvlText w:val=""/>
      <w:lvlJc w:val="left"/>
      <w:pPr>
        <w:ind w:left="4320" w:hanging="360"/>
      </w:pPr>
      <w:rPr>
        <w:rFonts w:ascii="Wingdings" w:hAnsi="Wingdings" w:hint="default"/>
      </w:rPr>
    </w:lvl>
    <w:lvl w:ilvl="6" w:tplc="5C78D0D6" w:tentative="1">
      <w:start w:val="1"/>
      <w:numFmt w:val="bullet"/>
      <w:lvlText w:val=""/>
      <w:lvlJc w:val="left"/>
      <w:pPr>
        <w:ind w:left="5040" w:hanging="360"/>
      </w:pPr>
      <w:rPr>
        <w:rFonts w:ascii="Symbol" w:hAnsi="Symbol" w:hint="default"/>
      </w:rPr>
    </w:lvl>
    <w:lvl w:ilvl="7" w:tplc="340AEA2A" w:tentative="1">
      <w:start w:val="1"/>
      <w:numFmt w:val="bullet"/>
      <w:lvlText w:val="o"/>
      <w:lvlJc w:val="left"/>
      <w:pPr>
        <w:ind w:left="5760" w:hanging="360"/>
      </w:pPr>
      <w:rPr>
        <w:rFonts w:ascii="Courier New" w:hAnsi="Courier New" w:hint="default"/>
      </w:rPr>
    </w:lvl>
    <w:lvl w:ilvl="8" w:tplc="E9982DA6" w:tentative="1">
      <w:start w:val="1"/>
      <w:numFmt w:val="bullet"/>
      <w:lvlText w:val=""/>
      <w:lvlJc w:val="left"/>
      <w:pPr>
        <w:ind w:left="6480" w:hanging="360"/>
      </w:pPr>
      <w:rPr>
        <w:rFonts w:ascii="Wingdings" w:hAnsi="Wingdings" w:hint="default"/>
      </w:rPr>
    </w:lvl>
  </w:abstractNum>
  <w:abstractNum w:abstractNumId="53" w15:restartNumberingAfterBreak="0">
    <w:nsid w:val="462D9542"/>
    <w:multiLevelType w:val="hybridMultilevel"/>
    <w:tmpl w:val="2E1AF88E"/>
    <w:lvl w:ilvl="0" w:tplc="E88CD742">
      <w:start w:val="1"/>
      <w:numFmt w:val="bullet"/>
      <w:lvlText w:val="·"/>
      <w:lvlJc w:val="left"/>
      <w:pPr>
        <w:ind w:left="720" w:hanging="360"/>
      </w:pPr>
      <w:rPr>
        <w:rFonts w:ascii="Symbol" w:hAnsi="Symbol" w:hint="default"/>
      </w:rPr>
    </w:lvl>
    <w:lvl w:ilvl="1" w:tplc="885A65B2">
      <w:start w:val="1"/>
      <w:numFmt w:val="bullet"/>
      <w:lvlText w:val="o"/>
      <w:lvlJc w:val="left"/>
      <w:pPr>
        <w:ind w:left="1440" w:hanging="360"/>
      </w:pPr>
      <w:rPr>
        <w:rFonts w:ascii="Courier New" w:hAnsi="Courier New" w:hint="default"/>
      </w:rPr>
    </w:lvl>
    <w:lvl w:ilvl="2" w:tplc="E3DC26FA">
      <w:start w:val="1"/>
      <w:numFmt w:val="bullet"/>
      <w:lvlText w:val=""/>
      <w:lvlJc w:val="left"/>
      <w:pPr>
        <w:ind w:left="2160" w:hanging="360"/>
      </w:pPr>
      <w:rPr>
        <w:rFonts w:ascii="Wingdings" w:hAnsi="Wingdings" w:hint="default"/>
      </w:rPr>
    </w:lvl>
    <w:lvl w:ilvl="3" w:tplc="9A682D06">
      <w:start w:val="1"/>
      <w:numFmt w:val="bullet"/>
      <w:lvlText w:val=""/>
      <w:lvlJc w:val="left"/>
      <w:pPr>
        <w:ind w:left="2880" w:hanging="360"/>
      </w:pPr>
      <w:rPr>
        <w:rFonts w:ascii="Symbol" w:hAnsi="Symbol" w:hint="default"/>
      </w:rPr>
    </w:lvl>
    <w:lvl w:ilvl="4" w:tplc="A36C0AD8">
      <w:start w:val="1"/>
      <w:numFmt w:val="bullet"/>
      <w:lvlText w:val="o"/>
      <w:lvlJc w:val="left"/>
      <w:pPr>
        <w:ind w:left="3600" w:hanging="360"/>
      </w:pPr>
      <w:rPr>
        <w:rFonts w:ascii="Courier New" w:hAnsi="Courier New" w:hint="default"/>
      </w:rPr>
    </w:lvl>
    <w:lvl w:ilvl="5" w:tplc="5526E376">
      <w:start w:val="1"/>
      <w:numFmt w:val="bullet"/>
      <w:lvlText w:val=""/>
      <w:lvlJc w:val="left"/>
      <w:pPr>
        <w:ind w:left="4320" w:hanging="360"/>
      </w:pPr>
      <w:rPr>
        <w:rFonts w:ascii="Wingdings" w:hAnsi="Wingdings" w:hint="default"/>
      </w:rPr>
    </w:lvl>
    <w:lvl w:ilvl="6" w:tplc="B98A7732">
      <w:start w:val="1"/>
      <w:numFmt w:val="bullet"/>
      <w:lvlText w:val=""/>
      <w:lvlJc w:val="left"/>
      <w:pPr>
        <w:ind w:left="5040" w:hanging="360"/>
      </w:pPr>
      <w:rPr>
        <w:rFonts w:ascii="Symbol" w:hAnsi="Symbol" w:hint="default"/>
      </w:rPr>
    </w:lvl>
    <w:lvl w:ilvl="7" w:tplc="29120878">
      <w:start w:val="1"/>
      <w:numFmt w:val="bullet"/>
      <w:lvlText w:val="o"/>
      <w:lvlJc w:val="left"/>
      <w:pPr>
        <w:ind w:left="5760" w:hanging="360"/>
      </w:pPr>
      <w:rPr>
        <w:rFonts w:ascii="Courier New" w:hAnsi="Courier New" w:hint="default"/>
      </w:rPr>
    </w:lvl>
    <w:lvl w:ilvl="8" w:tplc="2ECCD5EC">
      <w:start w:val="1"/>
      <w:numFmt w:val="bullet"/>
      <w:lvlText w:val=""/>
      <w:lvlJc w:val="left"/>
      <w:pPr>
        <w:ind w:left="6480" w:hanging="360"/>
      </w:pPr>
      <w:rPr>
        <w:rFonts w:ascii="Wingdings" w:hAnsi="Wingdings" w:hint="default"/>
      </w:rPr>
    </w:lvl>
  </w:abstractNum>
  <w:abstractNum w:abstractNumId="54" w15:restartNumberingAfterBreak="0">
    <w:nsid w:val="495F0F86"/>
    <w:multiLevelType w:val="hybridMultilevel"/>
    <w:tmpl w:val="89305AC0"/>
    <w:lvl w:ilvl="0" w:tplc="06BA4C72">
      <w:start w:val="1"/>
      <w:numFmt w:val="bullet"/>
      <w:lvlText w:val=""/>
      <w:lvlJc w:val="left"/>
      <w:pPr>
        <w:ind w:left="2220" w:hanging="360"/>
      </w:pPr>
      <w:rPr>
        <w:rFonts w:ascii="Wingdings" w:hAnsi="Wingdings" w:hint="default"/>
        <w:color w:val="000000" w:themeColor="text1"/>
      </w:rPr>
    </w:lvl>
    <w:lvl w:ilvl="1" w:tplc="25E2C1F6" w:tentative="1">
      <w:start w:val="1"/>
      <w:numFmt w:val="bullet"/>
      <w:lvlText w:val="o"/>
      <w:lvlJc w:val="left"/>
      <w:pPr>
        <w:ind w:left="2940" w:hanging="360"/>
      </w:pPr>
      <w:rPr>
        <w:rFonts w:ascii="Courier New" w:hAnsi="Courier New" w:hint="default"/>
      </w:rPr>
    </w:lvl>
    <w:lvl w:ilvl="2" w:tplc="AD287686" w:tentative="1">
      <w:start w:val="1"/>
      <w:numFmt w:val="bullet"/>
      <w:lvlText w:val=""/>
      <w:lvlJc w:val="left"/>
      <w:pPr>
        <w:ind w:left="3660" w:hanging="360"/>
      </w:pPr>
      <w:rPr>
        <w:rFonts w:ascii="Wingdings" w:hAnsi="Wingdings" w:hint="default"/>
      </w:rPr>
    </w:lvl>
    <w:lvl w:ilvl="3" w:tplc="7E8C37D0" w:tentative="1">
      <w:start w:val="1"/>
      <w:numFmt w:val="bullet"/>
      <w:lvlText w:val=""/>
      <w:lvlJc w:val="left"/>
      <w:pPr>
        <w:ind w:left="4380" w:hanging="360"/>
      </w:pPr>
      <w:rPr>
        <w:rFonts w:ascii="Symbol" w:hAnsi="Symbol" w:hint="default"/>
      </w:rPr>
    </w:lvl>
    <w:lvl w:ilvl="4" w:tplc="90A0D336" w:tentative="1">
      <w:start w:val="1"/>
      <w:numFmt w:val="bullet"/>
      <w:lvlText w:val="o"/>
      <w:lvlJc w:val="left"/>
      <w:pPr>
        <w:ind w:left="5100" w:hanging="360"/>
      </w:pPr>
      <w:rPr>
        <w:rFonts w:ascii="Courier New" w:hAnsi="Courier New" w:hint="default"/>
      </w:rPr>
    </w:lvl>
    <w:lvl w:ilvl="5" w:tplc="603657B8" w:tentative="1">
      <w:start w:val="1"/>
      <w:numFmt w:val="bullet"/>
      <w:lvlText w:val=""/>
      <w:lvlJc w:val="left"/>
      <w:pPr>
        <w:ind w:left="5820" w:hanging="360"/>
      </w:pPr>
      <w:rPr>
        <w:rFonts w:ascii="Wingdings" w:hAnsi="Wingdings" w:hint="default"/>
      </w:rPr>
    </w:lvl>
    <w:lvl w:ilvl="6" w:tplc="998632C4" w:tentative="1">
      <w:start w:val="1"/>
      <w:numFmt w:val="bullet"/>
      <w:lvlText w:val=""/>
      <w:lvlJc w:val="left"/>
      <w:pPr>
        <w:ind w:left="6540" w:hanging="360"/>
      </w:pPr>
      <w:rPr>
        <w:rFonts w:ascii="Symbol" w:hAnsi="Symbol" w:hint="default"/>
      </w:rPr>
    </w:lvl>
    <w:lvl w:ilvl="7" w:tplc="EEE0A886" w:tentative="1">
      <w:start w:val="1"/>
      <w:numFmt w:val="bullet"/>
      <w:lvlText w:val="o"/>
      <w:lvlJc w:val="left"/>
      <w:pPr>
        <w:ind w:left="7260" w:hanging="360"/>
      </w:pPr>
      <w:rPr>
        <w:rFonts w:ascii="Courier New" w:hAnsi="Courier New" w:hint="default"/>
      </w:rPr>
    </w:lvl>
    <w:lvl w:ilvl="8" w:tplc="A8A42F34" w:tentative="1">
      <w:start w:val="1"/>
      <w:numFmt w:val="bullet"/>
      <w:lvlText w:val=""/>
      <w:lvlJc w:val="left"/>
      <w:pPr>
        <w:ind w:left="7980" w:hanging="360"/>
      </w:pPr>
      <w:rPr>
        <w:rFonts w:ascii="Wingdings" w:hAnsi="Wingdings" w:hint="default"/>
      </w:rPr>
    </w:lvl>
  </w:abstractNum>
  <w:abstractNum w:abstractNumId="55" w15:restartNumberingAfterBreak="0">
    <w:nsid w:val="4A387E6B"/>
    <w:multiLevelType w:val="hybridMultilevel"/>
    <w:tmpl w:val="BBB483BA"/>
    <w:lvl w:ilvl="0" w:tplc="1116D2A6">
      <w:start w:val="1"/>
      <w:numFmt w:val="bullet"/>
      <w:lvlText w:val="o"/>
      <w:lvlJc w:val="left"/>
      <w:pPr>
        <w:ind w:left="1440" w:hanging="360"/>
      </w:pPr>
      <w:rPr>
        <w:rFonts w:ascii="Courier New" w:hAnsi="Courier New" w:hint="default"/>
      </w:rPr>
    </w:lvl>
    <w:lvl w:ilvl="1" w:tplc="D660A9C6" w:tentative="1">
      <w:start w:val="1"/>
      <w:numFmt w:val="bullet"/>
      <w:lvlText w:val="o"/>
      <w:lvlJc w:val="left"/>
      <w:pPr>
        <w:ind w:left="2160" w:hanging="360"/>
      </w:pPr>
      <w:rPr>
        <w:rFonts w:ascii="Courier New" w:hAnsi="Courier New" w:hint="default"/>
      </w:rPr>
    </w:lvl>
    <w:lvl w:ilvl="2" w:tplc="B7E083C2" w:tentative="1">
      <w:start w:val="1"/>
      <w:numFmt w:val="bullet"/>
      <w:lvlText w:val=""/>
      <w:lvlJc w:val="left"/>
      <w:pPr>
        <w:ind w:left="2880" w:hanging="360"/>
      </w:pPr>
      <w:rPr>
        <w:rFonts w:ascii="Wingdings" w:hAnsi="Wingdings" w:hint="default"/>
      </w:rPr>
    </w:lvl>
    <w:lvl w:ilvl="3" w:tplc="222AF424" w:tentative="1">
      <w:start w:val="1"/>
      <w:numFmt w:val="bullet"/>
      <w:lvlText w:val=""/>
      <w:lvlJc w:val="left"/>
      <w:pPr>
        <w:ind w:left="3600" w:hanging="360"/>
      </w:pPr>
      <w:rPr>
        <w:rFonts w:ascii="Symbol" w:hAnsi="Symbol" w:hint="default"/>
      </w:rPr>
    </w:lvl>
    <w:lvl w:ilvl="4" w:tplc="97309AD4" w:tentative="1">
      <w:start w:val="1"/>
      <w:numFmt w:val="bullet"/>
      <w:lvlText w:val="o"/>
      <w:lvlJc w:val="left"/>
      <w:pPr>
        <w:ind w:left="4320" w:hanging="360"/>
      </w:pPr>
      <w:rPr>
        <w:rFonts w:ascii="Courier New" w:hAnsi="Courier New" w:hint="default"/>
      </w:rPr>
    </w:lvl>
    <w:lvl w:ilvl="5" w:tplc="29B45016" w:tentative="1">
      <w:start w:val="1"/>
      <w:numFmt w:val="bullet"/>
      <w:lvlText w:val=""/>
      <w:lvlJc w:val="left"/>
      <w:pPr>
        <w:ind w:left="5040" w:hanging="360"/>
      </w:pPr>
      <w:rPr>
        <w:rFonts w:ascii="Wingdings" w:hAnsi="Wingdings" w:hint="default"/>
      </w:rPr>
    </w:lvl>
    <w:lvl w:ilvl="6" w:tplc="CFBCE88C" w:tentative="1">
      <w:start w:val="1"/>
      <w:numFmt w:val="bullet"/>
      <w:lvlText w:val=""/>
      <w:lvlJc w:val="left"/>
      <w:pPr>
        <w:ind w:left="5760" w:hanging="360"/>
      </w:pPr>
      <w:rPr>
        <w:rFonts w:ascii="Symbol" w:hAnsi="Symbol" w:hint="default"/>
      </w:rPr>
    </w:lvl>
    <w:lvl w:ilvl="7" w:tplc="C6C4FD9C" w:tentative="1">
      <w:start w:val="1"/>
      <w:numFmt w:val="bullet"/>
      <w:lvlText w:val="o"/>
      <w:lvlJc w:val="left"/>
      <w:pPr>
        <w:ind w:left="6480" w:hanging="360"/>
      </w:pPr>
      <w:rPr>
        <w:rFonts w:ascii="Courier New" w:hAnsi="Courier New" w:hint="default"/>
      </w:rPr>
    </w:lvl>
    <w:lvl w:ilvl="8" w:tplc="09D8DD6A" w:tentative="1">
      <w:start w:val="1"/>
      <w:numFmt w:val="bullet"/>
      <w:lvlText w:val=""/>
      <w:lvlJc w:val="left"/>
      <w:pPr>
        <w:ind w:left="7200" w:hanging="360"/>
      </w:pPr>
      <w:rPr>
        <w:rFonts w:ascii="Wingdings" w:hAnsi="Wingdings" w:hint="default"/>
      </w:rPr>
    </w:lvl>
  </w:abstractNum>
  <w:abstractNum w:abstractNumId="56" w15:restartNumberingAfterBreak="0">
    <w:nsid w:val="4E0C6EF9"/>
    <w:multiLevelType w:val="hybridMultilevel"/>
    <w:tmpl w:val="BC268086"/>
    <w:lvl w:ilvl="0" w:tplc="33221CBE">
      <w:start w:val="1"/>
      <w:numFmt w:val="bullet"/>
      <w:lvlText w:val="§"/>
      <w:lvlJc w:val="left"/>
      <w:pPr>
        <w:ind w:left="720" w:hanging="360"/>
      </w:pPr>
      <w:rPr>
        <w:rFonts w:ascii="Wingdings" w:hAnsi="Wingdings" w:hint="default"/>
      </w:rPr>
    </w:lvl>
    <w:lvl w:ilvl="1" w:tplc="28F80738">
      <w:start w:val="1"/>
      <w:numFmt w:val="bullet"/>
      <w:lvlText w:val="o"/>
      <w:lvlJc w:val="left"/>
      <w:pPr>
        <w:ind w:left="1440" w:hanging="360"/>
      </w:pPr>
      <w:rPr>
        <w:rFonts w:ascii="Courier New" w:hAnsi="Courier New" w:hint="default"/>
      </w:rPr>
    </w:lvl>
    <w:lvl w:ilvl="2" w:tplc="700E4C70">
      <w:start w:val="1"/>
      <w:numFmt w:val="bullet"/>
      <w:lvlText w:val=""/>
      <w:lvlJc w:val="left"/>
      <w:pPr>
        <w:ind w:left="2160" w:hanging="360"/>
      </w:pPr>
      <w:rPr>
        <w:rFonts w:ascii="Wingdings" w:hAnsi="Wingdings" w:hint="default"/>
      </w:rPr>
    </w:lvl>
    <w:lvl w:ilvl="3" w:tplc="FA46FE36">
      <w:start w:val="1"/>
      <w:numFmt w:val="bullet"/>
      <w:lvlText w:val=""/>
      <w:lvlJc w:val="left"/>
      <w:pPr>
        <w:ind w:left="2880" w:hanging="360"/>
      </w:pPr>
      <w:rPr>
        <w:rFonts w:ascii="Symbol" w:hAnsi="Symbol" w:hint="default"/>
      </w:rPr>
    </w:lvl>
    <w:lvl w:ilvl="4" w:tplc="EC9252D8">
      <w:start w:val="1"/>
      <w:numFmt w:val="bullet"/>
      <w:lvlText w:val="o"/>
      <w:lvlJc w:val="left"/>
      <w:pPr>
        <w:ind w:left="3600" w:hanging="360"/>
      </w:pPr>
      <w:rPr>
        <w:rFonts w:ascii="Courier New" w:hAnsi="Courier New" w:hint="default"/>
      </w:rPr>
    </w:lvl>
    <w:lvl w:ilvl="5" w:tplc="AAF29DDE">
      <w:start w:val="1"/>
      <w:numFmt w:val="bullet"/>
      <w:lvlText w:val=""/>
      <w:lvlJc w:val="left"/>
      <w:pPr>
        <w:ind w:left="4320" w:hanging="360"/>
      </w:pPr>
      <w:rPr>
        <w:rFonts w:ascii="Wingdings" w:hAnsi="Wingdings" w:hint="default"/>
      </w:rPr>
    </w:lvl>
    <w:lvl w:ilvl="6" w:tplc="D6B44FB8">
      <w:start w:val="1"/>
      <w:numFmt w:val="bullet"/>
      <w:lvlText w:val=""/>
      <w:lvlJc w:val="left"/>
      <w:pPr>
        <w:ind w:left="5040" w:hanging="360"/>
      </w:pPr>
      <w:rPr>
        <w:rFonts w:ascii="Symbol" w:hAnsi="Symbol" w:hint="default"/>
      </w:rPr>
    </w:lvl>
    <w:lvl w:ilvl="7" w:tplc="A4FA9746">
      <w:start w:val="1"/>
      <w:numFmt w:val="bullet"/>
      <w:lvlText w:val="o"/>
      <w:lvlJc w:val="left"/>
      <w:pPr>
        <w:ind w:left="5760" w:hanging="360"/>
      </w:pPr>
      <w:rPr>
        <w:rFonts w:ascii="Courier New" w:hAnsi="Courier New" w:hint="default"/>
      </w:rPr>
    </w:lvl>
    <w:lvl w:ilvl="8" w:tplc="EDE039FC">
      <w:start w:val="1"/>
      <w:numFmt w:val="bullet"/>
      <w:lvlText w:val=""/>
      <w:lvlJc w:val="left"/>
      <w:pPr>
        <w:ind w:left="6480" w:hanging="360"/>
      </w:pPr>
      <w:rPr>
        <w:rFonts w:ascii="Wingdings" w:hAnsi="Wingdings" w:hint="default"/>
      </w:rPr>
    </w:lvl>
  </w:abstractNum>
  <w:abstractNum w:abstractNumId="57" w15:restartNumberingAfterBreak="0">
    <w:nsid w:val="4E6D7A21"/>
    <w:multiLevelType w:val="hybridMultilevel"/>
    <w:tmpl w:val="A9804558"/>
    <w:lvl w:ilvl="0" w:tplc="1198396A">
      <w:start w:val="1"/>
      <w:numFmt w:val="bullet"/>
      <w:lvlText w:val=""/>
      <w:lvlJc w:val="left"/>
      <w:pPr>
        <w:ind w:left="1440" w:hanging="360"/>
      </w:pPr>
      <w:rPr>
        <w:rFonts w:ascii="Wingdings" w:hAnsi="Wingdings" w:hint="default"/>
      </w:rPr>
    </w:lvl>
    <w:lvl w:ilvl="1" w:tplc="E3FCCF80" w:tentative="1">
      <w:start w:val="1"/>
      <w:numFmt w:val="bullet"/>
      <w:lvlText w:val="o"/>
      <w:lvlJc w:val="left"/>
      <w:pPr>
        <w:ind w:left="2160" w:hanging="360"/>
      </w:pPr>
      <w:rPr>
        <w:rFonts w:ascii="Courier New" w:hAnsi="Courier New" w:hint="default"/>
      </w:rPr>
    </w:lvl>
    <w:lvl w:ilvl="2" w:tplc="129C7050" w:tentative="1">
      <w:start w:val="1"/>
      <w:numFmt w:val="bullet"/>
      <w:lvlText w:val=""/>
      <w:lvlJc w:val="left"/>
      <w:pPr>
        <w:ind w:left="2880" w:hanging="360"/>
      </w:pPr>
      <w:rPr>
        <w:rFonts w:ascii="Wingdings" w:hAnsi="Wingdings" w:hint="default"/>
      </w:rPr>
    </w:lvl>
    <w:lvl w:ilvl="3" w:tplc="31F88218" w:tentative="1">
      <w:start w:val="1"/>
      <w:numFmt w:val="bullet"/>
      <w:lvlText w:val=""/>
      <w:lvlJc w:val="left"/>
      <w:pPr>
        <w:ind w:left="3600" w:hanging="360"/>
      </w:pPr>
      <w:rPr>
        <w:rFonts w:ascii="Symbol" w:hAnsi="Symbol" w:hint="default"/>
      </w:rPr>
    </w:lvl>
    <w:lvl w:ilvl="4" w:tplc="6F7A3430" w:tentative="1">
      <w:start w:val="1"/>
      <w:numFmt w:val="bullet"/>
      <w:lvlText w:val="o"/>
      <w:lvlJc w:val="left"/>
      <w:pPr>
        <w:ind w:left="4320" w:hanging="360"/>
      </w:pPr>
      <w:rPr>
        <w:rFonts w:ascii="Courier New" w:hAnsi="Courier New" w:hint="default"/>
      </w:rPr>
    </w:lvl>
    <w:lvl w:ilvl="5" w:tplc="63844E7A" w:tentative="1">
      <w:start w:val="1"/>
      <w:numFmt w:val="bullet"/>
      <w:lvlText w:val=""/>
      <w:lvlJc w:val="left"/>
      <w:pPr>
        <w:ind w:left="5040" w:hanging="360"/>
      </w:pPr>
      <w:rPr>
        <w:rFonts w:ascii="Wingdings" w:hAnsi="Wingdings" w:hint="default"/>
      </w:rPr>
    </w:lvl>
    <w:lvl w:ilvl="6" w:tplc="0F9E763E" w:tentative="1">
      <w:start w:val="1"/>
      <w:numFmt w:val="bullet"/>
      <w:lvlText w:val=""/>
      <w:lvlJc w:val="left"/>
      <w:pPr>
        <w:ind w:left="5760" w:hanging="360"/>
      </w:pPr>
      <w:rPr>
        <w:rFonts w:ascii="Symbol" w:hAnsi="Symbol" w:hint="default"/>
      </w:rPr>
    </w:lvl>
    <w:lvl w:ilvl="7" w:tplc="ADD0733C" w:tentative="1">
      <w:start w:val="1"/>
      <w:numFmt w:val="bullet"/>
      <w:lvlText w:val="o"/>
      <w:lvlJc w:val="left"/>
      <w:pPr>
        <w:ind w:left="6480" w:hanging="360"/>
      </w:pPr>
      <w:rPr>
        <w:rFonts w:ascii="Courier New" w:hAnsi="Courier New" w:hint="default"/>
      </w:rPr>
    </w:lvl>
    <w:lvl w:ilvl="8" w:tplc="666EF0E8" w:tentative="1">
      <w:start w:val="1"/>
      <w:numFmt w:val="bullet"/>
      <w:lvlText w:val=""/>
      <w:lvlJc w:val="left"/>
      <w:pPr>
        <w:ind w:left="7200" w:hanging="360"/>
      </w:pPr>
      <w:rPr>
        <w:rFonts w:ascii="Wingdings" w:hAnsi="Wingdings" w:hint="default"/>
      </w:rPr>
    </w:lvl>
  </w:abstractNum>
  <w:abstractNum w:abstractNumId="58" w15:restartNumberingAfterBreak="0">
    <w:nsid w:val="51517CC1"/>
    <w:multiLevelType w:val="hybridMultilevel"/>
    <w:tmpl w:val="4D0C5558"/>
    <w:lvl w:ilvl="0" w:tplc="6FB4C56E">
      <w:start w:val="1"/>
      <w:numFmt w:val="bullet"/>
      <w:lvlText w:val="v"/>
      <w:lvlJc w:val="left"/>
      <w:pPr>
        <w:ind w:left="720" w:hanging="360"/>
      </w:pPr>
      <w:rPr>
        <w:rFonts w:ascii="Wingdings" w:hAnsi="Wingdings" w:hint="default"/>
      </w:rPr>
    </w:lvl>
    <w:lvl w:ilvl="1" w:tplc="BC4C36DA">
      <w:start w:val="1"/>
      <w:numFmt w:val="bullet"/>
      <w:lvlText w:val="o"/>
      <w:lvlJc w:val="left"/>
      <w:pPr>
        <w:ind w:left="1440" w:hanging="360"/>
      </w:pPr>
      <w:rPr>
        <w:rFonts w:ascii="Courier New" w:hAnsi="Courier New" w:hint="default"/>
      </w:rPr>
    </w:lvl>
    <w:lvl w:ilvl="2" w:tplc="C5A847F6">
      <w:start w:val="1"/>
      <w:numFmt w:val="bullet"/>
      <w:lvlText w:val=""/>
      <w:lvlJc w:val="left"/>
      <w:pPr>
        <w:ind w:left="2160" w:hanging="360"/>
      </w:pPr>
      <w:rPr>
        <w:rFonts w:ascii="Wingdings" w:hAnsi="Wingdings" w:hint="default"/>
      </w:rPr>
    </w:lvl>
    <w:lvl w:ilvl="3" w:tplc="F49462D4">
      <w:start w:val="1"/>
      <w:numFmt w:val="bullet"/>
      <w:lvlText w:val=""/>
      <w:lvlJc w:val="left"/>
      <w:pPr>
        <w:ind w:left="2880" w:hanging="360"/>
      </w:pPr>
      <w:rPr>
        <w:rFonts w:ascii="Symbol" w:hAnsi="Symbol" w:hint="default"/>
      </w:rPr>
    </w:lvl>
    <w:lvl w:ilvl="4" w:tplc="C50C082E">
      <w:start w:val="1"/>
      <w:numFmt w:val="bullet"/>
      <w:lvlText w:val="o"/>
      <w:lvlJc w:val="left"/>
      <w:pPr>
        <w:ind w:left="3600" w:hanging="360"/>
      </w:pPr>
      <w:rPr>
        <w:rFonts w:ascii="Courier New" w:hAnsi="Courier New" w:hint="default"/>
      </w:rPr>
    </w:lvl>
    <w:lvl w:ilvl="5" w:tplc="16727D62">
      <w:start w:val="1"/>
      <w:numFmt w:val="bullet"/>
      <w:lvlText w:val=""/>
      <w:lvlJc w:val="left"/>
      <w:pPr>
        <w:ind w:left="4320" w:hanging="360"/>
      </w:pPr>
      <w:rPr>
        <w:rFonts w:ascii="Wingdings" w:hAnsi="Wingdings" w:hint="default"/>
      </w:rPr>
    </w:lvl>
    <w:lvl w:ilvl="6" w:tplc="9CEE06F0">
      <w:start w:val="1"/>
      <w:numFmt w:val="bullet"/>
      <w:lvlText w:val=""/>
      <w:lvlJc w:val="left"/>
      <w:pPr>
        <w:ind w:left="5040" w:hanging="360"/>
      </w:pPr>
      <w:rPr>
        <w:rFonts w:ascii="Symbol" w:hAnsi="Symbol" w:hint="default"/>
      </w:rPr>
    </w:lvl>
    <w:lvl w:ilvl="7" w:tplc="6C14A0E4">
      <w:start w:val="1"/>
      <w:numFmt w:val="bullet"/>
      <w:lvlText w:val="o"/>
      <w:lvlJc w:val="left"/>
      <w:pPr>
        <w:ind w:left="5760" w:hanging="360"/>
      </w:pPr>
      <w:rPr>
        <w:rFonts w:ascii="Courier New" w:hAnsi="Courier New" w:hint="default"/>
      </w:rPr>
    </w:lvl>
    <w:lvl w:ilvl="8" w:tplc="C46CE548">
      <w:start w:val="1"/>
      <w:numFmt w:val="bullet"/>
      <w:lvlText w:val=""/>
      <w:lvlJc w:val="left"/>
      <w:pPr>
        <w:ind w:left="6480" w:hanging="360"/>
      </w:pPr>
      <w:rPr>
        <w:rFonts w:ascii="Wingdings" w:hAnsi="Wingdings" w:hint="default"/>
      </w:rPr>
    </w:lvl>
  </w:abstractNum>
  <w:abstractNum w:abstractNumId="59" w15:restartNumberingAfterBreak="0">
    <w:nsid w:val="529F76F2"/>
    <w:multiLevelType w:val="multilevel"/>
    <w:tmpl w:val="E78C6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53495929"/>
    <w:multiLevelType w:val="hybridMultilevel"/>
    <w:tmpl w:val="D248AEA4"/>
    <w:lvl w:ilvl="0" w:tplc="C010A9E0">
      <w:start w:val="1"/>
      <w:numFmt w:val="bullet"/>
      <w:lvlText w:val="§"/>
      <w:lvlJc w:val="left"/>
      <w:pPr>
        <w:ind w:left="1440" w:hanging="360"/>
      </w:pPr>
      <w:rPr>
        <w:rFonts w:ascii="Wingdings" w:hAnsi="Wingdings" w:hint="default"/>
      </w:rPr>
    </w:lvl>
    <w:lvl w:ilvl="1" w:tplc="A1AA97D2" w:tentative="1">
      <w:start w:val="1"/>
      <w:numFmt w:val="bullet"/>
      <w:lvlText w:val="o"/>
      <w:lvlJc w:val="left"/>
      <w:pPr>
        <w:ind w:left="2160" w:hanging="360"/>
      </w:pPr>
      <w:rPr>
        <w:rFonts w:ascii="Courier New" w:hAnsi="Courier New" w:hint="default"/>
      </w:rPr>
    </w:lvl>
    <w:lvl w:ilvl="2" w:tplc="FE86F0BE" w:tentative="1">
      <w:start w:val="1"/>
      <w:numFmt w:val="bullet"/>
      <w:lvlText w:val=""/>
      <w:lvlJc w:val="left"/>
      <w:pPr>
        <w:ind w:left="2880" w:hanging="360"/>
      </w:pPr>
      <w:rPr>
        <w:rFonts w:ascii="Wingdings" w:hAnsi="Wingdings" w:hint="default"/>
      </w:rPr>
    </w:lvl>
    <w:lvl w:ilvl="3" w:tplc="5A5AB690" w:tentative="1">
      <w:start w:val="1"/>
      <w:numFmt w:val="bullet"/>
      <w:lvlText w:val=""/>
      <w:lvlJc w:val="left"/>
      <w:pPr>
        <w:ind w:left="3600" w:hanging="360"/>
      </w:pPr>
      <w:rPr>
        <w:rFonts w:ascii="Symbol" w:hAnsi="Symbol" w:hint="default"/>
      </w:rPr>
    </w:lvl>
    <w:lvl w:ilvl="4" w:tplc="409CF286" w:tentative="1">
      <w:start w:val="1"/>
      <w:numFmt w:val="bullet"/>
      <w:lvlText w:val="o"/>
      <w:lvlJc w:val="left"/>
      <w:pPr>
        <w:ind w:left="4320" w:hanging="360"/>
      </w:pPr>
      <w:rPr>
        <w:rFonts w:ascii="Courier New" w:hAnsi="Courier New" w:hint="default"/>
      </w:rPr>
    </w:lvl>
    <w:lvl w:ilvl="5" w:tplc="C2E2FBF6" w:tentative="1">
      <w:start w:val="1"/>
      <w:numFmt w:val="bullet"/>
      <w:lvlText w:val=""/>
      <w:lvlJc w:val="left"/>
      <w:pPr>
        <w:ind w:left="5040" w:hanging="360"/>
      </w:pPr>
      <w:rPr>
        <w:rFonts w:ascii="Wingdings" w:hAnsi="Wingdings" w:hint="default"/>
      </w:rPr>
    </w:lvl>
    <w:lvl w:ilvl="6" w:tplc="AD180458" w:tentative="1">
      <w:start w:val="1"/>
      <w:numFmt w:val="bullet"/>
      <w:lvlText w:val=""/>
      <w:lvlJc w:val="left"/>
      <w:pPr>
        <w:ind w:left="5760" w:hanging="360"/>
      </w:pPr>
      <w:rPr>
        <w:rFonts w:ascii="Symbol" w:hAnsi="Symbol" w:hint="default"/>
      </w:rPr>
    </w:lvl>
    <w:lvl w:ilvl="7" w:tplc="EF02B04A" w:tentative="1">
      <w:start w:val="1"/>
      <w:numFmt w:val="bullet"/>
      <w:lvlText w:val="o"/>
      <w:lvlJc w:val="left"/>
      <w:pPr>
        <w:ind w:left="6480" w:hanging="360"/>
      </w:pPr>
      <w:rPr>
        <w:rFonts w:ascii="Courier New" w:hAnsi="Courier New" w:hint="default"/>
      </w:rPr>
    </w:lvl>
    <w:lvl w:ilvl="8" w:tplc="B2C4B2A2" w:tentative="1">
      <w:start w:val="1"/>
      <w:numFmt w:val="bullet"/>
      <w:lvlText w:val=""/>
      <w:lvlJc w:val="left"/>
      <w:pPr>
        <w:ind w:left="7200" w:hanging="360"/>
      </w:pPr>
      <w:rPr>
        <w:rFonts w:ascii="Wingdings" w:hAnsi="Wingdings" w:hint="default"/>
      </w:rPr>
    </w:lvl>
  </w:abstractNum>
  <w:abstractNum w:abstractNumId="61" w15:restartNumberingAfterBreak="0">
    <w:nsid w:val="53E3FC8A"/>
    <w:multiLevelType w:val="hybridMultilevel"/>
    <w:tmpl w:val="444EF14A"/>
    <w:lvl w:ilvl="0" w:tplc="424E1A10">
      <w:start w:val="1"/>
      <w:numFmt w:val="bullet"/>
      <w:lvlText w:val=""/>
      <w:lvlJc w:val="left"/>
      <w:pPr>
        <w:ind w:left="1080" w:hanging="360"/>
      </w:pPr>
      <w:rPr>
        <w:rFonts w:ascii="Symbol" w:hAnsi="Symbol" w:hint="default"/>
      </w:rPr>
    </w:lvl>
    <w:lvl w:ilvl="1" w:tplc="3C0CFF10">
      <w:start w:val="1"/>
      <w:numFmt w:val="bullet"/>
      <w:lvlText w:val="o"/>
      <w:lvlJc w:val="left"/>
      <w:pPr>
        <w:ind w:left="1800" w:hanging="360"/>
      </w:pPr>
      <w:rPr>
        <w:rFonts w:ascii="Courier New" w:hAnsi="Courier New" w:hint="default"/>
      </w:rPr>
    </w:lvl>
    <w:lvl w:ilvl="2" w:tplc="9688604C">
      <w:start w:val="1"/>
      <w:numFmt w:val="bullet"/>
      <w:lvlText w:val=""/>
      <w:lvlJc w:val="left"/>
      <w:pPr>
        <w:ind w:left="2520" w:hanging="360"/>
      </w:pPr>
      <w:rPr>
        <w:rFonts w:ascii="Wingdings" w:hAnsi="Wingdings" w:hint="default"/>
      </w:rPr>
    </w:lvl>
    <w:lvl w:ilvl="3" w:tplc="DAFA2976">
      <w:start w:val="1"/>
      <w:numFmt w:val="bullet"/>
      <w:lvlText w:val=""/>
      <w:lvlJc w:val="left"/>
      <w:pPr>
        <w:ind w:left="3240" w:hanging="360"/>
      </w:pPr>
      <w:rPr>
        <w:rFonts w:ascii="Symbol" w:hAnsi="Symbol" w:hint="default"/>
      </w:rPr>
    </w:lvl>
    <w:lvl w:ilvl="4" w:tplc="EA22BD40">
      <w:start w:val="1"/>
      <w:numFmt w:val="bullet"/>
      <w:lvlText w:val="o"/>
      <w:lvlJc w:val="left"/>
      <w:pPr>
        <w:ind w:left="3960" w:hanging="360"/>
      </w:pPr>
      <w:rPr>
        <w:rFonts w:ascii="Courier New" w:hAnsi="Courier New" w:hint="default"/>
      </w:rPr>
    </w:lvl>
    <w:lvl w:ilvl="5" w:tplc="C280303A">
      <w:start w:val="1"/>
      <w:numFmt w:val="bullet"/>
      <w:lvlText w:val=""/>
      <w:lvlJc w:val="left"/>
      <w:pPr>
        <w:ind w:left="4680" w:hanging="360"/>
      </w:pPr>
      <w:rPr>
        <w:rFonts w:ascii="Wingdings" w:hAnsi="Wingdings" w:hint="default"/>
      </w:rPr>
    </w:lvl>
    <w:lvl w:ilvl="6" w:tplc="A3E86FB8">
      <w:start w:val="1"/>
      <w:numFmt w:val="bullet"/>
      <w:lvlText w:val=""/>
      <w:lvlJc w:val="left"/>
      <w:pPr>
        <w:ind w:left="5400" w:hanging="360"/>
      </w:pPr>
      <w:rPr>
        <w:rFonts w:ascii="Symbol" w:hAnsi="Symbol" w:hint="default"/>
      </w:rPr>
    </w:lvl>
    <w:lvl w:ilvl="7" w:tplc="544C4456">
      <w:start w:val="1"/>
      <w:numFmt w:val="bullet"/>
      <w:lvlText w:val="o"/>
      <w:lvlJc w:val="left"/>
      <w:pPr>
        <w:ind w:left="6120" w:hanging="360"/>
      </w:pPr>
      <w:rPr>
        <w:rFonts w:ascii="Courier New" w:hAnsi="Courier New" w:hint="default"/>
      </w:rPr>
    </w:lvl>
    <w:lvl w:ilvl="8" w:tplc="24C63EEC">
      <w:start w:val="1"/>
      <w:numFmt w:val="bullet"/>
      <w:lvlText w:val=""/>
      <w:lvlJc w:val="left"/>
      <w:pPr>
        <w:ind w:left="6840" w:hanging="360"/>
      </w:pPr>
      <w:rPr>
        <w:rFonts w:ascii="Wingdings" w:hAnsi="Wingdings" w:hint="default"/>
      </w:rPr>
    </w:lvl>
  </w:abstractNum>
  <w:abstractNum w:abstractNumId="62" w15:restartNumberingAfterBreak="0">
    <w:nsid w:val="55153F27"/>
    <w:multiLevelType w:val="hybridMultilevel"/>
    <w:tmpl w:val="F4E6A954"/>
    <w:lvl w:ilvl="0" w:tplc="DB606EFC">
      <w:start w:val="1"/>
      <w:numFmt w:val="bullet"/>
      <w:lvlText w:val="o"/>
      <w:lvlJc w:val="left"/>
      <w:pPr>
        <w:ind w:left="1060" w:hanging="360"/>
      </w:pPr>
      <w:rPr>
        <w:rFonts w:ascii="Courier New" w:hAnsi="Courier New" w:hint="default"/>
      </w:rPr>
    </w:lvl>
    <w:lvl w:ilvl="1" w:tplc="4D28626C" w:tentative="1">
      <w:start w:val="1"/>
      <w:numFmt w:val="bullet"/>
      <w:lvlText w:val="o"/>
      <w:lvlJc w:val="left"/>
      <w:pPr>
        <w:ind w:left="1780" w:hanging="360"/>
      </w:pPr>
      <w:rPr>
        <w:rFonts w:ascii="Courier New" w:hAnsi="Courier New" w:hint="default"/>
      </w:rPr>
    </w:lvl>
    <w:lvl w:ilvl="2" w:tplc="5E427D9C" w:tentative="1">
      <w:start w:val="1"/>
      <w:numFmt w:val="bullet"/>
      <w:lvlText w:val=""/>
      <w:lvlJc w:val="left"/>
      <w:pPr>
        <w:ind w:left="2500" w:hanging="360"/>
      </w:pPr>
      <w:rPr>
        <w:rFonts w:ascii="Wingdings" w:hAnsi="Wingdings" w:hint="default"/>
      </w:rPr>
    </w:lvl>
    <w:lvl w:ilvl="3" w:tplc="6A10638C" w:tentative="1">
      <w:start w:val="1"/>
      <w:numFmt w:val="bullet"/>
      <w:lvlText w:val=""/>
      <w:lvlJc w:val="left"/>
      <w:pPr>
        <w:ind w:left="3220" w:hanging="360"/>
      </w:pPr>
      <w:rPr>
        <w:rFonts w:ascii="Symbol" w:hAnsi="Symbol" w:hint="default"/>
      </w:rPr>
    </w:lvl>
    <w:lvl w:ilvl="4" w:tplc="584CE66A" w:tentative="1">
      <w:start w:val="1"/>
      <w:numFmt w:val="bullet"/>
      <w:lvlText w:val="o"/>
      <w:lvlJc w:val="left"/>
      <w:pPr>
        <w:ind w:left="3940" w:hanging="360"/>
      </w:pPr>
      <w:rPr>
        <w:rFonts w:ascii="Courier New" w:hAnsi="Courier New" w:hint="default"/>
      </w:rPr>
    </w:lvl>
    <w:lvl w:ilvl="5" w:tplc="17B62046" w:tentative="1">
      <w:start w:val="1"/>
      <w:numFmt w:val="bullet"/>
      <w:lvlText w:val=""/>
      <w:lvlJc w:val="left"/>
      <w:pPr>
        <w:ind w:left="4660" w:hanging="360"/>
      </w:pPr>
      <w:rPr>
        <w:rFonts w:ascii="Wingdings" w:hAnsi="Wingdings" w:hint="default"/>
      </w:rPr>
    </w:lvl>
    <w:lvl w:ilvl="6" w:tplc="9F2254F4" w:tentative="1">
      <w:start w:val="1"/>
      <w:numFmt w:val="bullet"/>
      <w:lvlText w:val=""/>
      <w:lvlJc w:val="left"/>
      <w:pPr>
        <w:ind w:left="5380" w:hanging="360"/>
      </w:pPr>
      <w:rPr>
        <w:rFonts w:ascii="Symbol" w:hAnsi="Symbol" w:hint="default"/>
      </w:rPr>
    </w:lvl>
    <w:lvl w:ilvl="7" w:tplc="986E24CC" w:tentative="1">
      <w:start w:val="1"/>
      <w:numFmt w:val="bullet"/>
      <w:lvlText w:val="o"/>
      <w:lvlJc w:val="left"/>
      <w:pPr>
        <w:ind w:left="6100" w:hanging="360"/>
      </w:pPr>
      <w:rPr>
        <w:rFonts w:ascii="Courier New" w:hAnsi="Courier New" w:hint="default"/>
      </w:rPr>
    </w:lvl>
    <w:lvl w:ilvl="8" w:tplc="32100ADC" w:tentative="1">
      <w:start w:val="1"/>
      <w:numFmt w:val="bullet"/>
      <w:lvlText w:val=""/>
      <w:lvlJc w:val="left"/>
      <w:pPr>
        <w:ind w:left="6820" w:hanging="360"/>
      </w:pPr>
      <w:rPr>
        <w:rFonts w:ascii="Wingdings" w:hAnsi="Wingdings" w:hint="default"/>
      </w:rPr>
    </w:lvl>
  </w:abstractNum>
  <w:abstractNum w:abstractNumId="63" w15:restartNumberingAfterBreak="0">
    <w:nsid w:val="551EB7A6"/>
    <w:multiLevelType w:val="hybridMultilevel"/>
    <w:tmpl w:val="99BEAB98"/>
    <w:lvl w:ilvl="0" w:tplc="6248E3AC">
      <w:start w:val="1"/>
      <w:numFmt w:val="bullet"/>
      <w:lvlText w:val="v"/>
      <w:lvlJc w:val="left"/>
      <w:pPr>
        <w:ind w:left="720" w:hanging="360"/>
      </w:pPr>
      <w:rPr>
        <w:rFonts w:ascii="Wingdings" w:hAnsi="Wingdings" w:hint="default"/>
      </w:rPr>
    </w:lvl>
    <w:lvl w:ilvl="1" w:tplc="D72E7E42">
      <w:start w:val="1"/>
      <w:numFmt w:val="bullet"/>
      <w:lvlText w:val="o"/>
      <w:lvlJc w:val="left"/>
      <w:pPr>
        <w:ind w:left="1440" w:hanging="360"/>
      </w:pPr>
      <w:rPr>
        <w:rFonts w:ascii="Courier New" w:hAnsi="Courier New" w:hint="default"/>
      </w:rPr>
    </w:lvl>
    <w:lvl w:ilvl="2" w:tplc="492A33FA">
      <w:start w:val="1"/>
      <w:numFmt w:val="bullet"/>
      <w:lvlText w:val=""/>
      <w:lvlJc w:val="left"/>
      <w:pPr>
        <w:ind w:left="2160" w:hanging="360"/>
      </w:pPr>
      <w:rPr>
        <w:rFonts w:ascii="Wingdings" w:hAnsi="Wingdings" w:hint="default"/>
      </w:rPr>
    </w:lvl>
    <w:lvl w:ilvl="3" w:tplc="45148112">
      <w:start w:val="1"/>
      <w:numFmt w:val="bullet"/>
      <w:lvlText w:val=""/>
      <w:lvlJc w:val="left"/>
      <w:pPr>
        <w:ind w:left="2880" w:hanging="360"/>
      </w:pPr>
      <w:rPr>
        <w:rFonts w:ascii="Symbol" w:hAnsi="Symbol" w:hint="default"/>
      </w:rPr>
    </w:lvl>
    <w:lvl w:ilvl="4" w:tplc="FFAC16C4">
      <w:start w:val="1"/>
      <w:numFmt w:val="bullet"/>
      <w:lvlText w:val="o"/>
      <w:lvlJc w:val="left"/>
      <w:pPr>
        <w:ind w:left="3600" w:hanging="360"/>
      </w:pPr>
      <w:rPr>
        <w:rFonts w:ascii="Courier New" w:hAnsi="Courier New" w:hint="default"/>
      </w:rPr>
    </w:lvl>
    <w:lvl w:ilvl="5" w:tplc="CBF63E48">
      <w:start w:val="1"/>
      <w:numFmt w:val="bullet"/>
      <w:lvlText w:val=""/>
      <w:lvlJc w:val="left"/>
      <w:pPr>
        <w:ind w:left="4320" w:hanging="360"/>
      </w:pPr>
      <w:rPr>
        <w:rFonts w:ascii="Wingdings" w:hAnsi="Wingdings" w:hint="default"/>
      </w:rPr>
    </w:lvl>
    <w:lvl w:ilvl="6" w:tplc="9AEE2226">
      <w:start w:val="1"/>
      <w:numFmt w:val="bullet"/>
      <w:lvlText w:val=""/>
      <w:lvlJc w:val="left"/>
      <w:pPr>
        <w:ind w:left="5040" w:hanging="360"/>
      </w:pPr>
      <w:rPr>
        <w:rFonts w:ascii="Symbol" w:hAnsi="Symbol" w:hint="default"/>
      </w:rPr>
    </w:lvl>
    <w:lvl w:ilvl="7" w:tplc="6F14E8D2">
      <w:start w:val="1"/>
      <w:numFmt w:val="bullet"/>
      <w:lvlText w:val="o"/>
      <w:lvlJc w:val="left"/>
      <w:pPr>
        <w:ind w:left="5760" w:hanging="360"/>
      </w:pPr>
      <w:rPr>
        <w:rFonts w:ascii="Courier New" w:hAnsi="Courier New" w:hint="default"/>
      </w:rPr>
    </w:lvl>
    <w:lvl w:ilvl="8" w:tplc="55609D7C">
      <w:start w:val="1"/>
      <w:numFmt w:val="bullet"/>
      <w:lvlText w:val=""/>
      <w:lvlJc w:val="left"/>
      <w:pPr>
        <w:ind w:left="6480" w:hanging="360"/>
      </w:pPr>
      <w:rPr>
        <w:rFonts w:ascii="Wingdings" w:hAnsi="Wingdings" w:hint="default"/>
      </w:rPr>
    </w:lvl>
  </w:abstractNum>
  <w:abstractNum w:abstractNumId="64" w15:restartNumberingAfterBreak="0">
    <w:nsid w:val="56706459"/>
    <w:multiLevelType w:val="hybridMultilevel"/>
    <w:tmpl w:val="96280494"/>
    <w:lvl w:ilvl="0" w:tplc="F4087798">
      <w:start w:val="1"/>
      <w:numFmt w:val="bullet"/>
      <w:lvlText w:val=""/>
      <w:lvlJc w:val="left"/>
      <w:pPr>
        <w:ind w:left="720" w:hanging="360"/>
      </w:pPr>
      <w:rPr>
        <w:rFonts w:ascii="Symbol" w:hAnsi="Symbol" w:hint="default"/>
      </w:rPr>
    </w:lvl>
    <w:lvl w:ilvl="1" w:tplc="5ED47DC2">
      <w:start w:val="1"/>
      <w:numFmt w:val="bullet"/>
      <w:lvlText w:val="o"/>
      <w:lvlJc w:val="left"/>
      <w:pPr>
        <w:ind w:left="1440" w:hanging="360"/>
      </w:pPr>
      <w:rPr>
        <w:rFonts w:ascii="Courier New" w:hAnsi="Courier New" w:hint="default"/>
      </w:rPr>
    </w:lvl>
    <w:lvl w:ilvl="2" w:tplc="F29E4DCA">
      <w:start w:val="1"/>
      <w:numFmt w:val="bullet"/>
      <w:lvlText w:val=""/>
      <w:lvlJc w:val="left"/>
      <w:pPr>
        <w:ind w:left="2160" w:hanging="360"/>
      </w:pPr>
      <w:rPr>
        <w:rFonts w:ascii="Wingdings" w:hAnsi="Wingdings" w:hint="default"/>
      </w:rPr>
    </w:lvl>
    <w:lvl w:ilvl="3" w:tplc="8CB8D4D2">
      <w:start w:val="1"/>
      <w:numFmt w:val="bullet"/>
      <w:lvlText w:val=""/>
      <w:lvlJc w:val="left"/>
      <w:pPr>
        <w:ind w:left="2880" w:hanging="360"/>
      </w:pPr>
      <w:rPr>
        <w:rFonts w:ascii="Symbol" w:hAnsi="Symbol" w:hint="default"/>
      </w:rPr>
    </w:lvl>
    <w:lvl w:ilvl="4" w:tplc="2556C416">
      <w:start w:val="1"/>
      <w:numFmt w:val="bullet"/>
      <w:lvlText w:val="o"/>
      <w:lvlJc w:val="left"/>
      <w:pPr>
        <w:ind w:left="3600" w:hanging="360"/>
      </w:pPr>
      <w:rPr>
        <w:rFonts w:ascii="Courier New" w:hAnsi="Courier New" w:hint="default"/>
      </w:rPr>
    </w:lvl>
    <w:lvl w:ilvl="5" w:tplc="28C4498E">
      <w:start w:val="1"/>
      <w:numFmt w:val="bullet"/>
      <w:lvlText w:val=""/>
      <w:lvlJc w:val="left"/>
      <w:pPr>
        <w:ind w:left="4320" w:hanging="360"/>
      </w:pPr>
      <w:rPr>
        <w:rFonts w:ascii="Wingdings" w:hAnsi="Wingdings" w:hint="default"/>
      </w:rPr>
    </w:lvl>
    <w:lvl w:ilvl="6" w:tplc="4C3053DA">
      <w:start w:val="1"/>
      <w:numFmt w:val="bullet"/>
      <w:lvlText w:val=""/>
      <w:lvlJc w:val="left"/>
      <w:pPr>
        <w:ind w:left="5040" w:hanging="360"/>
      </w:pPr>
      <w:rPr>
        <w:rFonts w:ascii="Symbol" w:hAnsi="Symbol" w:hint="default"/>
      </w:rPr>
    </w:lvl>
    <w:lvl w:ilvl="7" w:tplc="4CBE8212">
      <w:start w:val="1"/>
      <w:numFmt w:val="bullet"/>
      <w:lvlText w:val="o"/>
      <w:lvlJc w:val="left"/>
      <w:pPr>
        <w:ind w:left="5760" w:hanging="360"/>
      </w:pPr>
      <w:rPr>
        <w:rFonts w:ascii="Courier New" w:hAnsi="Courier New" w:hint="default"/>
      </w:rPr>
    </w:lvl>
    <w:lvl w:ilvl="8" w:tplc="6A20B9C8">
      <w:start w:val="1"/>
      <w:numFmt w:val="bullet"/>
      <w:lvlText w:val=""/>
      <w:lvlJc w:val="left"/>
      <w:pPr>
        <w:ind w:left="6480" w:hanging="360"/>
      </w:pPr>
      <w:rPr>
        <w:rFonts w:ascii="Wingdings" w:hAnsi="Wingdings" w:hint="default"/>
      </w:rPr>
    </w:lvl>
  </w:abstractNum>
  <w:abstractNum w:abstractNumId="65" w15:restartNumberingAfterBreak="0">
    <w:nsid w:val="57EF5CB0"/>
    <w:multiLevelType w:val="hybridMultilevel"/>
    <w:tmpl w:val="D5326BAC"/>
    <w:lvl w:ilvl="0" w:tplc="36DE2FDC">
      <w:start w:val="1"/>
      <w:numFmt w:val="bullet"/>
      <w:lvlText w:val="·"/>
      <w:lvlJc w:val="left"/>
      <w:pPr>
        <w:ind w:left="720" w:hanging="360"/>
      </w:pPr>
      <w:rPr>
        <w:rFonts w:ascii="Symbol" w:hAnsi="Symbol" w:hint="default"/>
      </w:rPr>
    </w:lvl>
    <w:lvl w:ilvl="1" w:tplc="62ACFF0C">
      <w:start w:val="1"/>
      <w:numFmt w:val="bullet"/>
      <w:lvlText w:val="o"/>
      <w:lvlJc w:val="left"/>
      <w:pPr>
        <w:ind w:left="1440" w:hanging="360"/>
      </w:pPr>
      <w:rPr>
        <w:rFonts w:ascii="Courier New" w:hAnsi="Courier New" w:hint="default"/>
      </w:rPr>
    </w:lvl>
    <w:lvl w:ilvl="2" w:tplc="F42CD67C">
      <w:start w:val="1"/>
      <w:numFmt w:val="bullet"/>
      <w:lvlText w:val=""/>
      <w:lvlJc w:val="left"/>
      <w:pPr>
        <w:ind w:left="2160" w:hanging="360"/>
      </w:pPr>
      <w:rPr>
        <w:rFonts w:ascii="Wingdings" w:hAnsi="Wingdings" w:hint="default"/>
      </w:rPr>
    </w:lvl>
    <w:lvl w:ilvl="3" w:tplc="EEE8C18E">
      <w:start w:val="1"/>
      <w:numFmt w:val="bullet"/>
      <w:lvlText w:val=""/>
      <w:lvlJc w:val="left"/>
      <w:pPr>
        <w:ind w:left="2880" w:hanging="360"/>
      </w:pPr>
      <w:rPr>
        <w:rFonts w:ascii="Symbol" w:hAnsi="Symbol" w:hint="default"/>
      </w:rPr>
    </w:lvl>
    <w:lvl w:ilvl="4" w:tplc="1CF44678">
      <w:start w:val="1"/>
      <w:numFmt w:val="bullet"/>
      <w:lvlText w:val="o"/>
      <w:lvlJc w:val="left"/>
      <w:pPr>
        <w:ind w:left="3600" w:hanging="360"/>
      </w:pPr>
      <w:rPr>
        <w:rFonts w:ascii="Courier New" w:hAnsi="Courier New" w:hint="default"/>
      </w:rPr>
    </w:lvl>
    <w:lvl w:ilvl="5" w:tplc="C4C8A8B2">
      <w:start w:val="1"/>
      <w:numFmt w:val="bullet"/>
      <w:lvlText w:val=""/>
      <w:lvlJc w:val="left"/>
      <w:pPr>
        <w:ind w:left="4320" w:hanging="360"/>
      </w:pPr>
      <w:rPr>
        <w:rFonts w:ascii="Wingdings" w:hAnsi="Wingdings" w:hint="default"/>
      </w:rPr>
    </w:lvl>
    <w:lvl w:ilvl="6" w:tplc="5D0C2FB8">
      <w:start w:val="1"/>
      <w:numFmt w:val="bullet"/>
      <w:lvlText w:val=""/>
      <w:lvlJc w:val="left"/>
      <w:pPr>
        <w:ind w:left="5040" w:hanging="360"/>
      </w:pPr>
      <w:rPr>
        <w:rFonts w:ascii="Symbol" w:hAnsi="Symbol" w:hint="default"/>
      </w:rPr>
    </w:lvl>
    <w:lvl w:ilvl="7" w:tplc="288251B2">
      <w:start w:val="1"/>
      <w:numFmt w:val="bullet"/>
      <w:lvlText w:val="o"/>
      <w:lvlJc w:val="left"/>
      <w:pPr>
        <w:ind w:left="5760" w:hanging="360"/>
      </w:pPr>
      <w:rPr>
        <w:rFonts w:ascii="Courier New" w:hAnsi="Courier New" w:hint="default"/>
      </w:rPr>
    </w:lvl>
    <w:lvl w:ilvl="8" w:tplc="7AC43ED8">
      <w:start w:val="1"/>
      <w:numFmt w:val="bullet"/>
      <w:lvlText w:val=""/>
      <w:lvlJc w:val="left"/>
      <w:pPr>
        <w:ind w:left="6480" w:hanging="360"/>
      </w:pPr>
      <w:rPr>
        <w:rFonts w:ascii="Wingdings" w:hAnsi="Wingdings" w:hint="default"/>
      </w:rPr>
    </w:lvl>
  </w:abstractNum>
  <w:abstractNum w:abstractNumId="66" w15:restartNumberingAfterBreak="0">
    <w:nsid w:val="59A42518"/>
    <w:multiLevelType w:val="hybridMultilevel"/>
    <w:tmpl w:val="F3327E9C"/>
    <w:lvl w:ilvl="0" w:tplc="3782DBAA">
      <w:start w:val="1"/>
      <w:numFmt w:val="bullet"/>
      <w:lvlText w:val=""/>
      <w:lvlJc w:val="left"/>
      <w:pPr>
        <w:ind w:left="2880" w:hanging="360"/>
      </w:pPr>
      <w:rPr>
        <w:rFonts w:ascii="Wingdings" w:hAnsi="Wingdings" w:hint="default"/>
      </w:rPr>
    </w:lvl>
    <w:lvl w:ilvl="1" w:tplc="978AFD8C">
      <w:start w:val="1"/>
      <w:numFmt w:val="bullet"/>
      <w:lvlText w:val="v"/>
      <w:lvlJc w:val="left"/>
      <w:pPr>
        <w:ind w:left="3600" w:hanging="360"/>
      </w:pPr>
      <w:rPr>
        <w:rFonts w:ascii="Wingdings" w:hAnsi="Wingdings" w:hint="default"/>
      </w:rPr>
    </w:lvl>
    <w:lvl w:ilvl="2" w:tplc="6B922EC8" w:tentative="1">
      <w:start w:val="1"/>
      <w:numFmt w:val="bullet"/>
      <w:lvlText w:val=""/>
      <w:lvlJc w:val="left"/>
      <w:pPr>
        <w:ind w:left="4320" w:hanging="360"/>
      </w:pPr>
      <w:rPr>
        <w:rFonts w:ascii="Wingdings" w:hAnsi="Wingdings" w:hint="default"/>
      </w:rPr>
    </w:lvl>
    <w:lvl w:ilvl="3" w:tplc="1BC6F6C6" w:tentative="1">
      <w:start w:val="1"/>
      <w:numFmt w:val="bullet"/>
      <w:lvlText w:val=""/>
      <w:lvlJc w:val="left"/>
      <w:pPr>
        <w:ind w:left="5040" w:hanging="360"/>
      </w:pPr>
      <w:rPr>
        <w:rFonts w:ascii="Symbol" w:hAnsi="Symbol" w:hint="default"/>
      </w:rPr>
    </w:lvl>
    <w:lvl w:ilvl="4" w:tplc="9CD8A56E" w:tentative="1">
      <w:start w:val="1"/>
      <w:numFmt w:val="bullet"/>
      <w:lvlText w:val="o"/>
      <w:lvlJc w:val="left"/>
      <w:pPr>
        <w:ind w:left="5760" w:hanging="360"/>
      </w:pPr>
      <w:rPr>
        <w:rFonts w:ascii="Courier New" w:hAnsi="Courier New" w:hint="default"/>
      </w:rPr>
    </w:lvl>
    <w:lvl w:ilvl="5" w:tplc="E7B0CB6A" w:tentative="1">
      <w:start w:val="1"/>
      <w:numFmt w:val="bullet"/>
      <w:lvlText w:val=""/>
      <w:lvlJc w:val="left"/>
      <w:pPr>
        <w:ind w:left="6480" w:hanging="360"/>
      </w:pPr>
      <w:rPr>
        <w:rFonts w:ascii="Wingdings" w:hAnsi="Wingdings" w:hint="default"/>
      </w:rPr>
    </w:lvl>
    <w:lvl w:ilvl="6" w:tplc="1E54EFBE" w:tentative="1">
      <w:start w:val="1"/>
      <w:numFmt w:val="bullet"/>
      <w:lvlText w:val=""/>
      <w:lvlJc w:val="left"/>
      <w:pPr>
        <w:ind w:left="7200" w:hanging="360"/>
      </w:pPr>
      <w:rPr>
        <w:rFonts w:ascii="Symbol" w:hAnsi="Symbol" w:hint="default"/>
      </w:rPr>
    </w:lvl>
    <w:lvl w:ilvl="7" w:tplc="E42C1C70" w:tentative="1">
      <w:start w:val="1"/>
      <w:numFmt w:val="bullet"/>
      <w:lvlText w:val="o"/>
      <w:lvlJc w:val="left"/>
      <w:pPr>
        <w:ind w:left="7920" w:hanging="360"/>
      </w:pPr>
      <w:rPr>
        <w:rFonts w:ascii="Courier New" w:hAnsi="Courier New" w:hint="default"/>
      </w:rPr>
    </w:lvl>
    <w:lvl w:ilvl="8" w:tplc="33F6C80A" w:tentative="1">
      <w:start w:val="1"/>
      <w:numFmt w:val="bullet"/>
      <w:lvlText w:val=""/>
      <w:lvlJc w:val="left"/>
      <w:pPr>
        <w:ind w:left="8640" w:hanging="360"/>
      </w:pPr>
      <w:rPr>
        <w:rFonts w:ascii="Wingdings" w:hAnsi="Wingdings" w:hint="default"/>
      </w:rPr>
    </w:lvl>
  </w:abstractNum>
  <w:abstractNum w:abstractNumId="67" w15:restartNumberingAfterBreak="0">
    <w:nsid w:val="59CC34F4"/>
    <w:multiLevelType w:val="hybridMultilevel"/>
    <w:tmpl w:val="8196E6B2"/>
    <w:lvl w:ilvl="0" w:tplc="BA5E5996">
      <w:start w:val="1"/>
      <w:numFmt w:val="bullet"/>
      <w:lvlText w:val="o"/>
      <w:lvlJc w:val="left"/>
      <w:pPr>
        <w:ind w:left="2250" w:hanging="360"/>
      </w:pPr>
      <w:rPr>
        <w:rFonts w:ascii="Courier New" w:hAnsi="Courier New" w:hint="default"/>
      </w:rPr>
    </w:lvl>
    <w:lvl w:ilvl="1" w:tplc="6C36F472" w:tentative="1">
      <w:start w:val="1"/>
      <w:numFmt w:val="bullet"/>
      <w:lvlText w:val="o"/>
      <w:lvlJc w:val="left"/>
      <w:pPr>
        <w:ind w:left="2970" w:hanging="360"/>
      </w:pPr>
      <w:rPr>
        <w:rFonts w:ascii="Courier New" w:hAnsi="Courier New" w:hint="default"/>
      </w:rPr>
    </w:lvl>
    <w:lvl w:ilvl="2" w:tplc="76CCE926" w:tentative="1">
      <w:start w:val="1"/>
      <w:numFmt w:val="bullet"/>
      <w:lvlText w:val=""/>
      <w:lvlJc w:val="left"/>
      <w:pPr>
        <w:ind w:left="3690" w:hanging="360"/>
      </w:pPr>
      <w:rPr>
        <w:rFonts w:ascii="Wingdings" w:hAnsi="Wingdings" w:hint="default"/>
      </w:rPr>
    </w:lvl>
    <w:lvl w:ilvl="3" w:tplc="DB5609D2" w:tentative="1">
      <w:start w:val="1"/>
      <w:numFmt w:val="bullet"/>
      <w:lvlText w:val=""/>
      <w:lvlJc w:val="left"/>
      <w:pPr>
        <w:ind w:left="4410" w:hanging="360"/>
      </w:pPr>
      <w:rPr>
        <w:rFonts w:ascii="Symbol" w:hAnsi="Symbol" w:hint="default"/>
      </w:rPr>
    </w:lvl>
    <w:lvl w:ilvl="4" w:tplc="1BE6C62A" w:tentative="1">
      <w:start w:val="1"/>
      <w:numFmt w:val="bullet"/>
      <w:lvlText w:val="o"/>
      <w:lvlJc w:val="left"/>
      <w:pPr>
        <w:ind w:left="5130" w:hanging="360"/>
      </w:pPr>
      <w:rPr>
        <w:rFonts w:ascii="Courier New" w:hAnsi="Courier New" w:hint="default"/>
      </w:rPr>
    </w:lvl>
    <w:lvl w:ilvl="5" w:tplc="EFBCA566" w:tentative="1">
      <w:start w:val="1"/>
      <w:numFmt w:val="bullet"/>
      <w:lvlText w:val=""/>
      <w:lvlJc w:val="left"/>
      <w:pPr>
        <w:ind w:left="5850" w:hanging="360"/>
      </w:pPr>
      <w:rPr>
        <w:rFonts w:ascii="Wingdings" w:hAnsi="Wingdings" w:hint="default"/>
      </w:rPr>
    </w:lvl>
    <w:lvl w:ilvl="6" w:tplc="D2FC885E" w:tentative="1">
      <w:start w:val="1"/>
      <w:numFmt w:val="bullet"/>
      <w:lvlText w:val=""/>
      <w:lvlJc w:val="left"/>
      <w:pPr>
        <w:ind w:left="6570" w:hanging="360"/>
      </w:pPr>
      <w:rPr>
        <w:rFonts w:ascii="Symbol" w:hAnsi="Symbol" w:hint="default"/>
      </w:rPr>
    </w:lvl>
    <w:lvl w:ilvl="7" w:tplc="EBF4A2C8" w:tentative="1">
      <w:start w:val="1"/>
      <w:numFmt w:val="bullet"/>
      <w:lvlText w:val="o"/>
      <w:lvlJc w:val="left"/>
      <w:pPr>
        <w:ind w:left="7290" w:hanging="360"/>
      </w:pPr>
      <w:rPr>
        <w:rFonts w:ascii="Courier New" w:hAnsi="Courier New" w:hint="default"/>
      </w:rPr>
    </w:lvl>
    <w:lvl w:ilvl="8" w:tplc="3EB88618" w:tentative="1">
      <w:start w:val="1"/>
      <w:numFmt w:val="bullet"/>
      <w:lvlText w:val=""/>
      <w:lvlJc w:val="left"/>
      <w:pPr>
        <w:ind w:left="8010" w:hanging="360"/>
      </w:pPr>
      <w:rPr>
        <w:rFonts w:ascii="Wingdings" w:hAnsi="Wingdings" w:hint="default"/>
      </w:rPr>
    </w:lvl>
  </w:abstractNum>
  <w:abstractNum w:abstractNumId="68" w15:restartNumberingAfterBreak="0">
    <w:nsid w:val="5A037143"/>
    <w:multiLevelType w:val="multilevel"/>
    <w:tmpl w:val="EFB803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A535C6E"/>
    <w:multiLevelType w:val="hybridMultilevel"/>
    <w:tmpl w:val="8DACA864"/>
    <w:lvl w:ilvl="0" w:tplc="D87A697C">
      <w:start w:val="1"/>
      <w:numFmt w:val="bullet"/>
      <w:lvlText w:val="§"/>
      <w:lvlJc w:val="left"/>
      <w:pPr>
        <w:ind w:left="1440" w:hanging="360"/>
      </w:pPr>
      <w:rPr>
        <w:rFonts w:ascii="Courier New" w:hAnsi="Courier New" w:hint="default"/>
      </w:rPr>
    </w:lvl>
    <w:lvl w:ilvl="1" w:tplc="4C249142" w:tentative="1">
      <w:start w:val="1"/>
      <w:numFmt w:val="bullet"/>
      <w:lvlText w:val="o"/>
      <w:lvlJc w:val="left"/>
      <w:pPr>
        <w:ind w:left="2160" w:hanging="360"/>
      </w:pPr>
      <w:rPr>
        <w:rFonts w:ascii="Courier New" w:hAnsi="Courier New" w:hint="default"/>
      </w:rPr>
    </w:lvl>
    <w:lvl w:ilvl="2" w:tplc="2654CA1C" w:tentative="1">
      <w:start w:val="1"/>
      <w:numFmt w:val="bullet"/>
      <w:lvlText w:val=""/>
      <w:lvlJc w:val="left"/>
      <w:pPr>
        <w:ind w:left="2880" w:hanging="360"/>
      </w:pPr>
      <w:rPr>
        <w:rFonts w:ascii="Wingdings" w:hAnsi="Wingdings" w:hint="default"/>
      </w:rPr>
    </w:lvl>
    <w:lvl w:ilvl="3" w:tplc="27100634" w:tentative="1">
      <w:start w:val="1"/>
      <w:numFmt w:val="bullet"/>
      <w:lvlText w:val=""/>
      <w:lvlJc w:val="left"/>
      <w:pPr>
        <w:ind w:left="3600" w:hanging="360"/>
      </w:pPr>
      <w:rPr>
        <w:rFonts w:ascii="Symbol" w:hAnsi="Symbol" w:hint="default"/>
      </w:rPr>
    </w:lvl>
    <w:lvl w:ilvl="4" w:tplc="4572B828" w:tentative="1">
      <w:start w:val="1"/>
      <w:numFmt w:val="bullet"/>
      <w:lvlText w:val="o"/>
      <w:lvlJc w:val="left"/>
      <w:pPr>
        <w:ind w:left="4320" w:hanging="360"/>
      </w:pPr>
      <w:rPr>
        <w:rFonts w:ascii="Courier New" w:hAnsi="Courier New" w:hint="default"/>
      </w:rPr>
    </w:lvl>
    <w:lvl w:ilvl="5" w:tplc="82D49488" w:tentative="1">
      <w:start w:val="1"/>
      <w:numFmt w:val="bullet"/>
      <w:lvlText w:val=""/>
      <w:lvlJc w:val="left"/>
      <w:pPr>
        <w:ind w:left="5040" w:hanging="360"/>
      </w:pPr>
      <w:rPr>
        <w:rFonts w:ascii="Wingdings" w:hAnsi="Wingdings" w:hint="default"/>
      </w:rPr>
    </w:lvl>
    <w:lvl w:ilvl="6" w:tplc="95AEA1CE" w:tentative="1">
      <w:start w:val="1"/>
      <w:numFmt w:val="bullet"/>
      <w:lvlText w:val=""/>
      <w:lvlJc w:val="left"/>
      <w:pPr>
        <w:ind w:left="5760" w:hanging="360"/>
      </w:pPr>
      <w:rPr>
        <w:rFonts w:ascii="Symbol" w:hAnsi="Symbol" w:hint="default"/>
      </w:rPr>
    </w:lvl>
    <w:lvl w:ilvl="7" w:tplc="F02A2450" w:tentative="1">
      <w:start w:val="1"/>
      <w:numFmt w:val="bullet"/>
      <w:lvlText w:val="o"/>
      <w:lvlJc w:val="left"/>
      <w:pPr>
        <w:ind w:left="6480" w:hanging="360"/>
      </w:pPr>
      <w:rPr>
        <w:rFonts w:ascii="Courier New" w:hAnsi="Courier New" w:hint="default"/>
      </w:rPr>
    </w:lvl>
    <w:lvl w:ilvl="8" w:tplc="5464DE5A" w:tentative="1">
      <w:start w:val="1"/>
      <w:numFmt w:val="bullet"/>
      <w:lvlText w:val=""/>
      <w:lvlJc w:val="left"/>
      <w:pPr>
        <w:ind w:left="7200" w:hanging="360"/>
      </w:pPr>
      <w:rPr>
        <w:rFonts w:ascii="Wingdings" w:hAnsi="Wingdings" w:hint="default"/>
      </w:rPr>
    </w:lvl>
  </w:abstractNum>
  <w:abstractNum w:abstractNumId="70" w15:restartNumberingAfterBreak="0">
    <w:nsid w:val="5A59EB52"/>
    <w:multiLevelType w:val="hybridMultilevel"/>
    <w:tmpl w:val="574427D2"/>
    <w:lvl w:ilvl="0" w:tplc="1E46A2BE">
      <w:start w:val="1"/>
      <w:numFmt w:val="bullet"/>
      <w:lvlText w:val=""/>
      <w:lvlJc w:val="left"/>
      <w:pPr>
        <w:ind w:left="1440" w:hanging="360"/>
      </w:pPr>
      <w:rPr>
        <w:rFonts w:ascii="Symbol" w:hAnsi="Symbol" w:hint="default"/>
      </w:rPr>
    </w:lvl>
    <w:lvl w:ilvl="1" w:tplc="BD48F548">
      <w:start w:val="1"/>
      <w:numFmt w:val="bullet"/>
      <w:lvlText w:val="o"/>
      <w:lvlJc w:val="left"/>
      <w:pPr>
        <w:ind w:left="2160" w:hanging="360"/>
      </w:pPr>
      <w:rPr>
        <w:rFonts w:ascii="Courier New" w:hAnsi="Courier New" w:hint="default"/>
      </w:rPr>
    </w:lvl>
    <w:lvl w:ilvl="2" w:tplc="63AC3F6C">
      <w:start w:val="1"/>
      <w:numFmt w:val="bullet"/>
      <w:lvlText w:val=""/>
      <w:lvlJc w:val="left"/>
      <w:pPr>
        <w:ind w:left="2880" w:hanging="360"/>
      </w:pPr>
      <w:rPr>
        <w:rFonts w:ascii="Wingdings" w:hAnsi="Wingdings" w:hint="default"/>
      </w:rPr>
    </w:lvl>
    <w:lvl w:ilvl="3" w:tplc="68782BD2">
      <w:start w:val="1"/>
      <w:numFmt w:val="bullet"/>
      <w:lvlText w:val=""/>
      <w:lvlJc w:val="left"/>
      <w:pPr>
        <w:ind w:left="3600" w:hanging="360"/>
      </w:pPr>
      <w:rPr>
        <w:rFonts w:ascii="Symbol" w:hAnsi="Symbol" w:hint="default"/>
      </w:rPr>
    </w:lvl>
    <w:lvl w:ilvl="4" w:tplc="A11EA490">
      <w:start w:val="1"/>
      <w:numFmt w:val="bullet"/>
      <w:lvlText w:val="o"/>
      <w:lvlJc w:val="left"/>
      <w:pPr>
        <w:ind w:left="4320" w:hanging="360"/>
      </w:pPr>
      <w:rPr>
        <w:rFonts w:ascii="Courier New" w:hAnsi="Courier New" w:hint="default"/>
      </w:rPr>
    </w:lvl>
    <w:lvl w:ilvl="5" w:tplc="A4E6B72C">
      <w:start w:val="1"/>
      <w:numFmt w:val="bullet"/>
      <w:lvlText w:val=""/>
      <w:lvlJc w:val="left"/>
      <w:pPr>
        <w:ind w:left="5040" w:hanging="360"/>
      </w:pPr>
      <w:rPr>
        <w:rFonts w:ascii="Wingdings" w:hAnsi="Wingdings" w:hint="default"/>
      </w:rPr>
    </w:lvl>
    <w:lvl w:ilvl="6" w:tplc="A26A6072">
      <w:start w:val="1"/>
      <w:numFmt w:val="bullet"/>
      <w:lvlText w:val=""/>
      <w:lvlJc w:val="left"/>
      <w:pPr>
        <w:ind w:left="5760" w:hanging="360"/>
      </w:pPr>
      <w:rPr>
        <w:rFonts w:ascii="Symbol" w:hAnsi="Symbol" w:hint="default"/>
      </w:rPr>
    </w:lvl>
    <w:lvl w:ilvl="7" w:tplc="773246E4">
      <w:start w:val="1"/>
      <w:numFmt w:val="bullet"/>
      <w:lvlText w:val="o"/>
      <w:lvlJc w:val="left"/>
      <w:pPr>
        <w:ind w:left="6480" w:hanging="360"/>
      </w:pPr>
      <w:rPr>
        <w:rFonts w:ascii="Courier New" w:hAnsi="Courier New" w:hint="default"/>
      </w:rPr>
    </w:lvl>
    <w:lvl w:ilvl="8" w:tplc="F91EA89A">
      <w:start w:val="1"/>
      <w:numFmt w:val="bullet"/>
      <w:lvlText w:val=""/>
      <w:lvlJc w:val="left"/>
      <w:pPr>
        <w:ind w:left="7200" w:hanging="360"/>
      </w:pPr>
      <w:rPr>
        <w:rFonts w:ascii="Wingdings" w:hAnsi="Wingdings" w:hint="default"/>
      </w:rPr>
    </w:lvl>
  </w:abstractNum>
  <w:abstractNum w:abstractNumId="71" w15:restartNumberingAfterBreak="0">
    <w:nsid w:val="5AC0EAF9"/>
    <w:multiLevelType w:val="hybridMultilevel"/>
    <w:tmpl w:val="14DC827C"/>
    <w:lvl w:ilvl="0" w:tplc="500E85FA">
      <w:start w:val="1"/>
      <w:numFmt w:val="bullet"/>
      <w:lvlText w:val="§"/>
      <w:lvlJc w:val="left"/>
      <w:pPr>
        <w:ind w:left="720" w:hanging="360"/>
      </w:pPr>
      <w:rPr>
        <w:rFonts w:ascii="Wingdings" w:hAnsi="Wingdings" w:hint="default"/>
      </w:rPr>
    </w:lvl>
    <w:lvl w:ilvl="1" w:tplc="39282060">
      <w:start w:val="1"/>
      <w:numFmt w:val="bullet"/>
      <w:lvlText w:val="o"/>
      <w:lvlJc w:val="left"/>
      <w:pPr>
        <w:ind w:left="1440" w:hanging="360"/>
      </w:pPr>
      <w:rPr>
        <w:rFonts w:ascii="Courier New" w:hAnsi="Courier New" w:hint="default"/>
      </w:rPr>
    </w:lvl>
    <w:lvl w:ilvl="2" w:tplc="6018D016">
      <w:start w:val="1"/>
      <w:numFmt w:val="bullet"/>
      <w:lvlText w:val=""/>
      <w:lvlJc w:val="left"/>
      <w:pPr>
        <w:ind w:left="2160" w:hanging="360"/>
      </w:pPr>
      <w:rPr>
        <w:rFonts w:ascii="Wingdings" w:hAnsi="Wingdings" w:hint="default"/>
      </w:rPr>
    </w:lvl>
    <w:lvl w:ilvl="3" w:tplc="6CB00E66">
      <w:start w:val="1"/>
      <w:numFmt w:val="bullet"/>
      <w:lvlText w:val=""/>
      <w:lvlJc w:val="left"/>
      <w:pPr>
        <w:ind w:left="2880" w:hanging="360"/>
      </w:pPr>
      <w:rPr>
        <w:rFonts w:ascii="Symbol" w:hAnsi="Symbol" w:hint="default"/>
      </w:rPr>
    </w:lvl>
    <w:lvl w:ilvl="4" w:tplc="CDCA6B50">
      <w:start w:val="1"/>
      <w:numFmt w:val="bullet"/>
      <w:lvlText w:val="o"/>
      <w:lvlJc w:val="left"/>
      <w:pPr>
        <w:ind w:left="3600" w:hanging="360"/>
      </w:pPr>
      <w:rPr>
        <w:rFonts w:ascii="Courier New" w:hAnsi="Courier New" w:hint="default"/>
      </w:rPr>
    </w:lvl>
    <w:lvl w:ilvl="5" w:tplc="649A071E">
      <w:start w:val="1"/>
      <w:numFmt w:val="bullet"/>
      <w:lvlText w:val=""/>
      <w:lvlJc w:val="left"/>
      <w:pPr>
        <w:ind w:left="4320" w:hanging="360"/>
      </w:pPr>
      <w:rPr>
        <w:rFonts w:ascii="Wingdings" w:hAnsi="Wingdings" w:hint="default"/>
      </w:rPr>
    </w:lvl>
    <w:lvl w:ilvl="6" w:tplc="4D2AD302">
      <w:start w:val="1"/>
      <w:numFmt w:val="bullet"/>
      <w:lvlText w:val=""/>
      <w:lvlJc w:val="left"/>
      <w:pPr>
        <w:ind w:left="5040" w:hanging="360"/>
      </w:pPr>
      <w:rPr>
        <w:rFonts w:ascii="Symbol" w:hAnsi="Symbol" w:hint="default"/>
      </w:rPr>
    </w:lvl>
    <w:lvl w:ilvl="7" w:tplc="AB96353E">
      <w:start w:val="1"/>
      <w:numFmt w:val="bullet"/>
      <w:lvlText w:val="o"/>
      <w:lvlJc w:val="left"/>
      <w:pPr>
        <w:ind w:left="5760" w:hanging="360"/>
      </w:pPr>
      <w:rPr>
        <w:rFonts w:ascii="Courier New" w:hAnsi="Courier New" w:hint="default"/>
      </w:rPr>
    </w:lvl>
    <w:lvl w:ilvl="8" w:tplc="DFECF732">
      <w:start w:val="1"/>
      <w:numFmt w:val="bullet"/>
      <w:lvlText w:val=""/>
      <w:lvlJc w:val="left"/>
      <w:pPr>
        <w:ind w:left="6480" w:hanging="360"/>
      </w:pPr>
      <w:rPr>
        <w:rFonts w:ascii="Wingdings" w:hAnsi="Wingdings" w:hint="default"/>
      </w:rPr>
    </w:lvl>
  </w:abstractNum>
  <w:abstractNum w:abstractNumId="72" w15:restartNumberingAfterBreak="0">
    <w:nsid w:val="5B11524A"/>
    <w:multiLevelType w:val="hybridMultilevel"/>
    <w:tmpl w:val="69CE6040"/>
    <w:lvl w:ilvl="0" w:tplc="DCC89836">
      <w:start w:val="1"/>
      <w:numFmt w:val="bullet"/>
      <w:lvlText w:val=""/>
      <w:lvlJc w:val="left"/>
      <w:pPr>
        <w:ind w:left="1440" w:hanging="360"/>
      </w:pPr>
      <w:rPr>
        <w:rFonts w:ascii="Symbol" w:hAnsi="Symbol" w:hint="default"/>
      </w:rPr>
    </w:lvl>
    <w:lvl w:ilvl="1" w:tplc="F4D43270" w:tentative="1">
      <w:start w:val="1"/>
      <w:numFmt w:val="bullet"/>
      <w:lvlText w:val="o"/>
      <w:lvlJc w:val="left"/>
      <w:pPr>
        <w:ind w:left="2160" w:hanging="360"/>
      </w:pPr>
      <w:rPr>
        <w:rFonts w:ascii="Courier New" w:hAnsi="Courier New" w:hint="default"/>
      </w:rPr>
    </w:lvl>
    <w:lvl w:ilvl="2" w:tplc="8456609A" w:tentative="1">
      <w:start w:val="1"/>
      <w:numFmt w:val="bullet"/>
      <w:lvlText w:val=""/>
      <w:lvlJc w:val="left"/>
      <w:pPr>
        <w:ind w:left="2880" w:hanging="360"/>
      </w:pPr>
      <w:rPr>
        <w:rFonts w:ascii="Wingdings" w:hAnsi="Wingdings" w:hint="default"/>
      </w:rPr>
    </w:lvl>
    <w:lvl w:ilvl="3" w:tplc="78D048FA" w:tentative="1">
      <w:start w:val="1"/>
      <w:numFmt w:val="bullet"/>
      <w:lvlText w:val=""/>
      <w:lvlJc w:val="left"/>
      <w:pPr>
        <w:ind w:left="3600" w:hanging="360"/>
      </w:pPr>
      <w:rPr>
        <w:rFonts w:ascii="Symbol" w:hAnsi="Symbol" w:hint="default"/>
      </w:rPr>
    </w:lvl>
    <w:lvl w:ilvl="4" w:tplc="027C914C" w:tentative="1">
      <w:start w:val="1"/>
      <w:numFmt w:val="bullet"/>
      <w:lvlText w:val="o"/>
      <w:lvlJc w:val="left"/>
      <w:pPr>
        <w:ind w:left="4320" w:hanging="360"/>
      </w:pPr>
      <w:rPr>
        <w:rFonts w:ascii="Courier New" w:hAnsi="Courier New" w:hint="default"/>
      </w:rPr>
    </w:lvl>
    <w:lvl w:ilvl="5" w:tplc="AD1C8EE0" w:tentative="1">
      <w:start w:val="1"/>
      <w:numFmt w:val="bullet"/>
      <w:lvlText w:val=""/>
      <w:lvlJc w:val="left"/>
      <w:pPr>
        <w:ind w:left="5040" w:hanging="360"/>
      </w:pPr>
      <w:rPr>
        <w:rFonts w:ascii="Wingdings" w:hAnsi="Wingdings" w:hint="default"/>
      </w:rPr>
    </w:lvl>
    <w:lvl w:ilvl="6" w:tplc="AD5C1264" w:tentative="1">
      <w:start w:val="1"/>
      <w:numFmt w:val="bullet"/>
      <w:lvlText w:val=""/>
      <w:lvlJc w:val="left"/>
      <w:pPr>
        <w:ind w:left="5760" w:hanging="360"/>
      </w:pPr>
      <w:rPr>
        <w:rFonts w:ascii="Symbol" w:hAnsi="Symbol" w:hint="default"/>
      </w:rPr>
    </w:lvl>
    <w:lvl w:ilvl="7" w:tplc="003EB1B8" w:tentative="1">
      <w:start w:val="1"/>
      <w:numFmt w:val="bullet"/>
      <w:lvlText w:val="o"/>
      <w:lvlJc w:val="left"/>
      <w:pPr>
        <w:ind w:left="6480" w:hanging="360"/>
      </w:pPr>
      <w:rPr>
        <w:rFonts w:ascii="Courier New" w:hAnsi="Courier New" w:hint="default"/>
      </w:rPr>
    </w:lvl>
    <w:lvl w:ilvl="8" w:tplc="889062BC" w:tentative="1">
      <w:start w:val="1"/>
      <w:numFmt w:val="bullet"/>
      <w:lvlText w:val=""/>
      <w:lvlJc w:val="left"/>
      <w:pPr>
        <w:ind w:left="7200" w:hanging="360"/>
      </w:pPr>
      <w:rPr>
        <w:rFonts w:ascii="Wingdings" w:hAnsi="Wingdings" w:hint="default"/>
      </w:rPr>
    </w:lvl>
  </w:abstractNum>
  <w:abstractNum w:abstractNumId="73" w15:restartNumberingAfterBreak="0">
    <w:nsid w:val="5B1C79FC"/>
    <w:multiLevelType w:val="hybridMultilevel"/>
    <w:tmpl w:val="5F84C8DC"/>
    <w:lvl w:ilvl="0" w:tplc="9E06E716">
      <w:start w:val="1"/>
      <w:numFmt w:val="bullet"/>
      <w:lvlText w:val="o"/>
      <w:lvlJc w:val="left"/>
      <w:pPr>
        <w:ind w:left="1440" w:hanging="360"/>
      </w:pPr>
      <w:rPr>
        <w:rFonts w:ascii="Courier New" w:hAnsi="Courier New" w:hint="default"/>
      </w:rPr>
    </w:lvl>
    <w:lvl w:ilvl="1" w:tplc="FC52886A" w:tentative="1">
      <w:start w:val="1"/>
      <w:numFmt w:val="bullet"/>
      <w:lvlText w:val="o"/>
      <w:lvlJc w:val="left"/>
      <w:pPr>
        <w:ind w:left="2160" w:hanging="360"/>
      </w:pPr>
      <w:rPr>
        <w:rFonts w:ascii="Courier New" w:hAnsi="Courier New" w:hint="default"/>
      </w:rPr>
    </w:lvl>
    <w:lvl w:ilvl="2" w:tplc="F4C8617A" w:tentative="1">
      <w:start w:val="1"/>
      <w:numFmt w:val="bullet"/>
      <w:lvlText w:val=""/>
      <w:lvlJc w:val="left"/>
      <w:pPr>
        <w:ind w:left="2880" w:hanging="360"/>
      </w:pPr>
      <w:rPr>
        <w:rFonts w:ascii="Wingdings" w:hAnsi="Wingdings" w:hint="default"/>
      </w:rPr>
    </w:lvl>
    <w:lvl w:ilvl="3" w:tplc="FCC6D0AC" w:tentative="1">
      <w:start w:val="1"/>
      <w:numFmt w:val="bullet"/>
      <w:lvlText w:val=""/>
      <w:lvlJc w:val="left"/>
      <w:pPr>
        <w:ind w:left="3600" w:hanging="360"/>
      </w:pPr>
      <w:rPr>
        <w:rFonts w:ascii="Symbol" w:hAnsi="Symbol" w:hint="default"/>
      </w:rPr>
    </w:lvl>
    <w:lvl w:ilvl="4" w:tplc="D4EC19D0" w:tentative="1">
      <w:start w:val="1"/>
      <w:numFmt w:val="bullet"/>
      <w:lvlText w:val="o"/>
      <w:lvlJc w:val="left"/>
      <w:pPr>
        <w:ind w:left="4320" w:hanging="360"/>
      </w:pPr>
      <w:rPr>
        <w:rFonts w:ascii="Courier New" w:hAnsi="Courier New" w:hint="default"/>
      </w:rPr>
    </w:lvl>
    <w:lvl w:ilvl="5" w:tplc="AC3AE1A8" w:tentative="1">
      <w:start w:val="1"/>
      <w:numFmt w:val="bullet"/>
      <w:lvlText w:val=""/>
      <w:lvlJc w:val="left"/>
      <w:pPr>
        <w:ind w:left="5040" w:hanging="360"/>
      </w:pPr>
      <w:rPr>
        <w:rFonts w:ascii="Wingdings" w:hAnsi="Wingdings" w:hint="default"/>
      </w:rPr>
    </w:lvl>
    <w:lvl w:ilvl="6" w:tplc="74069F22" w:tentative="1">
      <w:start w:val="1"/>
      <w:numFmt w:val="bullet"/>
      <w:lvlText w:val=""/>
      <w:lvlJc w:val="left"/>
      <w:pPr>
        <w:ind w:left="5760" w:hanging="360"/>
      </w:pPr>
      <w:rPr>
        <w:rFonts w:ascii="Symbol" w:hAnsi="Symbol" w:hint="default"/>
      </w:rPr>
    </w:lvl>
    <w:lvl w:ilvl="7" w:tplc="70B4388E" w:tentative="1">
      <w:start w:val="1"/>
      <w:numFmt w:val="bullet"/>
      <w:lvlText w:val="o"/>
      <w:lvlJc w:val="left"/>
      <w:pPr>
        <w:ind w:left="6480" w:hanging="360"/>
      </w:pPr>
      <w:rPr>
        <w:rFonts w:ascii="Courier New" w:hAnsi="Courier New" w:hint="default"/>
      </w:rPr>
    </w:lvl>
    <w:lvl w:ilvl="8" w:tplc="1AB02BA4" w:tentative="1">
      <w:start w:val="1"/>
      <w:numFmt w:val="bullet"/>
      <w:lvlText w:val=""/>
      <w:lvlJc w:val="left"/>
      <w:pPr>
        <w:ind w:left="7200" w:hanging="360"/>
      </w:pPr>
      <w:rPr>
        <w:rFonts w:ascii="Wingdings" w:hAnsi="Wingdings" w:hint="default"/>
      </w:rPr>
    </w:lvl>
  </w:abstractNum>
  <w:abstractNum w:abstractNumId="74" w15:restartNumberingAfterBreak="0">
    <w:nsid w:val="5B83535B"/>
    <w:multiLevelType w:val="hybridMultilevel"/>
    <w:tmpl w:val="EED06520"/>
    <w:lvl w:ilvl="0" w:tplc="ECAE7F0C">
      <w:start w:val="1"/>
      <w:numFmt w:val="bullet"/>
      <w:lvlText w:val="§"/>
      <w:lvlJc w:val="left"/>
      <w:pPr>
        <w:ind w:left="720" w:hanging="360"/>
      </w:pPr>
      <w:rPr>
        <w:rFonts w:ascii="Wingdings" w:hAnsi="Wingdings" w:hint="default"/>
      </w:rPr>
    </w:lvl>
    <w:lvl w:ilvl="1" w:tplc="9402A9FC">
      <w:start w:val="1"/>
      <w:numFmt w:val="bullet"/>
      <w:lvlText w:val="o"/>
      <w:lvlJc w:val="left"/>
      <w:pPr>
        <w:ind w:left="1440" w:hanging="360"/>
      </w:pPr>
      <w:rPr>
        <w:rFonts w:ascii="Courier New" w:hAnsi="Courier New" w:hint="default"/>
      </w:rPr>
    </w:lvl>
    <w:lvl w:ilvl="2" w:tplc="AF1442CC">
      <w:start w:val="1"/>
      <w:numFmt w:val="bullet"/>
      <w:lvlText w:val=""/>
      <w:lvlJc w:val="left"/>
      <w:pPr>
        <w:ind w:left="2160" w:hanging="360"/>
      </w:pPr>
      <w:rPr>
        <w:rFonts w:ascii="Wingdings" w:hAnsi="Wingdings" w:hint="default"/>
      </w:rPr>
    </w:lvl>
    <w:lvl w:ilvl="3" w:tplc="0DEC8376">
      <w:start w:val="1"/>
      <w:numFmt w:val="bullet"/>
      <w:lvlText w:val=""/>
      <w:lvlJc w:val="left"/>
      <w:pPr>
        <w:ind w:left="2880" w:hanging="360"/>
      </w:pPr>
      <w:rPr>
        <w:rFonts w:ascii="Symbol" w:hAnsi="Symbol" w:hint="default"/>
      </w:rPr>
    </w:lvl>
    <w:lvl w:ilvl="4" w:tplc="B688EFE6">
      <w:start w:val="1"/>
      <w:numFmt w:val="bullet"/>
      <w:lvlText w:val="o"/>
      <w:lvlJc w:val="left"/>
      <w:pPr>
        <w:ind w:left="3600" w:hanging="360"/>
      </w:pPr>
      <w:rPr>
        <w:rFonts w:ascii="Courier New" w:hAnsi="Courier New" w:hint="default"/>
      </w:rPr>
    </w:lvl>
    <w:lvl w:ilvl="5" w:tplc="CC7AF5F4">
      <w:start w:val="1"/>
      <w:numFmt w:val="bullet"/>
      <w:lvlText w:val=""/>
      <w:lvlJc w:val="left"/>
      <w:pPr>
        <w:ind w:left="4320" w:hanging="360"/>
      </w:pPr>
      <w:rPr>
        <w:rFonts w:ascii="Wingdings" w:hAnsi="Wingdings" w:hint="default"/>
      </w:rPr>
    </w:lvl>
    <w:lvl w:ilvl="6" w:tplc="29226626">
      <w:start w:val="1"/>
      <w:numFmt w:val="bullet"/>
      <w:lvlText w:val=""/>
      <w:lvlJc w:val="left"/>
      <w:pPr>
        <w:ind w:left="5040" w:hanging="360"/>
      </w:pPr>
      <w:rPr>
        <w:rFonts w:ascii="Symbol" w:hAnsi="Symbol" w:hint="default"/>
      </w:rPr>
    </w:lvl>
    <w:lvl w:ilvl="7" w:tplc="36606B10">
      <w:start w:val="1"/>
      <w:numFmt w:val="bullet"/>
      <w:lvlText w:val="o"/>
      <w:lvlJc w:val="left"/>
      <w:pPr>
        <w:ind w:left="5760" w:hanging="360"/>
      </w:pPr>
      <w:rPr>
        <w:rFonts w:ascii="Courier New" w:hAnsi="Courier New" w:hint="default"/>
      </w:rPr>
    </w:lvl>
    <w:lvl w:ilvl="8" w:tplc="ACFCEAB0">
      <w:start w:val="1"/>
      <w:numFmt w:val="bullet"/>
      <w:lvlText w:val=""/>
      <w:lvlJc w:val="left"/>
      <w:pPr>
        <w:ind w:left="6480" w:hanging="360"/>
      </w:pPr>
      <w:rPr>
        <w:rFonts w:ascii="Wingdings" w:hAnsi="Wingdings" w:hint="default"/>
      </w:rPr>
    </w:lvl>
  </w:abstractNum>
  <w:abstractNum w:abstractNumId="75" w15:restartNumberingAfterBreak="0">
    <w:nsid w:val="5E3917BA"/>
    <w:multiLevelType w:val="hybridMultilevel"/>
    <w:tmpl w:val="0E7AC35C"/>
    <w:lvl w:ilvl="0" w:tplc="4EE29A2E">
      <w:start w:val="1"/>
      <w:numFmt w:val="bullet"/>
      <w:lvlText w:val=""/>
      <w:lvlJc w:val="left"/>
      <w:pPr>
        <w:ind w:left="720" w:hanging="360"/>
      </w:pPr>
      <w:rPr>
        <w:rFonts w:ascii="Symbol" w:hAnsi="Symbol" w:hint="default"/>
      </w:rPr>
    </w:lvl>
    <w:lvl w:ilvl="1" w:tplc="57968C4C">
      <w:start w:val="1"/>
      <w:numFmt w:val="bullet"/>
      <w:lvlText w:val="o"/>
      <w:lvlJc w:val="left"/>
      <w:pPr>
        <w:ind w:left="1440" w:hanging="360"/>
      </w:pPr>
      <w:rPr>
        <w:rFonts w:ascii="Courier New" w:hAnsi="Courier New" w:hint="default"/>
      </w:rPr>
    </w:lvl>
    <w:lvl w:ilvl="2" w:tplc="EB2A425C">
      <w:start w:val="1"/>
      <w:numFmt w:val="bullet"/>
      <w:lvlText w:val=""/>
      <w:lvlJc w:val="left"/>
      <w:pPr>
        <w:ind w:left="2160" w:hanging="360"/>
      </w:pPr>
      <w:rPr>
        <w:rFonts w:ascii="Wingdings" w:hAnsi="Wingdings" w:hint="default"/>
      </w:rPr>
    </w:lvl>
    <w:lvl w:ilvl="3" w:tplc="19B817C2">
      <w:start w:val="1"/>
      <w:numFmt w:val="bullet"/>
      <w:lvlText w:val=""/>
      <w:lvlJc w:val="left"/>
      <w:pPr>
        <w:ind w:left="2880" w:hanging="360"/>
      </w:pPr>
      <w:rPr>
        <w:rFonts w:ascii="Symbol" w:hAnsi="Symbol" w:hint="default"/>
      </w:rPr>
    </w:lvl>
    <w:lvl w:ilvl="4" w:tplc="DC00B044">
      <w:start w:val="1"/>
      <w:numFmt w:val="bullet"/>
      <w:lvlText w:val="o"/>
      <w:lvlJc w:val="left"/>
      <w:pPr>
        <w:ind w:left="3600" w:hanging="360"/>
      </w:pPr>
      <w:rPr>
        <w:rFonts w:ascii="Courier New" w:hAnsi="Courier New" w:hint="default"/>
      </w:rPr>
    </w:lvl>
    <w:lvl w:ilvl="5" w:tplc="B8BC8EAE">
      <w:start w:val="1"/>
      <w:numFmt w:val="bullet"/>
      <w:lvlText w:val=""/>
      <w:lvlJc w:val="left"/>
      <w:pPr>
        <w:ind w:left="4320" w:hanging="360"/>
      </w:pPr>
      <w:rPr>
        <w:rFonts w:ascii="Wingdings" w:hAnsi="Wingdings" w:hint="default"/>
      </w:rPr>
    </w:lvl>
    <w:lvl w:ilvl="6" w:tplc="21B8D5C8">
      <w:start w:val="1"/>
      <w:numFmt w:val="bullet"/>
      <w:lvlText w:val=""/>
      <w:lvlJc w:val="left"/>
      <w:pPr>
        <w:ind w:left="5040" w:hanging="360"/>
      </w:pPr>
      <w:rPr>
        <w:rFonts w:ascii="Symbol" w:hAnsi="Symbol" w:hint="default"/>
      </w:rPr>
    </w:lvl>
    <w:lvl w:ilvl="7" w:tplc="066471D0">
      <w:start w:val="1"/>
      <w:numFmt w:val="bullet"/>
      <w:lvlText w:val="o"/>
      <w:lvlJc w:val="left"/>
      <w:pPr>
        <w:ind w:left="5760" w:hanging="360"/>
      </w:pPr>
      <w:rPr>
        <w:rFonts w:ascii="Courier New" w:hAnsi="Courier New" w:hint="default"/>
      </w:rPr>
    </w:lvl>
    <w:lvl w:ilvl="8" w:tplc="BA1666AE">
      <w:start w:val="1"/>
      <w:numFmt w:val="bullet"/>
      <w:lvlText w:val=""/>
      <w:lvlJc w:val="left"/>
      <w:pPr>
        <w:ind w:left="6480" w:hanging="360"/>
      </w:pPr>
      <w:rPr>
        <w:rFonts w:ascii="Wingdings" w:hAnsi="Wingdings" w:hint="default"/>
      </w:rPr>
    </w:lvl>
  </w:abstractNum>
  <w:abstractNum w:abstractNumId="76" w15:restartNumberingAfterBreak="0">
    <w:nsid w:val="5E8B6F03"/>
    <w:multiLevelType w:val="hybridMultilevel"/>
    <w:tmpl w:val="1C4A8FAE"/>
    <w:lvl w:ilvl="0" w:tplc="A942CD60">
      <w:start w:val="1"/>
      <w:numFmt w:val="bullet"/>
      <w:lvlText w:val="§"/>
      <w:lvlJc w:val="left"/>
      <w:pPr>
        <w:ind w:left="720" w:hanging="360"/>
      </w:pPr>
      <w:rPr>
        <w:rFonts w:ascii="Wingdings" w:hAnsi="Wingdings" w:hint="default"/>
      </w:rPr>
    </w:lvl>
    <w:lvl w:ilvl="1" w:tplc="52F0389C">
      <w:start w:val="1"/>
      <w:numFmt w:val="bullet"/>
      <w:lvlText w:val="o"/>
      <w:lvlJc w:val="left"/>
      <w:pPr>
        <w:ind w:left="1440" w:hanging="360"/>
      </w:pPr>
      <w:rPr>
        <w:rFonts w:ascii="Courier New" w:hAnsi="Courier New" w:hint="default"/>
      </w:rPr>
    </w:lvl>
    <w:lvl w:ilvl="2" w:tplc="015ED158">
      <w:start w:val="1"/>
      <w:numFmt w:val="bullet"/>
      <w:lvlText w:val=""/>
      <w:lvlJc w:val="left"/>
      <w:pPr>
        <w:ind w:left="2160" w:hanging="360"/>
      </w:pPr>
      <w:rPr>
        <w:rFonts w:ascii="Wingdings" w:hAnsi="Wingdings" w:hint="default"/>
      </w:rPr>
    </w:lvl>
    <w:lvl w:ilvl="3" w:tplc="BA04DD5E">
      <w:start w:val="1"/>
      <w:numFmt w:val="bullet"/>
      <w:lvlText w:val=""/>
      <w:lvlJc w:val="left"/>
      <w:pPr>
        <w:ind w:left="2880" w:hanging="360"/>
      </w:pPr>
      <w:rPr>
        <w:rFonts w:ascii="Symbol" w:hAnsi="Symbol" w:hint="default"/>
      </w:rPr>
    </w:lvl>
    <w:lvl w:ilvl="4" w:tplc="164A8EF8">
      <w:start w:val="1"/>
      <w:numFmt w:val="bullet"/>
      <w:lvlText w:val="o"/>
      <w:lvlJc w:val="left"/>
      <w:pPr>
        <w:ind w:left="3600" w:hanging="360"/>
      </w:pPr>
      <w:rPr>
        <w:rFonts w:ascii="Courier New" w:hAnsi="Courier New" w:hint="default"/>
      </w:rPr>
    </w:lvl>
    <w:lvl w:ilvl="5" w:tplc="51C8BD9C">
      <w:start w:val="1"/>
      <w:numFmt w:val="bullet"/>
      <w:lvlText w:val=""/>
      <w:lvlJc w:val="left"/>
      <w:pPr>
        <w:ind w:left="4320" w:hanging="360"/>
      </w:pPr>
      <w:rPr>
        <w:rFonts w:ascii="Wingdings" w:hAnsi="Wingdings" w:hint="default"/>
      </w:rPr>
    </w:lvl>
    <w:lvl w:ilvl="6" w:tplc="96B40738">
      <w:start w:val="1"/>
      <w:numFmt w:val="bullet"/>
      <w:lvlText w:val=""/>
      <w:lvlJc w:val="left"/>
      <w:pPr>
        <w:ind w:left="5040" w:hanging="360"/>
      </w:pPr>
      <w:rPr>
        <w:rFonts w:ascii="Symbol" w:hAnsi="Symbol" w:hint="default"/>
      </w:rPr>
    </w:lvl>
    <w:lvl w:ilvl="7" w:tplc="3DF43CDC">
      <w:start w:val="1"/>
      <w:numFmt w:val="bullet"/>
      <w:lvlText w:val="o"/>
      <w:lvlJc w:val="left"/>
      <w:pPr>
        <w:ind w:left="5760" w:hanging="360"/>
      </w:pPr>
      <w:rPr>
        <w:rFonts w:ascii="Courier New" w:hAnsi="Courier New" w:hint="default"/>
      </w:rPr>
    </w:lvl>
    <w:lvl w:ilvl="8" w:tplc="4B02210E">
      <w:start w:val="1"/>
      <w:numFmt w:val="bullet"/>
      <w:lvlText w:val=""/>
      <w:lvlJc w:val="left"/>
      <w:pPr>
        <w:ind w:left="6480" w:hanging="360"/>
      </w:pPr>
      <w:rPr>
        <w:rFonts w:ascii="Wingdings" w:hAnsi="Wingdings" w:hint="default"/>
      </w:rPr>
    </w:lvl>
  </w:abstractNum>
  <w:abstractNum w:abstractNumId="77" w15:restartNumberingAfterBreak="0">
    <w:nsid w:val="614751AB"/>
    <w:multiLevelType w:val="hybridMultilevel"/>
    <w:tmpl w:val="C7DA6C96"/>
    <w:lvl w:ilvl="0" w:tplc="162ABF94">
      <w:start w:val="1"/>
      <w:numFmt w:val="bullet"/>
      <w:lvlText w:val="·"/>
      <w:lvlJc w:val="left"/>
      <w:pPr>
        <w:ind w:left="720" w:hanging="360"/>
      </w:pPr>
      <w:rPr>
        <w:rFonts w:ascii="Symbol" w:hAnsi="Symbol" w:hint="default"/>
      </w:rPr>
    </w:lvl>
    <w:lvl w:ilvl="1" w:tplc="45380894">
      <w:start w:val="1"/>
      <w:numFmt w:val="bullet"/>
      <w:lvlText w:val="o"/>
      <w:lvlJc w:val="left"/>
      <w:pPr>
        <w:ind w:left="1440" w:hanging="360"/>
      </w:pPr>
      <w:rPr>
        <w:rFonts w:ascii="Courier New" w:hAnsi="Courier New" w:hint="default"/>
      </w:rPr>
    </w:lvl>
    <w:lvl w:ilvl="2" w:tplc="5EB479D8">
      <w:start w:val="1"/>
      <w:numFmt w:val="bullet"/>
      <w:lvlText w:val=""/>
      <w:lvlJc w:val="left"/>
      <w:pPr>
        <w:ind w:left="2160" w:hanging="360"/>
      </w:pPr>
      <w:rPr>
        <w:rFonts w:ascii="Wingdings" w:hAnsi="Wingdings" w:hint="default"/>
      </w:rPr>
    </w:lvl>
    <w:lvl w:ilvl="3" w:tplc="F6862D8C">
      <w:start w:val="1"/>
      <w:numFmt w:val="bullet"/>
      <w:lvlText w:val=""/>
      <w:lvlJc w:val="left"/>
      <w:pPr>
        <w:ind w:left="2880" w:hanging="360"/>
      </w:pPr>
      <w:rPr>
        <w:rFonts w:ascii="Symbol" w:hAnsi="Symbol" w:hint="default"/>
      </w:rPr>
    </w:lvl>
    <w:lvl w:ilvl="4" w:tplc="BB7AD1E0">
      <w:start w:val="1"/>
      <w:numFmt w:val="bullet"/>
      <w:lvlText w:val="o"/>
      <w:lvlJc w:val="left"/>
      <w:pPr>
        <w:ind w:left="3600" w:hanging="360"/>
      </w:pPr>
      <w:rPr>
        <w:rFonts w:ascii="Courier New" w:hAnsi="Courier New" w:hint="default"/>
      </w:rPr>
    </w:lvl>
    <w:lvl w:ilvl="5" w:tplc="27262ABA">
      <w:start w:val="1"/>
      <w:numFmt w:val="bullet"/>
      <w:lvlText w:val=""/>
      <w:lvlJc w:val="left"/>
      <w:pPr>
        <w:ind w:left="4320" w:hanging="360"/>
      </w:pPr>
      <w:rPr>
        <w:rFonts w:ascii="Wingdings" w:hAnsi="Wingdings" w:hint="default"/>
      </w:rPr>
    </w:lvl>
    <w:lvl w:ilvl="6" w:tplc="648A693A">
      <w:start w:val="1"/>
      <w:numFmt w:val="bullet"/>
      <w:lvlText w:val=""/>
      <w:lvlJc w:val="left"/>
      <w:pPr>
        <w:ind w:left="5040" w:hanging="360"/>
      </w:pPr>
      <w:rPr>
        <w:rFonts w:ascii="Symbol" w:hAnsi="Symbol" w:hint="default"/>
      </w:rPr>
    </w:lvl>
    <w:lvl w:ilvl="7" w:tplc="494443C8">
      <w:start w:val="1"/>
      <w:numFmt w:val="bullet"/>
      <w:lvlText w:val="o"/>
      <w:lvlJc w:val="left"/>
      <w:pPr>
        <w:ind w:left="5760" w:hanging="360"/>
      </w:pPr>
      <w:rPr>
        <w:rFonts w:ascii="Courier New" w:hAnsi="Courier New" w:hint="default"/>
      </w:rPr>
    </w:lvl>
    <w:lvl w:ilvl="8" w:tplc="DA2A3262">
      <w:start w:val="1"/>
      <w:numFmt w:val="bullet"/>
      <w:lvlText w:val=""/>
      <w:lvlJc w:val="left"/>
      <w:pPr>
        <w:ind w:left="6480" w:hanging="360"/>
      </w:pPr>
      <w:rPr>
        <w:rFonts w:ascii="Wingdings" w:hAnsi="Wingdings" w:hint="default"/>
      </w:rPr>
    </w:lvl>
  </w:abstractNum>
  <w:abstractNum w:abstractNumId="78" w15:restartNumberingAfterBreak="0">
    <w:nsid w:val="620F518D"/>
    <w:multiLevelType w:val="hybridMultilevel"/>
    <w:tmpl w:val="20DE5F66"/>
    <w:lvl w:ilvl="0" w:tplc="5FC21D00">
      <w:start w:val="1"/>
      <w:numFmt w:val="bullet"/>
      <w:lvlText w:val="o"/>
      <w:lvlJc w:val="left"/>
      <w:pPr>
        <w:ind w:left="720" w:hanging="360"/>
      </w:pPr>
      <w:rPr>
        <w:rFonts w:ascii="&quot;Courier New&quot;" w:hAnsi="&quot;Courier New&quot;" w:hint="default"/>
      </w:rPr>
    </w:lvl>
    <w:lvl w:ilvl="1" w:tplc="EF86A9CE">
      <w:start w:val="1"/>
      <w:numFmt w:val="bullet"/>
      <w:lvlText w:val="o"/>
      <w:lvlJc w:val="left"/>
      <w:pPr>
        <w:ind w:left="1440" w:hanging="360"/>
      </w:pPr>
      <w:rPr>
        <w:rFonts w:ascii="Courier New" w:hAnsi="Courier New" w:hint="default"/>
      </w:rPr>
    </w:lvl>
    <w:lvl w:ilvl="2" w:tplc="EC8A0B50">
      <w:start w:val="1"/>
      <w:numFmt w:val="bullet"/>
      <w:lvlText w:val=""/>
      <w:lvlJc w:val="left"/>
      <w:pPr>
        <w:ind w:left="2160" w:hanging="360"/>
      </w:pPr>
      <w:rPr>
        <w:rFonts w:ascii="Wingdings" w:hAnsi="Wingdings" w:hint="default"/>
      </w:rPr>
    </w:lvl>
    <w:lvl w:ilvl="3" w:tplc="3834AE32">
      <w:start w:val="1"/>
      <w:numFmt w:val="bullet"/>
      <w:lvlText w:val=""/>
      <w:lvlJc w:val="left"/>
      <w:pPr>
        <w:ind w:left="2880" w:hanging="360"/>
      </w:pPr>
      <w:rPr>
        <w:rFonts w:ascii="Symbol" w:hAnsi="Symbol" w:hint="default"/>
      </w:rPr>
    </w:lvl>
    <w:lvl w:ilvl="4" w:tplc="5D7842E8">
      <w:start w:val="1"/>
      <w:numFmt w:val="bullet"/>
      <w:lvlText w:val="o"/>
      <w:lvlJc w:val="left"/>
      <w:pPr>
        <w:ind w:left="3600" w:hanging="360"/>
      </w:pPr>
      <w:rPr>
        <w:rFonts w:ascii="Courier New" w:hAnsi="Courier New" w:hint="default"/>
      </w:rPr>
    </w:lvl>
    <w:lvl w:ilvl="5" w:tplc="515214F8">
      <w:start w:val="1"/>
      <w:numFmt w:val="bullet"/>
      <w:lvlText w:val=""/>
      <w:lvlJc w:val="left"/>
      <w:pPr>
        <w:ind w:left="4320" w:hanging="360"/>
      </w:pPr>
      <w:rPr>
        <w:rFonts w:ascii="Wingdings" w:hAnsi="Wingdings" w:hint="default"/>
      </w:rPr>
    </w:lvl>
    <w:lvl w:ilvl="6" w:tplc="DF566D00">
      <w:start w:val="1"/>
      <w:numFmt w:val="bullet"/>
      <w:lvlText w:val=""/>
      <w:lvlJc w:val="left"/>
      <w:pPr>
        <w:ind w:left="5040" w:hanging="360"/>
      </w:pPr>
      <w:rPr>
        <w:rFonts w:ascii="Symbol" w:hAnsi="Symbol" w:hint="default"/>
      </w:rPr>
    </w:lvl>
    <w:lvl w:ilvl="7" w:tplc="300E15F6">
      <w:start w:val="1"/>
      <w:numFmt w:val="bullet"/>
      <w:lvlText w:val="o"/>
      <w:lvlJc w:val="left"/>
      <w:pPr>
        <w:ind w:left="5760" w:hanging="360"/>
      </w:pPr>
      <w:rPr>
        <w:rFonts w:ascii="Courier New" w:hAnsi="Courier New" w:hint="default"/>
      </w:rPr>
    </w:lvl>
    <w:lvl w:ilvl="8" w:tplc="05B43C5C">
      <w:start w:val="1"/>
      <w:numFmt w:val="bullet"/>
      <w:lvlText w:val=""/>
      <w:lvlJc w:val="left"/>
      <w:pPr>
        <w:ind w:left="6480" w:hanging="360"/>
      </w:pPr>
      <w:rPr>
        <w:rFonts w:ascii="Wingdings" w:hAnsi="Wingdings" w:hint="default"/>
      </w:rPr>
    </w:lvl>
  </w:abstractNum>
  <w:abstractNum w:abstractNumId="79" w15:restartNumberingAfterBreak="0">
    <w:nsid w:val="62162CA0"/>
    <w:multiLevelType w:val="hybridMultilevel"/>
    <w:tmpl w:val="6D4C95EC"/>
    <w:lvl w:ilvl="0" w:tplc="1C0A1B66">
      <w:start w:val="1"/>
      <w:numFmt w:val="bullet"/>
      <w:lvlText w:val="·"/>
      <w:lvlJc w:val="left"/>
      <w:pPr>
        <w:ind w:left="720" w:hanging="360"/>
      </w:pPr>
      <w:rPr>
        <w:rFonts w:ascii="Symbol" w:hAnsi="Symbol" w:hint="default"/>
      </w:rPr>
    </w:lvl>
    <w:lvl w:ilvl="1" w:tplc="948AFB52">
      <w:start w:val="1"/>
      <w:numFmt w:val="bullet"/>
      <w:lvlText w:val="o"/>
      <w:lvlJc w:val="left"/>
      <w:pPr>
        <w:ind w:left="1440" w:hanging="360"/>
      </w:pPr>
      <w:rPr>
        <w:rFonts w:ascii="Courier New" w:hAnsi="Courier New" w:hint="default"/>
      </w:rPr>
    </w:lvl>
    <w:lvl w:ilvl="2" w:tplc="FBC08E78">
      <w:start w:val="1"/>
      <w:numFmt w:val="bullet"/>
      <w:lvlText w:val=""/>
      <w:lvlJc w:val="left"/>
      <w:pPr>
        <w:ind w:left="2160" w:hanging="360"/>
      </w:pPr>
      <w:rPr>
        <w:rFonts w:ascii="Wingdings" w:hAnsi="Wingdings" w:hint="default"/>
      </w:rPr>
    </w:lvl>
    <w:lvl w:ilvl="3" w:tplc="3D16E8EE">
      <w:start w:val="1"/>
      <w:numFmt w:val="bullet"/>
      <w:lvlText w:val=""/>
      <w:lvlJc w:val="left"/>
      <w:pPr>
        <w:ind w:left="2880" w:hanging="360"/>
      </w:pPr>
      <w:rPr>
        <w:rFonts w:ascii="Symbol" w:hAnsi="Symbol" w:hint="default"/>
      </w:rPr>
    </w:lvl>
    <w:lvl w:ilvl="4" w:tplc="6ED8CFE8">
      <w:start w:val="1"/>
      <w:numFmt w:val="bullet"/>
      <w:lvlText w:val="o"/>
      <w:lvlJc w:val="left"/>
      <w:pPr>
        <w:ind w:left="3600" w:hanging="360"/>
      </w:pPr>
      <w:rPr>
        <w:rFonts w:ascii="Courier New" w:hAnsi="Courier New" w:hint="default"/>
      </w:rPr>
    </w:lvl>
    <w:lvl w:ilvl="5" w:tplc="8D3CB978">
      <w:start w:val="1"/>
      <w:numFmt w:val="bullet"/>
      <w:lvlText w:val=""/>
      <w:lvlJc w:val="left"/>
      <w:pPr>
        <w:ind w:left="4320" w:hanging="360"/>
      </w:pPr>
      <w:rPr>
        <w:rFonts w:ascii="Wingdings" w:hAnsi="Wingdings" w:hint="default"/>
      </w:rPr>
    </w:lvl>
    <w:lvl w:ilvl="6" w:tplc="B59EE644">
      <w:start w:val="1"/>
      <w:numFmt w:val="bullet"/>
      <w:lvlText w:val=""/>
      <w:lvlJc w:val="left"/>
      <w:pPr>
        <w:ind w:left="5040" w:hanging="360"/>
      </w:pPr>
      <w:rPr>
        <w:rFonts w:ascii="Symbol" w:hAnsi="Symbol" w:hint="default"/>
      </w:rPr>
    </w:lvl>
    <w:lvl w:ilvl="7" w:tplc="54FA9268">
      <w:start w:val="1"/>
      <w:numFmt w:val="bullet"/>
      <w:lvlText w:val="o"/>
      <w:lvlJc w:val="left"/>
      <w:pPr>
        <w:ind w:left="5760" w:hanging="360"/>
      </w:pPr>
      <w:rPr>
        <w:rFonts w:ascii="Courier New" w:hAnsi="Courier New" w:hint="default"/>
      </w:rPr>
    </w:lvl>
    <w:lvl w:ilvl="8" w:tplc="390A8A64">
      <w:start w:val="1"/>
      <w:numFmt w:val="bullet"/>
      <w:lvlText w:val=""/>
      <w:lvlJc w:val="left"/>
      <w:pPr>
        <w:ind w:left="6480" w:hanging="360"/>
      </w:pPr>
      <w:rPr>
        <w:rFonts w:ascii="Wingdings" w:hAnsi="Wingdings" w:hint="default"/>
      </w:rPr>
    </w:lvl>
  </w:abstractNum>
  <w:abstractNum w:abstractNumId="80" w15:restartNumberingAfterBreak="0">
    <w:nsid w:val="626CAD70"/>
    <w:multiLevelType w:val="hybridMultilevel"/>
    <w:tmpl w:val="6D4C6930"/>
    <w:lvl w:ilvl="0" w:tplc="F06275B4">
      <w:start w:val="1"/>
      <w:numFmt w:val="bullet"/>
      <w:lvlText w:val="·"/>
      <w:lvlJc w:val="left"/>
      <w:pPr>
        <w:ind w:left="720" w:hanging="360"/>
      </w:pPr>
      <w:rPr>
        <w:rFonts w:ascii="Symbol" w:hAnsi="Symbol" w:hint="default"/>
      </w:rPr>
    </w:lvl>
    <w:lvl w:ilvl="1" w:tplc="05806906">
      <w:start w:val="1"/>
      <w:numFmt w:val="bullet"/>
      <w:lvlText w:val="o"/>
      <w:lvlJc w:val="left"/>
      <w:pPr>
        <w:ind w:left="1440" w:hanging="360"/>
      </w:pPr>
      <w:rPr>
        <w:rFonts w:ascii="Courier New" w:hAnsi="Courier New" w:hint="default"/>
      </w:rPr>
    </w:lvl>
    <w:lvl w:ilvl="2" w:tplc="ACC20368">
      <w:start w:val="1"/>
      <w:numFmt w:val="bullet"/>
      <w:lvlText w:val=""/>
      <w:lvlJc w:val="left"/>
      <w:pPr>
        <w:ind w:left="2160" w:hanging="360"/>
      </w:pPr>
      <w:rPr>
        <w:rFonts w:ascii="Wingdings" w:hAnsi="Wingdings" w:hint="default"/>
      </w:rPr>
    </w:lvl>
    <w:lvl w:ilvl="3" w:tplc="E48C8150">
      <w:start w:val="1"/>
      <w:numFmt w:val="bullet"/>
      <w:lvlText w:val=""/>
      <w:lvlJc w:val="left"/>
      <w:pPr>
        <w:ind w:left="2880" w:hanging="360"/>
      </w:pPr>
      <w:rPr>
        <w:rFonts w:ascii="Symbol" w:hAnsi="Symbol" w:hint="default"/>
      </w:rPr>
    </w:lvl>
    <w:lvl w:ilvl="4" w:tplc="7428A818">
      <w:start w:val="1"/>
      <w:numFmt w:val="bullet"/>
      <w:lvlText w:val="o"/>
      <w:lvlJc w:val="left"/>
      <w:pPr>
        <w:ind w:left="3600" w:hanging="360"/>
      </w:pPr>
      <w:rPr>
        <w:rFonts w:ascii="Courier New" w:hAnsi="Courier New" w:hint="default"/>
      </w:rPr>
    </w:lvl>
    <w:lvl w:ilvl="5" w:tplc="3B6AA47E">
      <w:start w:val="1"/>
      <w:numFmt w:val="bullet"/>
      <w:lvlText w:val=""/>
      <w:lvlJc w:val="left"/>
      <w:pPr>
        <w:ind w:left="4320" w:hanging="360"/>
      </w:pPr>
      <w:rPr>
        <w:rFonts w:ascii="Wingdings" w:hAnsi="Wingdings" w:hint="default"/>
      </w:rPr>
    </w:lvl>
    <w:lvl w:ilvl="6" w:tplc="0F68519C">
      <w:start w:val="1"/>
      <w:numFmt w:val="bullet"/>
      <w:lvlText w:val=""/>
      <w:lvlJc w:val="left"/>
      <w:pPr>
        <w:ind w:left="5040" w:hanging="360"/>
      </w:pPr>
      <w:rPr>
        <w:rFonts w:ascii="Symbol" w:hAnsi="Symbol" w:hint="default"/>
      </w:rPr>
    </w:lvl>
    <w:lvl w:ilvl="7" w:tplc="5158356C">
      <w:start w:val="1"/>
      <w:numFmt w:val="bullet"/>
      <w:lvlText w:val="o"/>
      <w:lvlJc w:val="left"/>
      <w:pPr>
        <w:ind w:left="5760" w:hanging="360"/>
      </w:pPr>
      <w:rPr>
        <w:rFonts w:ascii="Courier New" w:hAnsi="Courier New" w:hint="default"/>
      </w:rPr>
    </w:lvl>
    <w:lvl w:ilvl="8" w:tplc="DF52DB2C">
      <w:start w:val="1"/>
      <w:numFmt w:val="bullet"/>
      <w:lvlText w:val=""/>
      <w:lvlJc w:val="left"/>
      <w:pPr>
        <w:ind w:left="6480" w:hanging="360"/>
      </w:pPr>
      <w:rPr>
        <w:rFonts w:ascii="Wingdings" w:hAnsi="Wingdings" w:hint="default"/>
      </w:rPr>
    </w:lvl>
  </w:abstractNum>
  <w:abstractNum w:abstractNumId="81" w15:restartNumberingAfterBreak="0">
    <w:nsid w:val="647E7D19"/>
    <w:multiLevelType w:val="hybridMultilevel"/>
    <w:tmpl w:val="0EFC5158"/>
    <w:lvl w:ilvl="0" w:tplc="2E909624">
      <w:start w:val="1"/>
      <w:numFmt w:val="bullet"/>
      <w:lvlText w:val="o"/>
      <w:lvlJc w:val="left"/>
      <w:pPr>
        <w:ind w:left="1250" w:hanging="360"/>
      </w:pPr>
      <w:rPr>
        <w:rFonts w:ascii="Courier New" w:hAnsi="Courier New" w:hint="default"/>
      </w:rPr>
    </w:lvl>
    <w:lvl w:ilvl="1" w:tplc="8C504AFE" w:tentative="1">
      <w:start w:val="1"/>
      <w:numFmt w:val="bullet"/>
      <w:lvlText w:val="o"/>
      <w:lvlJc w:val="left"/>
      <w:pPr>
        <w:ind w:left="1970" w:hanging="360"/>
      </w:pPr>
      <w:rPr>
        <w:rFonts w:ascii="Courier New" w:hAnsi="Courier New" w:hint="default"/>
      </w:rPr>
    </w:lvl>
    <w:lvl w:ilvl="2" w:tplc="5A284BF6" w:tentative="1">
      <w:start w:val="1"/>
      <w:numFmt w:val="bullet"/>
      <w:lvlText w:val=""/>
      <w:lvlJc w:val="left"/>
      <w:pPr>
        <w:ind w:left="2690" w:hanging="360"/>
      </w:pPr>
      <w:rPr>
        <w:rFonts w:ascii="Wingdings" w:hAnsi="Wingdings" w:hint="default"/>
      </w:rPr>
    </w:lvl>
    <w:lvl w:ilvl="3" w:tplc="726634BE" w:tentative="1">
      <w:start w:val="1"/>
      <w:numFmt w:val="bullet"/>
      <w:lvlText w:val=""/>
      <w:lvlJc w:val="left"/>
      <w:pPr>
        <w:ind w:left="3410" w:hanging="360"/>
      </w:pPr>
      <w:rPr>
        <w:rFonts w:ascii="Symbol" w:hAnsi="Symbol" w:hint="default"/>
      </w:rPr>
    </w:lvl>
    <w:lvl w:ilvl="4" w:tplc="C492BDE4" w:tentative="1">
      <w:start w:val="1"/>
      <w:numFmt w:val="bullet"/>
      <w:lvlText w:val="o"/>
      <w:lvlJc w:val="left"/>
      <w:pPr>
        <w:ind w:left="4130" w:hanging="360"/>
      </w:pPr>
      <w:rPr>
        <w:rFonts w:ascii="Courier New" w:hAnsi="Courier New" w:hint="default"/>
      </w:rPr>
    </w:lvl>
    <w:lvl w:ilvl="5" w:tplc="49C4413E" w:tentative="1">
      <w:start w:val="1"/>
      <w:numFmt w:val="bullet"/>
      <w:lvlText w:val=""/>
      <w:lvlJc w:val="left"/>
      <w:pPr>
        <w:ind w:left="4850" w:hanging="360"/>
      </w:pPr>
      <w:rPr>
        <w:rFonts w:ascii="Wingdings" w:hAnsi="Wingdings" w:hint="default"/>
      </w:rPr>
    </w:lvl>
    <w:lvl w:ilvl="6" w:tplc="6AA83354" w:tentative="1">
      <w:start w:val="1"/>
      <w:numFmt w:val="bullet"/>
      <w:lvlText w:val=""/>
      <w:lvlJc w:val="left"/>
      <w:pPr>
        <w:ind w:left="5570" w:hanging="360"/>
      </w:pPr>
      <w:rPr>
        <w:rFonts w:ascii="Symbol" w:hAnsi="Symbol" w:hint="default"/>
      </w:rPr>
    </w:lvl>
    <w:lvl w:ilvl="7" w:tplc="86A03C74" w:tentative="1">
      <w:start w:val="1"/>
      <w:numFmt w:val="bullet"/>
      <w:lvlText w:val="o"/>
      <w:lvlJc w:val="left"/>
      <w:pPr>
        <w:ind w:left="6290" w:hanging="360"/>
      </w:pPr>
      <w:rPr>
        <w:rFonts w:ascii="Courier New" w:hAnsi="Courier New" w:hint="default"/>
      </w:rPr>
    </w:lvl>
    <w:lvl w:ilvl="8" w:tplc="7EB09884" w:tentative="1">
      <w:start w:val="1"/>
      <w:numFmt w:val="bullet"/>
      <w:lvlText w:val=""/>
      <w:lvlJc w:val="left"/>
      <w:pPr>
        <w:ind w:left="7010" w:hanging="360"/>
      </w:pPr>
      <w:rPr>
        <w:rFonts w:ascii="Wingdings" w:hAnsi="Wingdings" w:hint="default"/>
      </w:rPr>
    </w:lvl>
  </w:abstractNum>
  <w:abstractNum w:abstractNumId="82" w15:restartNumberingAfterBreak="0">
    <w:nsid w:val="64A6E9B2"/>
    <w:multiLevelType w:val="hybridMultilevel"/>
    <w:tmpl w:val="FF7E2012"/>
    <w:lvl w:ilvl="0" w:tplc="A02885D8">
      <w:start w:val="1"/>
      <w:numFmt w:val="bullet"/>
      <w:lvlText w:val="§"/>
      <w:lvlJc w:val="left"/>
      <w:pPr>
        <w:ind w:left="720" w:hanging="360"/>
      </w:pPr>
      <w:rPr>
        <w:rFonts w:ascii="Wingdings" w:hAnsi="Wingdings" w:hint="default"/>
      </w:rPr>
    </w:lvl>
    <w:lvl w:ilvl="1" w:tplc="1FDEDB0A">
      <w:start w:val="1"/>
      <w:numFmt w:val="bullet"/>
      <w:lvlText w:val="o"/>
      <w:lvlJc w:val="left"/>
      <w:pPr>
        <w:ind w:left="1440" w:hanging="360"/>
      </w:pPr>
      <w:rPr>
        <w:rFonts w:ascii="Courier New" w:hAnsi="Courier New" w:hint="default"/>
      </w:rPr>
    </w:lvl>
    <w:lvl w:ilvl="2" w:tplc="D0E0D098">
      <w:start w:val="1"/>
      <w:numFmt w:val="bullet"/>
      <w:lvlText w:val=""/>
      <w:lvlJc w:val="left"/>
      <w:pPr>
        <w:ind w:left="2160" w:hanging="360"/>
      </w:pPr>
      <w:rPr>
        <w:rFonts w:ascii="Wingdings" w:hAnsi="Wingdings" w:hint="default"/>
      </w:rPr>
    </w:lvl>
    <w:lvl w:ilvl="3" w:tplc="D8D870F2">
      <w:start w:val="1"/>
      <w:numFmt w:val="bullet"/>
      <w:lvlText w:val=""/>
      <w:lvlJc w:val="left"/>
      <w:pPr>
        <w:ind w:left="2880" w:hanging="360"/>
      </w:pPr>
      <w:rPr>
        <w:rFonts w:ascii="Symbol" w:hAnsi="Symbol" w:hint="default"/>
      </w:rPr>
    </w:lvl>
    <w:lvl w:ilvl="4" w:tplc="8C7278EA">
      <w:start w:val="1"/>
      <w:numFmt w:val="bullet"/>
      <w:lvlText w:val="o"/>
      <w:lvlJc w:val="left"/>
      <w:pPr>
        <w:ind w:left="3600" w:hanging="360"/>
      </w:pPr>
      <w:rPr>
        <w:rFonts w:ascii="Courier New" w:hAnsi="Courier New" w:hint="default"/>
      </w:rPr>
    </w:lvl>
    <w:lvl w:ilvl="5" w:tplc="1618FB48">
      <w:start w:val="1"/>
      <w:numFmt w:val="bullet"/>
      <w:lvlText w:val=""/>
      <w:lvlJc w:val="left"/>
      <w:pPr>
        <w:ind w:left="4320" w:hanging="360"/>
      </w:pPr>
      <w:rPr>
        <w:rFonts w:ascii="Wingdings" w:hAnsi="Wingdings" w:hint="default"/>
      </w:rPr>
    </w:lvl>
    <w:lvl w:ilvl="6" w:tplc="A34A014C">
      <w:start w:val="1"/>
      <w:numFmt w:val="bullet"/>
      <w:lvlText w:val=""/>
      <w:lvlJc w:val="left"/>
      <w:pPr>
        <w:ind w:left="5040" w:hanging="360"/>
      </w:pPr>
      <w:rPr>
        <w:rFonts w:ascii="Symbol" w:hAnsi="Symbol" w:hint="default"/>
      </w:rPr>
    </w:lvl>
    <w:lvl w:ilvl="7" w:tplc="21CE32D0">
      <w:start w:val="1"/>
      <w:numFmt w:val="bullet"/>
      <w:lvlText w:val="o"/>
      <w:lvlJc w:val="left"/>
      <w:pPr>
        <w:ind w:left="5760" w:hanging="360"/>
      </w:pPr>
      <w:rPr>
        <w:rFonts w:ascii="Courier New" w:hAnsi="Courier New" w:hint="default"/>
      </w:rPr>
    </w:lvl>
    <w:lvl w:ilvl="8" w:tplc="BE263D36">
      <w:start w:val="1"/>
      <w:numFmt w:val="bullet"/>
      <w:lvlText w:val=""/>
      <w:lvlJc w:val="left"/>
      <w:pPr>
        <w:ind w:left="6480" w:hanging="360"/>
      </w:pPr>
      <w:rPr>
        <w:rFonts w:ascii="Wingdings" w:hAnsi="Wingdings" w:hint="default"/>
      </w:rPr>
    </w:lvl>
  </w:abstractNum>
  <w:abstractNum w:abstractNumId="83" w15:restartNumberingAfterBreak="0">
    <w:nsid w:val="650D0356"/>
    <w:multiLevelType w:val="hybridMultilevel"/>
    <w:tmpl w:val="E234AA84"/>
    <w:lvl w:ilvl="0" w:tplc="09788AF8">
      <w:start w:val="1"/>
      <w:numFmt w:val="bullet"/>
      <w:lvlText w:val="·"/>
      <w:lvlJc w:val="left"/>
      <w:pPr>
        <w:ind w:left="720" w:hanging="360"/>
      </w:pPr>
      <w:rPr>
        <w:rFonts w:ascii="Symbol" w:hAnsi="Symbol" w:hint="default"/>
      </w:rPr>
    </w:lvl>
    <w:lvl w:ilvl="1" w:tplc="E0746460">
      <w:start w:val="1"/>
      <w:numFmt w:val="bullet"/>
      <w:lvlText w:val="o"/>
      <w:lvlJc w:val="left"/>
      <w:pPr>
        <w:ind w:left="1440" w:hanging="360"/>
      </w:pPr>
      <w:rPr>
        <w:rFonts w:ascii="Courier New" w:hAnsi="Courier New" w:hint="default"/>
      </w:rPr>
    </w:lvl>
    <w:lvl w:ilvl="2" w:tplc="3D4870A8">
      <w:start w:val="1"/>
      <w:numFmt w:val="bullet"/>
      <w:lvlText w:val=""/>
      <w:lvlJc w:val="left"/>
      <w:pPr>
        <w:ind w:left="2160" w:hanging="360"/>
      </w:pPr>
      <w:rPr>
        <w:rFonts w:ascii="Wingdings" w:hAnsi="Wingdings" w:hint="default"/>
      </w:rPr>
    </w:lvl>
    <w:lvl w:ilvl="3" w:tplc="5FE8D4CC">
      <w:start w:val="1"/>
      <w:numFmt w:val="bullet"/>
      <w:lvlText w:val=""/>
      <w:lvlJc w:val="left"/>
      <w:pPr>
        <w:ind w:left="2880" w:hanging="360"/>
      </w:pPr>
      <w:rPr>
        <w:rFonts w:ascii="Symbol" w:hAnsi="Symbol" w:hint="default"/>
      </w:rPr>
    </w:lvl>
    <w:lvl w:ilvl="4" w:tplc="426212F0">
      <w:start w:val="1"/>
      <w:numFmt w:val="bullet"/>
      <w:lvlText w:val="o"/>
      <w:lvlJc w:val="left"/>
      <w:pPr>
        <w:ind w:left="3600" w:hanging="360"/>
      </w:pPr>
      <w:rPr>
        <w:rFonts w:ascii="Courier New" w:hAnsi="Courier New" w:hint="default"/>
      </w:rPr>
    </w:lvl>
    <w:lvl w:ilvl="5" w:tplc="083C35F4">
      <w:start w:val="1"/>
      <w:numFmt w:val="bullet"/>
      <w:lvlText w:val=""/>
      <w:lvlJc w:val="left"/>
      <w:pPr>
        <w:ind w:left="4320" w:hanging="360"/>
      </w:pPr>
      <w:rPr>
        <w:rFonts w:ascii="Wingdings" w:hAnsi="Wingdings" w:hint="default"/>
      </w:rPr>
    </w:lvl>
    <w:lvl w:ilvl="6" w:tplc="4074FFF4">
      <w:start w:val="1"/>
      <w:numFmt w:val="bullet"/>
      <w:lvlText w:val=""/>
      <w:lvlJc w:val="left"/>
      <w:pPr>
        <w:ind w:left="5040" w:hanging="360"/>
      </w:pPr>
      <w:rPr>
        <w:rFonts w:ascii="Symbol" w:hAnsi="Symbol" w:hint="default"/>
      </w:rPr>
    </w:lvl>
    <w:lvl w:ilvl="7" w:tplc="C74A0354">
      <w:start w:val="1"/>
      <w:numFmt w:val="bullet"/>
      <w:lvlText w:val="o"/>
      <w:lvlJc w:val="left"/>
      <w:pPr>
        <w:ind w:left="5760" w:hanging="360"/>
      </w:pPr>
      <w:rPr>
        <w:rFonts w:ascii="Courier New" w:hAnsi="Courier New" w:hint="default"/>
      </w:rPr>
    </w:lvl>
    <w:lvl w:ilvl="8" w:tplc="00CE3DA4">
      <w:start w:val="1"/>
      <w:numFmt w:val="bullet"/>
      <w:lvlText w:val=""/>
      <w:lvlJc w:val="left"/>
      <w:pPr>
        <w:ind w:left="6480" w:hanging="360"/>
      </w:pPr>
      <w:rPr>
        <w:rFonts w:ascii="Wingdings" w:hAnsi="Wingdings" w:hint="default"/>
      </w:rPr>
    </w:lvl>
  </w:abstractNum>
  <w:abstractNum w:abstractNumId="84" w15:restartNumberingAfterBreak="0">
    <w:nsid w:val="65D73997"/>
    <w:multiLevelType w:val="hybridMultilevel"/>
    <w:tmpl w:val="375C1B02"/>
    <w:lvl w:ilvl="0" w:tplc="9EEAE76E">
      <w:start w:val="1"/>
      <w:numFmt w:val="bullet"/>
      <w:lvlText w:val="o"/>
      <w:lvlJc w:val="left"/>
      <w:pPr>
        <w:ind w:left="1720" w:hanging="360"/>
      </w:pPr>
      <w:rPr>
        <w:rFonts w:ascii="Courier New" w:hAnsi="Courier New" w:hint="default"/>
      </w:rPr>
    </w:lvl>
    <w:lvl w:ilvl="1" w:tplc="24C4E33A" w:tentative="1">
      <w:start w:val="1"/>
      <w:numFmt w:val="bullet"/>
      <w:lvlText w:val="o"/>
      <w:lvlJc w:val="left"/>
      <w:pPr>
        <w:ind w:left="2440" w:hanging="360"/>
      </w:pPr>
      <w:rPr>
        <w:rFonts w:ascii="Courier New" w:hAnsi="Courier New" w:hint="default"/>
      </w:rPr>
    </w:lvl>
    <w:lvl w:ilvl="2" w:tplc="B6186800" w:tentative="1">
      <w:start w:val="1"/>
      <w:numFmt w:val="bullet"/>
      <w:lvlText w:val=""/>
      <w:lvlJc w:val="left"/>
      <w:pPr>
        <w:ind w:left="3160" w:hanging="360"/>
      </w:pPr>
      <w:rPr>
        <w:rFonts w:ascii="Wingdings" w:hAnsi="Wingdings" w:hint="default"/>
      </w:rPr>
    </w:lvl>
    <w:lvl w:ilvl="3" w:tplc="2D5EE130" w:tentative="1">
      <w:start w:val="1"/>
      <w:numFmt w:val="bullet"/>
      <w:lvlText w:val=""/>
      <w:lvlJc w:val="left"/>
      <w:pPr>
        <w:ind w:left="3880" w:hanging="360"/>
      </w:pPr>
      <w:rPr>
        <w:rFonts w:ascii="Symbol" w:hAnsi="Symbol" w:hint="default"/>
      </w:rPr>
    </w:lvl>
    <w:lvl w:ilvl="4" w:tplc="A0A66EC8" w:tentative="1">
      <w:start w:val="1"/>
      <w:numFmt w:val="bullet"/>
      <w:lvlText w:val="o"/>
      <w:lvlJc w:val="left"/>
      <w:pPr>
        <w:ind w:left="4600" w:hanging="360"/>
      </w:pPr>
      <w:rPr>
        <w:rFonts w:ascii="Courier New" w:hAnsi="Courier New" w:hint="default"/>
      </w:rPr>
    </w:lvl>
    <w:lvl w:ilvl="5" w:tplc="4F92E654" w:tentative="1">
      <w:start w:val="1"/>
      <w:numFmt w:val="bullet"/>
      <w:lvlText w:val=""/>
      <w:lvlJc w:val="left"/>
      <w:pPr>
        <w:ind w:left="5320" w:hanging="360"/>
      </w:pPr>
      <w:rPr>
        <w:rFonts w:ascii="Wingdings" w:hAnsi="Wingdings" w:hint="default"/>
      </w:rPr>
    </w:lvl>
    <w:lvl w:ilvl="6" w:tplc="D924ECE0" w:tentative="1">
      <w:start w:val="1"/>
      <w:numFmt w:val="bullet"/>
      <w:lvlText w:val=""/>
      <w:lvlJc w:val="left"/>
      <w:pPr>
        <w:ind w:left="6040" w:hanging="360"/>
      </w:pPr>
      <w:rPr>
        <w:rFonts w:ascii="Symbol" w:hAnsi="Symbol" w:hint="default"/>
      </w:rPr>
    </w:lvl>
    <w:lvl w:ilvl="7" w:tplc="DEA85212" w:tentative="1">
      <w:start w:val="1"/>
      <w:numFmt w:val="bullet"/>
      <w:lvlText w:val="o"/>
      <w:lvlJc w:val="left"/>
      <w:pPr>
        <w:ind w:left="6760" w:hanging="360"/>
      </w:pPr>
      <w:rPr>
        <w:rFonts w:ascii="Courier New" w:hAnsi="Courier New" w:hint="default"/>
      </w:rPr>
    </w:lvl>
    <w:lvl w:ilvl="8" w:tplc="CFDEFF52" w:tentative="1">
      <w:start w:val="1"/>
      <w:numFmt w:val="bullet"/>
      <w:lvlText w:val=""/>
      <w:lvlJc w:val="left"/>
      <w:pPr>
        <w:ind w:left="7480" w:hanging="360"/>
      </w:pPr>
      <w:rPr>
        <w:rFonts w:ascii="Wingdings" w:hAnsi="Wingdings" w:hint="default"/>
      </w:rPr>
    </w:lvl>
  </w:abstractNum>
  <w:abstractNum w:abstractNumId="85" w15:restartNumberingAfterBreak="0">
    <w:nsid w:val="68875C7A"/>
    <w:multiLevelType w:val="hybridMultilevel"/>
    <w:tmpl w:val="F96A04BE"/>
    <w:lvl w:ilvl="0" w:tplc="38A447FC">
      <w:start w:val="1"/>
      <w:numFmt w:val="bullet"/>
      <w:lvlText w:val=""/>
      <w:lvlJc w:val="left"/>
      <w:pPr>
        <w:ind w:left="2160" w:hanging="360"/>
      </w:pPr>
      <w:rPr>
        <w:rFonts w:ascii="Wingdings" w:hAnsi="Wingdings" w:hint="default"/>
      </w:rPr>
    </w:lvl>
    <w:lvl w:ilvl="1" w:tplc="20A81564" w:tentative="1">
      <w:start w:val="1"/>
      <w:numFmt w:val="bullet"/>
      <w:lvlText w:val="o"/>
      <w:lvlJc w:val="left"/>
      <w:pPr>
        <w:ind w:left="2880" w:hanging="360"/>
      </w:pPr>
      <w:rPr>
        <w:rFonts w:ascii="Courier New" w:hAnsi="Courier New" w:hint="default"/>
      </w:rPr>
    </w:lvl>
    <w:lvl w:ilvl="2" w:tplc="227899CA" w:tentative="1">
      <w:start w:val="1"/>
      <w:numFmt w:val="bullet"/>
      <w:lvlText w:val=""/>
      <w:lvlJc w:val="left"/>
      <w:pPr>
        <w:ind w:left="3600" w:hanging="360"/>
      </w:pPr>
      <w:rPr>
        <w:rFonts w:ascii="Wingdings" w:hAnsi="Wingdings" w:hint="default"/>
      </w:rPr>
    </w:lvl>
    <w:lvl w:ilvl="3" w:tplc="5F34C8C2" w:tentative="1">
      <w:start w:val="1"/>
      <w:numFmt w:val="bullet"/>
      <w:lvlText w:val=""/>
      <w:lvlJc w:val="left"/>
      <w:pPr>
        <w:ind w:left="4320" w:hanging="360"/>
      </w:pPr>
      <w:rPr>
        <w:rFonts w:ascii="Symbol" w:hAnsi="Symbol" w:hint="default"/>
      </w:rPr>
    </w:lvl>
    <w:lvl w:ilvl="4" w:tplc="553C45D2" w:tentative="1">
      <w:start w:val="1"/>
      <w:numFmt w:val="bullet"/>
      <w:lvlText w:val="o"/>
      <w:lvlJc w:val="left"/>
      <w:pPr>
        <w:ind w:left="5040" w:hanging="360"/>
      </w:pPr>
      <w:rPr>
        <w:rFonts w:ascii="Courier New" w:hAnsi="Courier New" w:hint="default"/>
      </w:rPr>
    </w:lvl>
    <w:lvl w:ilvl="5" w:tplc="057CA414" w:tentative="1">
      <w:start w:val="1"/>
      <w:numFmt w:val="bullet"/>
      <w:lvlText w:val=""/>
      <w:lvlJc w:val="left"/>
      <w:pPr>
        <w:ind w:left="5760" w:hanging="360"/>
      </w:pPr>
      <w:rPr>
        <w:rFonts w:ascii="Wingdings" w:hAnsi="Wingdings" w:hint="default"/>
      </w:rPr>
    </w:lvl>
    <w:lvl w:ilvl="6" w:tplc="FD7C2B74" w:tentative="1">
      <w:start w:val="1"/>
      <w:numFmt w:val="bullet"/>
      <w:lvlText w:val=""/>
      <w:lvlJc w:val="left"/>
      <w:pPr>
        <w:ind w:left="6480" w:hanging="360"/>
      </w:pPr>
      <w:rPr>
        <w:rFonts w:ascii="Symbol" w:hAnsi="Symbol" w:hint="default"/>
      </w:rPr>
    </w:lvl>
    <w:lvl w:ilvl="7" w:tplc="5FD6E98A" w:tentative="1">
      <w:start w:val="1"/>
      <w:numFmt w:val="bullet"/>
      <w:lvlText w:val="o"/>
      <w:lvlJc w:val="left"/>
      <w:pPr>
        <w:ind w:left="7200" w:hanging="360"/>
      </w:pPr>
      <w:rPr>
        <w:rFonts w:ascii="Courier New" w:hAnsi="Courier New" w:hint="default"/>
      </w:rPr>
    </w:lvl>
    <w:lvl w:ilvl="8" w:tplc="E180869A" w:tentative="1">
      <w:start w:val="1"/>
      <w:numFmt w:val="bullet"/>
      <w:lvlText w:val=""/>
      <w:lvlJc w:val="left"/>
      <w:pPr>
        <w:ind w:left="7920" w:hanging="360"/>
      </w:pPr>
      <w:rPr>
        <w:rFonts w:ascii="Wingdings" w:hAnsi="Wingdings" w:hint="default"/>
      </w:rPr>
    </w:lvl>
  </w:abstractNum>
  <w:abstractNum w:abstractNumId="86" w15:restartNumberingAfterBreak="0">
    <w:nsid w:val="6BF545D2"/>
    <w:multiLevelType w:val="hybridMultilevel"/>
    <w:tmpl w:val="ED1E4A16"/>
    <w:lvl w:ilvl="0" w:tplc="A526458A">
      <w:start w:val="1"/>
      <w:numFmt w:val="bullet"/>
      <w:lvlText w:val="·"/>
      <w:lvlJc w:val="left"/>
      <w:pPr>
        <w:ind w:left="720" w:hanging="360"/>
      </w:pPr>
      <w:rPr>
        <w:rFonts w:ascii="Symbol" w:hAnsi="Symbol" w:hint="default"/>
      </w:rPr>
    </w:lvl>
    <w:lvl w:ilvl="1" w:tplc="1FE4F580">
      <w:start w:val="1"/>
      <w:numFmt w:val="bullet"/>
      <w:lvlText w:val="o"/>
      <w:lvlJc w:val="left"/>
      <w:pPr>
        <w:ind w:left="1440" w:hanging="360"/>
      </w:pPr>
      <w:rPr>
        <w:rFonts w:ascii="Courier New" w:hAnsi="Courier New" w:hint="default"/>
      </w:rPr>
    </w:lvl>
    <w:lvl w:ilvl="2" w:tplc="CCA8E30C">
      <w:start w:val="1"/>
      <w:numFmt w:val="bullet"/>
      <w:lvlText w:val=""/>
      <w:lvlJc w:val="left"/>
      <w:pPr>
        <w:ind w:left="2160" w:hanging="360"/>
      </w:pPr>
      <w:rPr>
        <w:rFonts w:ascii="Wingdings" w:hAnsi="Wingdings" w:hint="default"/>
      </w:rPr>
    </w:lvl>
    <w:lvl w:ilvl="3" w:tplc="C70A42FC">
      <w:start w:val="1"/>
      <w:numFmt w:val="bullet"/>
      <w:lvlText w:val=""/>
      <w:lvlJc w:val="left"/>
      <w:pPr>
        <w:ind w:left="2880" w:hanging="360"/>
      </w:pPr>
      <w:rPr>
        <w:rFonts w:ascii="Symbol" w:hAnsi="Symbol" w:hint="default"/>
      </w:rPr>
    </w:lvl>
    <w:lvl w:ilvl="4" w:tplc="0F92DA42">
      <w:start w:val="1"/>
      <w:numFmt w:val="bullet"/>
      <w:lvlText w:val="o"/>
      <w:lvlJc w:val="left"/>
      <w:pPr>
        <w:ind w:left="3600" w:hanging="360"/>
      </w:pPr>
      <w:rPr>
        <w:rFonts w:ascii="Courier New" w:hAnsi="Courier New" w:hint="default"/>
      </w:rPr>
    </w:lvl>
    <w:lvl w:ilvl="5" w:tplc="AA4CDB28">
      <w:start w:val="1"/>
      <w:numFmt w:val="bullet"/>
      <w:lvlText w:val=""/>
      <w:lvlJc w:val="left"/>
      <w:pPr>
        <w:ind w:left="4320" w:hanging="360"/>
      </w:pPr>
      <w:rPr>
        <w:rFonts w:ascii="Wingdings" w:hAnsi="Wingdings" w:hint="default"/>
      </w:rPr>
    </w:lvl>
    <w:lvl w:ilvl="6" w:tplc="195AEFE8">
      <w:start w:val="1"/>
      <w:numFmt w:val="bullet"/>
      <w:lvlText w:val=""/>
      <w:lvlJc w:val="left"/>
      <w:pPr>
        <w:ind w:left="5040" w:hanging="360"/>
      </w:pPr>
      <w:rPr>
        <w:rFonts w:ascii="Symbol" w:hAnsi="Symbol" w:hint="default"/>
      </w:rPr>
    </w:lvl>
    <w:lvl w:ilvl="7" w:tplc="50FC4E1C">
      <w:start w:val="1"/>
      <w:numFmt w:val="bullet"/>
      <w:lvlText w:val="o"/>
      <w:lvlJc w:val="left"/>
      <w:pPr>
        <w:ind w:left="5760" w:hanging="360"/>
      </w:pPr>
      <w:rPr>
        <w:rFonts w:ascii="Courier New" w:hAnsi="Courier New" w:hint="default"/>
      </w:rPr>
    </w:lvl>
    <w:lvl w:ilvl="8" w:tplc="FC32A5C0">
      <w:start w:val="1"/>
      <w:numFmt w:val="bullet"/>
      <w:lvlText w:val=""/>
      <w:lvlJc w:val="left"/>
      <w:pPr>
        <w:ind w:left="6480" w:hanging="360"/>
      </w:pPr>
      <w:rPr>
        <w:rFonts w:ascii="Wingdings" w:hAnsi="Wingdings" w:hint="default"/>
      </w:rPr>
    </w:lvl>
  </w:abstractNum>
  <w:abstractNum w:abstractNumId="87" w15:restartNumberingAfterBreak="0">
    <w:nsid w:val="6CDA355B"/>
    <w:multiLevelType w:val="hybridMultilevel"/>
    <w:tmpl w:val="7924B932"/>
    <w:lvl w:ilvl="0" w:tplc="DD301488">
      <w:start w:val="1"/>
      <w:numFmt w:val="bullet"/>
      <w:lvlText w:val="§"/>
      <w:lvlJc w:val="left"/>
      <w:pPr>
        <w:ind w:left="2160" w:hanging="360"/>
      </w:pPr>
      <w:rPr>
        <w:rFonts w:ascii="Wingdings" w:hAnsi="Wingdings" w:hint="default"/>
      </w:rPr>
    </w:lvl>
    <w:lvl w:ilvl="1" w:tplc="01DC938A" w:tentative="1">
      <w:start w:val="1"/>
      <w:numFmt w:val="bullet"/>
      <w:lvlText w:val="o"/>
      <w:lvlJc w:val="left"/>
      <w:pPr>
        <w:ind w:left="2880" w:hanging="360"/>
      </w:pPr>
      <w:rPr>
        <w:rFonts w:ascii="Courier New" w:hAnsi="Courier New" w:hint="default"/>
      </w:rPr>
    </w:lvl>
    <w:lvl w:ilvl="2" w:tplc="98BCCCFE" w:tentative="1">
      <w:start w:val="1"/>
      <w:numFmt w:val="bullet"/>
      <w:lvlText w:val=""/>
      <w:lvlJc w:val="left"/>
      <w:pPr>
        <w:ind w:left="3600" w:hanging="360"/>
      </w:pPr>
      <w:rPr>
        <w:rFonts w:ascii="Wingdings" w:hAnsi="Wingdings" w:hint="default"/>
      </w:rPr>
    </w:lvl>
    <w:lvl w:ilvl="3" w:tplc="A71A2810" w:tentative="1">
      <w:start w:val="1"/>
      <w:numFmt w:val="bullet"/>
      <w:lvlText w:val=""/>
      <w:lvlJc w:val="left"/>
      <w:pPr>
        <w:ind w:left="4320" w:hanging="360"/>
      </w:pPr>
      <w:rPr>
        <w:rFonts w:ascii="Symbol" w:hAnsi="Symbol" w:hint="default"/>
      </w:rPr>
    </w:lvl>
    <w:lvl w:ilvl="4" w:tplc="34482716" w:tentative="1">
      <w:start w:val="1"/>
      <w:numFmt w:val="bullet"/>
      <w:lvlText w:val="o"/>
      <w:lvlJc w:val="left"/>
      <w:pPr>
        <w:ind w:left="5040" w:hanging="360"/>
      </w:pPr>
      <w:rPr>
        <w:rFonts w:ascii="Courier New" w:hAnsi="Courier New" w:hint="default"/>
      </w:rPr>
    </w:lvl>
    <w:lvl w:ilvl="5" w:tplc="C222267A" w:tentative="1">
      <w:start w:val="1"/>
      <w:numFmt w:val="bullet"/>
      <w:lvlText w:val=""/>
      <w:lvlJc w:val="left"/>
      <w:pPr>
        <w:ind w:left="5760" w:hanging="360"/>
      </w:pPr>
      <w:rPr>
        <w:rFonts w:ascii="Wingdings" w:hAnsi="Wingdings" w:hint="default"/>
      </w:rPr>
    </w:lvl>
    <w:lvl w:ilvl="6" w:tplc="60EEFDC4" w:tentative="1">
      <w:start w:val="1"/>
      <w:numFmt w:val="bullet"/>
      <w:lvlText w:val=""/>
      <w:lvlJc w:val="left"/>
      <w:pPr>
        <w:ind w:left="6480" w:hanging="360"/>
      </w:pPr>
      <w:rPr>
        <w:rFonts w:ascii="Symbol" w:hAnsi="Symbol" w:hint="default"/>
      </w:rPr>
    </w:lvl>
    <w:lvl w:ilvl="7" w:tplc="D47ACD5E" w:tentative="1">
      <w:start w:val="1"/>
      <w:numFmt w:val="bullet"/>
      <w:lvlText w:val="o"/>
      <w:lvlJc w:val="left"/>
      <w:pPr>
        <w:ind w:left="7200" w:hanging="360"/>
      </w:pPr>
      <w:rPr>
        <w:rFonts w:ascii="Courier New" w:hAnsi="Courier New" w:hint="default"/>
      </w:rPr>
    </w:lvl>
    <w:lvl w:ilvl="8" w:tplc="3DF68360" w:tentative="1">
      <w:start w:val="1"/>
      <w:numFmt w:val="bullet"/>
      <w:lvlText w:val=""/>
      <w:lvlJc w:val="left"/>
      <w:pPr>
        <w:ind w:left="7920" w:hanging="360"/>
      </w:pPr>
      <w:rPr>
        <w:rFonts w:ascii="Wingdings" w:hAnsi="Wingdings" w:hint="default"/>
      </w:rPr>
    </w:lvl>
  </w:abstractNum>
  <w:abstractNum w:abstractNumId="88" w15:restartNumberingAfterBreak="0">
    <w:nsid w:val="6D4A7D2A"/>
    <w:multiLevelType w:val="hybridMultilevel"/>
    <w:tmpl w:val="269C7FFE"/>
    <w:lvl w:ilvl="0" w:tplc="EBF47C9C">
      <w:start w:val="1"/>
      <w:numFmt w:val="bullet"/>
      <w:lvlText w:val=""/>
      <w:lvlJc w:val="left"/>
      <w:pPr>
        <w:ind w:left="2440" w:hanging="360"/>
      </w:pPr>
      <w:rPr>
        <w:rFonts w:ascii="Wingdings" w:hAnsi="Wingdings" w:hint="default"/>
      </w:rPr>
    </w:lvl>
    <w:lvl w:ilvl="1" w:tplc="D74C2EA8" w:tentative="1">
      <w:start w:val="1"/>
      <w:numFmt w:val="bullet"/>
      <w:lvlText w:val="o"/>
      <w:lvlJc w:val="left"/>
      <w:pPr>
        <w:ind w:left="3160" w:hanging="360"/>
      </w:pPr>
      <w:rPr>
        <w:rFonts w:ascii="Courier New" w:hAnsi="Courier New" w:hint="default"/>
      </w:rPr>
    </w:lvl>
    <w:lvl w:ilvl="2" w:tplc="6616B256" w:tentative="1">
      <w:start w:val="1"/>
      <w:numFmt w:val="bullet"/>
      <w:lvlText w:val=""/>
      <w:lvlJc w:val="left"/>
      <w:pPr>
        <w:ind w:left="3880" w:hanging="360"/>
      </w:pPr>
      <w:rPr>
        <w:rFonts w:ascii="Wingdings" w:hAnsi="Wingdings" w:hint="default"/>
      </w:rPr>
    </w:lvl>
    <w:lvl w:ilvl="3" w:tplc="2634F38A" w:tentative="1">
      <w:start w:val="1"/>
      <w:numFmt w:val="bullet"/>
      <w:lvlText w:val=""/>
      <w:lvlJc w:val="left"/>
      <w:pPr>
        <w:ind w:left="4600" w:hanging="360"/>
      </w:pPr>
      <w:rPr>
        <w:rFonts w:ascii="Symbol" w:hAnsi="Symbol" w:hint="default"/>
      </w:rPr>
    </w:lvl>
    <w:lvl w:ilvl="4" w:tplc="8EA6FC98" w:tentative="1">
      <w:start w:val="1"/>
      <w:numFmt w:val="bullet"/>
      <w:lvlText w:val="o"/>
      <w:lvlJc w:val="left"/>
      <w:pPr>
        <w:ind w:left="5320" w:hanging="360"/>
      </w:pPr>
      <w:rPr>
        <w:rFonts w:ascii="Courier New" w:hAnsi="Courier New" w:hint="default"/>
      </w:rPr>
    </w:lvl>
    <w:lvl w:ilvl="5" w:tplc="FDD47408" w:tentative="1">
      <w:start w:val="1"/>
      <w:numFmt w:val="bullet"/>
      <w:lvlText w:val=""/>
      <w:lvlJc w:val="left"/>
      <w:pPr>
        <w:ind w:left="6040" w:hanging="360"/>
      </w:pPr>
      <w:rPr>
        <w:rFonts w:ascii="Wingdings" w:hAnsi="Wingdings" w:hint="default"/>
      </w:rPr>
    </w:lvl>
    <w:lvl w:ilvl="6" w:tplc="C53AB4AC" w:tentative="1">
      <w:start w:val="1"/>
      <w:numFmt w:val="bullet"/>
      <w:lvlText w:val=""/>
      <w:lvlJc w:val="left"/>
      <w:pPr>
        <w:ind w:left="6760" w:hanging="360"/>
      </w:pPr>
      <w:rPr>
        <w:rFonts w:ascii="Symbol" w:hAnsi="Symbol" w:hint="default"/>
      </w:rPr>
    </w:lvl>
    <w:lvl w:ilvl="7" w:tplc="D2DA7C96" w:tentative="1">
      <w:start w:val="1"/>
      <w:numFmt w:val="bullet"/>
      <w:lvlText w:val="o"/>
      <w:lvlJc w:val="left"/>
      <w:pPr>
        <w:ind w:left="7480" w:hanging="360"/>
      </w:pPr>
      <w:rPr>
        <w:rFonts w:ascii="Courier New" w:hAnsi="Courier New" w:hint="default"/>
      </w:rPr>
    </w:lvl>
    <w:lvl w:ilvl="8" w:tplc="ECAAD930" w:tentative="1">
      <w:start w:val="1"/>
      <w:numFmt w:val="bullet"/>
      <w:lvlText w:val=""/>
      <w:lvlJc w:val="left"/>
      <w:pPr>
        <w:ind w:left="8200" w:hanging="360"/>
      </w:pPr>
      <w:rPr>
        <w:rFonts w:ascii="Wingdings" w:hAnsi="Wingdings" w:hint="default"/>
      </w:rPr>
    </w:lvl>
  </w:abstractNum>
  <w:abstractNum w:abstractNumId="89" w15:restartNumberingAfterBreak="0">
    <w:nsid w:val="6E05A42E"/>
    <w:multiLevelType w:val="hybridMultilevel"/>
    <w:tmpl w:val="135CF164"/>
    <w:lvl w:ilvl="0" w:tplc="423A15CC">
      <w:start w:val="1"/>
      <w:numFmt w:val="bullet"/>
      <w:lvlText w:val="§"/>
      <w:lvlJc w:val="left"/>
      <w:pPr>
        <w:ind w:left="720" w:hanging="360"/>
      </w:pPr>
      <w:rPr>
        <w:rFonts w:ascii="Wingdings" w:hAnsi="Wingdings" w:hint="default"/>
      </w:rPr>
    </w:lvl>
    <w:lvl w:ilvl="1" w:tplc="A7C84538">
      <w:start w:val="1"/>
      <w:numFmt w:val="bullet"/>
      <w:lvlText w:val="o"/>
      <w:lvlJc w:val="left"/>
      <w:pPr>
        <w:ind w:left="1440" w:hanging="360"/>
      </w:pPr>
      <w:rPr>
        <w:rFonts w:ascii="Courier New" w:hAnsi="Courier New" w:hint="default"/>
      </w:rPr>
    </w:lvl>
    <w:lvl w:ilvl="2" w:tplc="EAA681EC">
      <w:start w:val="1"/>
      <w:numFmt w:val="bullet"/>
      <w:lvlText w:val=""/>
      <w:lvlJc w:val="left"/>
      <w:pPr>
        <w:ind w:left="2160" w:hanging="360"/>
      </w:pPr>
      <w:rPr>
        <w:rFonts w:ascii="Wingdings" w:hAnsi="Wingdings" w:hint="default"/>
      </w:rPr>
    </w:lvl>
    <w:lvl w:ilvl="3" w:tplc="AF2227F4">
      <w:start w:val="1"/>
      <w:numFmt w:val="bullet"/>
      <w:lvlText w:val=""/>
      <w:lvlJc w:val="left"/>
      <w:pPr>
        <w:ind w:left="2880" w:hanging="360"/>
      </w:pPr>
      <w:rPr>
        <w:rFonts w:ascii="Symbol" w:hAnsi="Symbol" w:hint="default"/>
      </w:rPr>
    </w:lvl>
    <w:lvl w:ilvl="4" w:tplc="138412CE">
      <w:start w:val="1"/>
      <w:numFmt w:val="bullet"/>
      <w:lvlText w:val="o"/>
      <w:lvlJc w:val="left"/>
      <w:pPr>
        <w:ind w:left="3600" w:hanging="360"/>
      </w:pPr>
      <w:rPr>
        <w:rFonts w:ascii="Courier New" w:hAnsi="Courier New" w:hint="default"/>
      </w:rPr>
    </w:lvl>
    <w:lvl w:ilvl="5" w:tplc="BA3C34C4">
      <w:start w:val="1"/>
      <w:numFmt w:val="bullet"/>
      <w:lvlText w:val=""/>
      <w:lvlJc w:val="left"/>
      <w:pPr>
        <w:ind w:left="4320" w:hanging="360"/>
      </w:pPr>
      <w:rPr>
        <w:rFonts w:ascii="Wingdings" w:hAnsi="Wingdings" w:hint="default"/>
      </w:rPr>
    </w:lvl>
    <w:lvl w:ilvl="6" w:tplc="9EFC9C4C">
      <w:start w:val="1"/>
      <w:numFmt w:val="bullet"/>
      <w:lvlText w:val=""/>
      <w:lvlJc w:val="left"/>
      <w:pPr>
        <w:ind w:left="5040" w:hanging="360"/>
      </w:pPr>
      <w:rPr>
        <w:rFonts w:ascii="Symbol" w:hAnsi="Symbol" w:hint="default"/>
      </w:rPr>
    </w:lvl>
    <w:lvl w:ilvl="7" w:tplc="BA8C32CE">
      <w:start w:val="1"/>
      <w:numFmt w:val="bullet"/>
      <w:lvlText w:val="o"/>
      <w:lvlJc w:val="left"/>
      <w:pPr>
        <w:ind w:left="5760" w:hanging="360"/>
      </w:pPr>
      <w:rPr>
        <w:rFonts w:ascii="Courier New" w:hAnsi="Courier New" w:hint="default"/>
      </w:rPr>
    </w:lvl>
    <w:lvl w:ilvl="8" w:tplc="58C864B4">
      <w:start w:val="1"/>
      <w:numFmt w:val="bullet"/>
      <w:lvlText w:val=""/>
      <w:lvlJc w:val="left"/>
      <w:pPr>
        <w:ind w:left="6480" w:hanging="360"/>
      </w:pPr>
      <w:rPr>
        <w:rFonts w:ascii="Wingdings" w:hAnsi="Wingdings" w:hint="default"/>
      </w:rPr>
    </w:lvl>
  </w:abstractNum>
  <w:abstractNum w:abstractNumId="90" w15:restartNumberingAfterBreak="0">
    <w:nsid w:val="71330609"/>
    <w:multiLevelType w:val="hybridMultilevel"/>
    <w:tmpl w:val="7186B874"/>
    <w:lvl w:ilvl="0" w:tplc="D09EC1EA">
      <w:start w:val="1"/>
      <w:numFmt w:val="bullet"/>
      <w:lvlText w:val=""/>
      <w:lvlJc w:val="left"/>
      <w:pPr>
        <w:ind w:left="720" w:hanging="360"/>
      </w:pPr>
      <w:rPr>
        <w:rFonts w:ascii="Symbol" w:hAnsi="Symbol" w:hint="default"/>
      </w:rPr>
    </w:lvl>
    <w:lvl w:ilvl="1" w:tplc="D0303A04" w:tentative="1">
      <w:start w:val="1"/>
      <w:numFmt w:val="bullet"/>
      <w:lvlText w:val="o"/>
      <w:lvlJc w:val="left"/>
      <w:pPr>
        <w:ind w:left="1440" w:hanging="360"/>
      </w:pPr>
      <w:rPr>
        <w:rFonts w:ascii="Courier New" w:hAnsi="Courier New" w:hint="default"/>
      </w:rPr>
    </w:lvl>
    <w:lvl w:ilvl="2" w:tplc="20B4183A" w:tentative="1">
      <w:start w:val="1"/>
      <w:numFmt w:val="bullet"/>
      <w:lvlText w:val=""/>
      <w:lvlJc w:val="left"/>
      <w:pPr>
        <w:ind w:left="2160" w:hanging="360"/>
      </w:pPr>
      <w:rPr>
        <w:rFonts w:ascii="Wingdings" w:hAnsi="Wingdings" w:hint="default"/>
      </w:rPr>
    </w:lvl>
    <w:lvl w:ilvl="3" w:tplc="CF9C3D5E" w:tentative="1">
      <w:start w:val="1"/>
      <w:numFmt w:val="bullet"/>
      <w:lvlText w:val=""/>
      <w:lvlJc w:val="left"/>
      <w:pPr>
        <w:ind w:left="2880" w:hanging="360"/>
      </w:pPr>
      <w:rPr>
        <w:rFonts w:ascii="Symbol" w:hAnsi="Symbol" w:hint="default"/>
      </w:rPr>
    </w:lvl>
    <w:lvl w:ilvl="4" w:tplc="990A82D0" w:tentative="1">
      <w:start w:val="1"/>
      <w:numFmt w:val="bullet"/>
      <w:lvlText w:val="o"/>
      <w:lvlJc w:val="left"/>
      <w:pPr>
        <w:ind w:left="3600" w:hanging="360"/>
      </w:pPr>
      <w:rPr>
        <w:rFonts w:ascii="Courier New" w:hAnsi="Courier New" w:hint="default"/>
      </w:rPr>
    </w:lvl>
    <w:lvl w:ilvl="5" w:tplc="E3E8D498" w:tentative="1">
      <w:start w:val="1"/>
      <w:numFmt w:val="bullet"/>
      <w:lvlText w:val=""/>
      <w:lvlJc w:val="left"/>
      <w:pPr>
        <w:ind w:left="4320" w:hanging="360"/>
      </w:pPr>
      <w:rPr>
        <w:rFonts w:ascii="Wingdings" w:hAnsi="Wingdings" w:hint="default"/>
      </w:rPr>
    </w:lvl>
    <w:lvl w:ilvl="6" w:tplc="5F781AC6" w:tentative="1">
      <w:start w:val="1"/>
      <w:numFmt w:val="bullet"/>
      <w:lvlText w:val=""/>
      <w:lvlJc w:val="left"/>
      <w:pPr>
        <w:ind w:left="5040" w:hanging="360"/>
      </w:pPr>
      <w:rPr>
        <w:rFonts w:ascii="Symbol" w:hAnsi="Symbol" w:hint="default"/>
      </w:rPr>
    </w:lvl>
    <w:lvl w:ilvl="7" w:tplc="A82E81F0" w:tentative="1">
      <w:start w:val="1"/>
      <w:numFmt w:val="bullet"/>
      <w:lvlText w:val="o"/>
      <w:lvlJc w:val="left"/>
      <w:pPr>
        <w:ind w:left="5760" w:hanging="360"/>
      </w:pPr>
      <w:rPr>
        <w:rFonts w:ascii="Courier New" w:hAnsi="Courier New" w:hint="default"/>
      </w:rPr>
    </w:lvl>
    <w:lvl w:ilvl="8" w:tplc="6C487ABC" w:tentative="1">
      <w:start w:val="1"/>
      <w:numFmt w:val="bullet"/>
      <w:lvlText w:val=""/>
      <w:lvlJc w:val="left"/>
      <w:pPr>
        <w:ind w:left="6480" w:hanging="360"/>
      </w:pPr>
      <w:rPr>
        <w:rFonts w:ascii="Wingdings" w:hAnsi="Wingdings" w:hint="default"/>
      </w:rPr>
    </w:lvl>
  </w:abstractNum>
  <w:abstractNum w:abstractNumId="91" w15:restartNumberingAfterBreak="0">
    <w:nsid w:val="72EB0162"/>
    <w:multiLevelType w:val="multilevel"/>
    <w:tmpl w:val="6D70E1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77346596"/>
    <w:multiLevelType w:val="hybridMultilevel"/>
    <w:tmpl w:val="E0CC793A"/>
    <w:lvl w:ilvl="0" w:tplc="03FC4236">
      <w:start w:val="1"/>
      <w:numFmt w:val="bullet"/>
      <w:lvlText w:val="·"/>
      <w:lvlJc w:val="left"/>
      <w:pPr>
        <w:ind w:left="720" w:hanging="360"/>
      </w:pPr>
      <w:rPr>
        <w:rFonts w:ascii="Symbol" w:hAnsi="Symbol" w:hint="default"/>
      </w:rPr>
    </w:lvl>
    <w:lvl w:ilvl="1" w:tplc="8710FB30">
      <w:start w:val="1"/>
      <w:numFmt w:val="bullet"/>
      <w:lvlText w:val="o"/>
      <w:lvlJc w:val="left"/>
      <w:pPr>
        <w:ind w:left="1440" w:hanging="360"/>
      </w:pPr>
      <w:rPr>
        <w:rFonts w:ascii="Courier New" w:hAnsi="Courier New" w:hint="default"/>
      </w:rPr>
    </w:lvl>
    <w:lvl w:ilvl="2" w:tplc="F1969DBA">
      <w:start w:val="1"/>
      <w:numFmt w:val="bullet"/>
      <w:lvlText w:val=""/>
      <w:lvlJc w:val="left"/>
      <w:pPr>
        <w:ind w:left="2160" w:hanging="360"/>
      </w:pPr>
      <w:rPr>
        <w:rFonts w:ascii="Wingdings" w:hAnsi="Wingdings" w:hint="default"/>
      </w:rPr>
    </w:lvl>
    <w:lvl w:ilvl="3" w:tplc="846CC8B4">
      <w:start w:val="1"/>
      <w:numFmt w:val="bullet"/>
      <w:lvlText w:val=""/>
      <w:lvlJc w:val="left"/>
      <w:pPr>
        <w:ind w:left="2880" w:hanging="360"/>
      </w:pPr>
      <w:rPr>
        <w:rFonts w:ascii="Symbol" w:hAnsi="Symbol" w:hint="default"/>
      </w:rPr>
    </w:lvl>
    <w:lvl w:ilvl="4" w:tplc="5D52A230">
      <w:start w:val="1"/>
      <w:numFmt w:val="bullet"/>
      <w:lvlText w:val="o"/>
      <w:lvlJc w:val="left"/>
      <w:pPr>
        <w:ind w:left="3600" w:hanging="360"/>
      </w:pPr>
      <w:rPr>
        <w:rFonts w:ascii="Courier New" w:hAnsi="Courier New" w:hint="default"/>
      </w:rPr>
    </w:lvl>
    <w:lvl w:ilvl="5" w:tplc="926A728C">
      <w:start w:val="1"/>
      <w:numFmt w:val="bullet"/>
      <w:lvlText w:val=""/>
      <w:lvlJc w:val="left"/>
      <w:pPr>
        <w:ind w:left="4320" w:hanging="360"/>
      </w:pPr>
      <w:rPr>
        <w:rFonts w:ascii="Wingdings" w:hAnsi="Wingdings" w:hint="default"/>
      </w:rPr>
    </w:lvl>
    <w:lvl w:ilvl="6" w:tplc="D92E3902">
      <w:start w:val="1"/>
      <w:numFmt w:val="bullet"/>
      <w:lvlText w:val=""/>
      <w:lvlJc w:val="left"/>
      <w:pPr>
        <w:ind w:left="5040" w:hanging="360"/>
      </w:pPr>
      <w:rPr>
        <w:rFonts w:ascii="Symbol" w:hAnsi="Symbol" w:hint="default"/>
      </w:rPr>
    </w:lvl>
    <w:lvl w:ilvl="7" w:tplc="55B6A748">
      <w:start w:val="1"/>
      <w:numFmt w:val="bullet"/>
      <w:lvlText w:val="o"/>
      <w:lvlJc w:val="left"/>
      <w:pPr>
        <w:ind w:left="5760" w:hanging="360"/>
      </w:pPr>
      <w:rPr>
        <w:rFonts w:ascii="Courier New" w:hAnsi="Courier New" w:hint="default"/>
      </w:rPr>
    </w:lvl>
    <w:lvl w:ilvl="8" w:tplc="F9189476">
      <w:start w:val="1"/>
      <w:numFmt w:val="bullet"/>
      <w:lvlText w:val=""/>
      <w:lvlJc w:val="left"/>
      <w:pPr>
        <w:ind w:left="6480" w:hanging="360"/>
      </w:pPr>
      <w:rPr>
        <w:rFonts w:ascii="Wingdings" w:hAnsi="Wingdings" w:hint="default"/>
      </w:rPr>
    </w:lvl>
  </w:abstractNum>
  <w:abstractNum w:abstractNumId="93" w15:restartNumberingAfterBreak="0">
    <w:nsid w:val="789009C2"/>
    <w:multiLevelType w:val="hybridMultilevel"/>
    <w:tmpl w:val="04AE03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789F342F"/>
    <w:multiLevelType w:val="hybridMultilevel"/>
    <w:tmpl w:val="EA08DFB0"/>
    <w:lvl w:ilvl="0" w:tplc="88A00A3C">
      <w:start w:val="1"/>
      <w:numFmt w:val="bullet"/>
      <w:lvlText w:val=""/>
      <w:lvlJc w:val="left"/>
      <w:pPr>
        <w:ind w:left="720" w:hanging="360"/>
      </w:pPr>
      <w:rPr>
        <w:rFonts w:ascii="Symbol" w:hAnsi="Symbol" w:hint="default"/>
      </w:rPr>
    </w:lvl>
    <w:lvl w:ilvl="1" w:tplc="DCB0EC50">
      <w:start w:val="1"/>
      <w:numFmt w:val="bullet"/>
      <w:lvlText w:val=""/>
      <w:lvlJc w:val="left"/>
      <w:pPr>
        <w:ind w:left="2160" w:hanging="360"/>
      </w:pPr>
      <w:rPr>
        <w:rFonts w:ascii="Wingdings" w:hAnsi="Wingdings" w:hint="default"/>
      </w:rPr>
    </w:lvl>
    <w:lvl w:ilvl="2" w:tplc="7BB8BA18" w:tentative="1">
      <w:start w:val="1"/>
      <w:numFmt w:val="bullet"/>
      <w:lvlText w:val=""/>
      <w:lvlJc w:val="left"/>
      <w:pPr>
        <w:ind w:left="2160" w:hanging="360"/>
      </w:pPr>
      <w:rPr>
        <w:rFonts w:ascii="Wingdings" w:hAnsi="Wingdings" w:hint="default"/>
      </w:rPr>
    </w:lvl>
    <w:lvl w:ilvl="3" w:tplc="99D86910" w:tentative="1">
      <w:start w:val="1"/>
      <w:numFmt w:val="bullet"/>
      <w:lvlText w:val=""/>
      <w:lvlJc w:val="left"/>
      <w:pPr>
        <w:ind w:left="2880" w:hanging="360"/>
      </w:pPr>
      <w:rPr>
        <w:rFonts w:ascii="Symbol" w:hAnsi="Symbol" w:hint="default"/>
      </w:rPr>
    </w:lvl>
    <w:lvl w:ilvl="4" w:tplc="225200D6" w:tentative="1">
      <w:start w:val="1"/>
      <w:numFmt w:val="bullet"/>
      <w:lvlText w:val="o"/>
      <w:lvlJc w:val="left"/>
      <w:pPr>
        <w:ind w:left="3600" w:hanging="360"/>
      </w:pPr>
      <w:rPr>
        <w:rFonts w:ascii="Courier New" w:hAnsi="Courier New" w:hint="default"/>
      </w:rPr>
    </w:lvl>
    <w:lvl w:ilvl="5" w:tplc="8D0C85D4" w:tentative="1">
      <w:start w:val="1"/>
      <w:numFmt w:val="bullet"/>
      <w:lvlText w:val=""/>
      <w:lvlJc w:val="left"/>
      <w:pPr>
        <w:ind w:left="4320" w:hanging="360"/>
      </w:pPr>
      <w:rPr>
        <w:rFonts w:ascii="Wingdings" w:hAnsi="Wingdings" w:hint="default"/>
      </w:rPr>
    </w:lvl>
    <w:lvl w:ilvl="6" w:tplc="81B0E282" w:tentative="1">
      <w:start w:val="1"/>
      <w:numFmt w:val="bullet"/>
      <w:lvlText w:val=""/>
      <w:lvlJc w:val="left"/>
      <w:pPr>
        <w:ind w:left="5040" w:hanging="360"/>
      </w:pPr>
      <w:rPr>
        <w:rFonts w:ascii="Symbol" w:hAnsi="Symbol" w:hint="default"/>
      </w:rPr>
    </w:lvl>
    <w:lvl w:ilvl="7" w:tplc="27CC38C0" w:tentative="1">
      <w:start w:val="1"/>
      <w:numFmt w:val="bullet"/>
      <w:lvlText w:val="o"/>
      <w:lvlJc w:val="left"/>
      <w:pPr>
        <w:ind w:left="5760" w:hanging="360"/>
      </w:pPr>
      <w:rPr>
        <w:rFonts w:ascii="Courier New" w:hAnsi="Courier New" w:hint="default"/>
      </w:rPr>
    </w:lvl>
    <w:lvl w:ilvl="8" w:tplc="AD78585E" w:tentative="1">
      <w:start w:val="1"/>
      <w:numFmt w:val="bullet"/>
      <w:lvlText w:val=""/>
      <w:lvlJc w:val="left"/>
      <w:pPr>
        <w:ind w:left="6480" w:hanging="360"/>
      </w:pPr>
      <w:rPr>
        <w:rFonts w:ascii="Wingdings" w:hAnsi="Wingdings" w:hint="default"/>
      </w:rPr>
    </w:lvl>
  </w:abstractNum>
  <w:abstractNum w:abstractNumId="95" w15:restartNumberingAfterBreak="0">
    <w:nsid w:val="78A80C93"/>
    <w:multiLevelType w:val="hybridMultilevel"/>
    <w:tmpl w:val="30E2B2C8"/>
    <w:lvl w:ilvl="0" w:tplc="E3445FD6">
      <w:start w:val="1"/>
      <w:numFmt w:val="bullet"/>
      <w:lvlText w:val=""/>
      <w:lvlJc w:val="left"/>
      <w:pPr>
        <w:ind w:left="720" w:hanging="360"/>
      </w:pPr>
      <w:rPr>
        <w:rFonts w:ascii="Symbol" w:hAnsi="Symbol" w:hint="default"/>
      </w:rPr>
    </w:lvl>
    <w:lvl w:ilvl="1" w:tplc="30384CEC" w:tentative="1">
      <w:start w:val="1"/>
      <w:numFmt w:val="bullet"/>
      <w:lvlText w:val="o"/>
      <w:lvlJc w:val="left"/>
      <w:pPr>
        <w:ind w:left="1440" w:hanging="360"/>
      </w:pPr>
      <w:rPr>
        <w:rFonts w:ascii="Courier New" w:hAnsi="Courier New" w:hint="default"/>
      </w:rPr>
    </w:lvl>
    <w:lvl w:ilvl="2" w:tplc="846240A2" w:tentative="1">
      <w:start w:val="1"/>
      <w:numFmt w:val="bullet"/>
      <w:lvlText w:val=""/>
      <w:lvlJc w:val="left"/>
      <w:pPr>
        <w:ind w:left="2160" w:hanging="360"/>
      </w:pPr>
      <w:rPr>
        <w:rFonts w:ascii="Wingdings" w:hAnsi="Wingdings" w:hint="default"/>
      </w:rPr>
    </w:lvl>
    <w:lvl w:ilvl="3" w:tplc="FC525E48" w:tentative="1">
      <w:start w:val="1"/>
      <w:numFmt w:val="bullet"/>
      <w:lvlText w:val=""/>
      <w:lvlJc w:val="left"/>
      <w:pPr>
        <w:ind w:left="2880" w:hanging="360"/>
      </w:pPr>
      <w:rPr>
        <w:rFonts w:ascii="Symbol" w:hAnsi="Symbol" w:hint="default"/>
      </w:rPr>
    </w:lvl>
    <w:lvl w:ilvl="4" w:tplc="83303C02" w:tentative="1">
      <w:start w:val="1"/>
      <w:numFmt w:val="bullet"/>
      <w:lvlText w:val="o"/>
      <w:lvlJc w:val="left"/>
      <w:pPr>
        <w:ind w:left="3600" w:hanging="360"/>
      </w:pPr>
      <w:rPr>
        <w:rFonts w:ascii="Courier New" w:hAnsi="Courier New" w:hint="default"/>
      </w:rPr>
    </w:lvl>
    <w:lvl w:ilvl="5" w:tplc="9CC0E958" w:tentative="1">
      <w:start w:val="1"/>
      <w:numFmt w:val="bullet"/>
      <w:lvlText w:val=""/>
      <w:lvlJc w:val="left"/>
      <w:pPr>
        <w:ind w:left="4320" w:hanging="360"/>
      </w:pPr>
      <w:rPr>
        <w:rFonts w:ascii="Wingdings" w:hAnsi="Wingdings" w:hint="default"/>
      </w:rPr>
    </w:lvl>
    <w:lvl w:ilvl="6" w:tplc="6FBC11D0" w:tentative="1">
      <w:start w:val="1"/>
      <w:numFmt w:val="bullet"/>
      <w:lvlText w:val=""/>
      <w:lvlJc w:val="left"/>
      <w:pPr>
        <w:ind w:left="5040" w:hanging="360"/>
      </w:pPr>
      <w:rPr>
        <w:rFonts w:ascii="Symbol" w:hAnsi="Symbol" w:hint="default"/>
      </w:rPr>
    </w:lvl>
    <w:lvl w:ilvl="7" w:tplc="95266288" w:tentative="1">
      <w:start w:val="1"/>
      <w:numFmt w:val="bullet"/>
      <w:lvlText w:val="o"/>
      <w:lvlJc w:val="left"/>
      <w:pPr>
        <w:ind w:left="5760" w:hanging="360"/>
      </w:pPr>
      <w:rPr>
        <w:rFonts w:ascii="Courier New" w:hAnsi="Courier New" w:hint="default"/>
      </w:rPr>
    </w:lvl>
    <w:lvl w:ilvl="8" w:tplc="89620BF6" w:tentative="1">
      <w:start w:val="1"/>
      <w:numFmt w:val="bullet"/>
      <w:lvlText w:val=""/>
      <w:lvlJc w:val="left"/>
      <w:pPr>
        <w:ind w:left="6480" w:hanging="360"/>
      </w:pPr>
      <w:rPr>
        <w:rFonts w:ascii="Wingdings" w:hAnsi="Wingdings" w:hint="default"/>
      </w:rPr>
    </w:lvl>
  </w:abstractNum>
  <w:abstractNum w:abstractNumId="96" w15:restartNumberingAfterBreak="0">
    <w:nsid w:val="7A1B9793"/>
    <w:multiLevelType w:val="hybridMultilevel"/>
    <w:tmpl w:val="C9BCB9C0"/>
    <w:lvl w:ilvl="0" w:tplc="A790AD16">
      <w:start w:val="1"/>
      <w:numFmt w:val="bullet"/>
      <w:lvlText w:val="§"/>
      <w:lvlJc w:val="left"/>
      <w:pPr>
        <w:ind w:left="720" w:hanging="360"/>
      </w:pPr>
      <w:rPr>
        <w:rFonts w:ascii="Wingdings" w:hAnsi="Wingdings" w:hint="default"/>
      </w:rPr>
    </w:lvl>
    <w:lvl w:ilvl="1" w:tplc="A6C8B3CE">
      <w:start w:val="1"/>
      <w:numFmt w:val="bullet"/>
      <w:lvlText w:val="o"/>
      <w:lvlJc w:val="left"/>
      <w:pPr>
        <w:ind w:left="1440" w:hanging="360"/>
      </w:pPr>
      <w:rPr>
        <w:rFonts w:ascii="Courier New" w:hAnsi="Courier New" w:hint="default"/>
      </w:rPr>
    </w:lvl>
    <w:lvl w:ilvl="2" w:tplc="59D6DE9C">
      <w:start w:val="1"/>
      <w:numFmt w:val="bullet"/>
      <w:lvlText w:val=""/>
      <w:lvlJc w:val="left"/>
      <w:pPr>
        <w:ind w:left="2160" w:hanging="360"/>
      </w:pPr>
      <w:rPr>
        <w:rFonts w:ascii="Wingdings" w:hAnsi="Wingdings" w:hint="default"/>
      </w:rPr>
    </w:lvl>
    <w:lvl w:ilvl="3" w:tplc="BEFE9976">
      <w:start w:val="1"/>
      <w:numFmt w:val="bullet"/>
      <w:lvlText w:val=""/>
      <w:lvlJc w:val="left"/>
      <w:pPr>
        <w:ind w:left="2880" w:hanging="360"/>
      </w:pPr>
      <w:rPr>
        <w:rFonts w:ascii="Symbol" w:hAnsi="Symbol" w:hint="default"/>
      </w:rPr>
    </w:lvl>
    <w:lvl w:ilvl="4" w:tplc="E2963334">
      <w:start w:val="1"/>
      <w:numFmt w:val="bullet"/>
      <w:lvlText w:val="o"/>
      <w:lvlJc w:val="left"/>
      <w:pPr>
        <w:ind w:left="3600" w:hanging="360"/>
      </w:pPr>
      <w:rPr>
        <w:rFonts w:ascii="Courier New" w:hAnsi="Courier New" w:hint="default"/>
      </w:rPr>
    </w:lvl>
    <w:lvl w:ilvl="5" w:tplc="B49650A2">
      <w:start w:val="1"/>
      <w:numFmt w:val="bullet"/>
      <w:lvlText w:val=""/>
      <w:lvlJc w:val="left"/>
      <w:pPr>
        <w:ind w:left="4320" w:hanging="360"/>
      </w:pPr>
      <w:rPr>
        <w:rFonts w:ascii="Wingdings" w:hAnsi="Wingdings" w:hint="default"/>
      </w:rPr>
    </w:lvl>
    <w:lvl w:ilvl="6" w:tplc="DC0AE970">
      <w:start w:val="1"/>
      <w:numFmt w:val="bullet"/>
      <w:lvlText w:val=""/>
      <w:lvlJc w:val="left"/>
      <w:pPr>
        <w:ind w:left="5040" w:hanging="360"/>
      </w:pPr>
      <w:rPr>
        <w:rFonts w:ascii="Symbol" w:hAnsi="Symbol" w:hint="default"/>
      </w:rPr>
    </w:lvl>
    <w:lvl w:ilvl="7" w:tplc="03A065B8">
      <w:start w:val="1"/>
      <w:numFmt w:val="bullet"/>
      <w:lvlText w:val="o"/>
      <w:lvlJc w:val="left"/>
      <w:pPr>
        <w:ind w:left="5760" w:hanging="360"/>
      </w:pPr>
      <w:rPr>
        <w:rFonts w:ascii="Courier New" w:hAnsi="Courier New" w:hint="default"/>
      </w:rPr>
    </w:lvl>
    <w:lvl w:ilvl="8" w:tplc="D19863A2">
      <w:start w:val="1"/>
      <w:numFmt w:val="bullet"/>
      <w:lvlText w:val=""/>
      <w:lvlJc w:val="left"/>
      <w:pPr>
        <w:ind w:left="6480" w:hanging="360"/>
      </w:pPr>
      <w:rPr>
        <w:rFonts w:ascii="Wingdings" w:hAnsi="Wingdings" w:hint="default"/>
      </w:rPr>
    </w:lvl>
  </w:abstractNum>
  <w:abstractNum w:abstractNumId="97" w15:restartNumberingAfterBreak="0">
    <w:nsid w:val="7ACD66EF"/>
    <w:multiLevelType w:val="hybridMultilevel"/>
    <w:tmpl w:val="4A82C262"/>
    <w:lvl w:ilvl="0" w:tplc="C632EB22">
      <w:start w:val="1"/>
      <w:numFmt w:val="bullet"/>
      <w:lvlText w:val="·"/>
      <w:lvlJc w:val="left"/>
      <w:pPr>
        <w:ind w:left="720" w:hanging="360"/>
      </w:pPr>
      <w:rPr>
        <w:rFonts w:ascii="Symbol" w:hAnsi="Symbol" w:hint="default"/>
      </w:rPr>
    </w:lvl>
    <w:lvl w:ilvl="1" w:tplc="135E39EA">
      <w:start w:val="1"/>
      <w:numFmt w:val="bullet"/>
      <w:lvlText w:val="o"/>
      <w:lvlJc w:val="left"/>
      <w:pPr>
        <w:ind w:left="1440" w:hanging="360"/>
      </w:pPr>
      <w:rPr>
        <w:rFonts w:ascii="Courier New" w:hAnsi="Courier New" w:hint="default"/>
      </w:rPr>
    </w:lvl>
    <w:lvl w:ilvl="2" w:tplc="50D21928">
      <w:start w:val="1"/>
      <w:numFmt w:val="bullet"/>
      <w:lvlText w:val=""/>
      <w:lvlJc w:val="left"/>
      <w:pPr>
        <w:ind w:left="2160" w:hanging="360"/>
      </w:pPr>
      <w:rPr>
        <w:rFonts w:ascii="Wingdings" w:hAnsi="Wingdings" w:hint="default"/>
      </w:rPr>
    </w:lvl>
    <w:lvl w:ilvl="3" w:tplc="94B8CB18">
      <w:start w:val="1"/>
      <w:numFmt w:val="bullet"/>
      <w:lvlText w:val=""/>
      <w:lvlJc w:val="left"/>
      <w:pPr>
        <w:ind w:left="2880" w:hanging="360"/>
      </w:pPr>
      <w:rPr>
        <w:rFonts w:ascii="Symbol" w:hAnsi="Symbol" w:hint="default"/>
      </w:rPr>
    </w:lvl>
    <w:lvl w:ilvl="4" w:tplc="CB18E93C">
      <w:start w:val="1"/>
      <w:numFmt w:val="bullet"/>
      <w:lvlText w:val="o"/>
      <w:lvlJc w:val="left"/>
      <w:pPr>
        <w:ind w:left="3600" w:hanging="360"/>
      </w:pPr>
      <w:rPr>
        <w:rFonts w:ascii="Courier New" w:hAnsi="Courier New" w:hint="default"/>
      </w:rPr>
    </w:lvl>
    <w:lvl w:ilvl="5" w:tplc="4824223E">
      <w:start w:val="1"/>
      <w:numFmt w:val="bullet"/>
      <w:lvlText w:val=""/>
      <w:lvlJc w:val="left"/>
      <w:pPr>
        <w:ind w:left="4320" w:hanging="360"/>
      </w:pPr>
      <w:rPr>
        <w:rFonts w:ascii="Wingdings" w:hAnsi="Wingdings" w:hint="default"/>
      </w:rPr>
    </w:lvl>
    <w:lvl w:ilvl="6" w:tplc="0CB2448E">
      <w:start w:val="1"/>
      <w:numFmt w:val="bullet"/>
      <w:lvlText w:val=""/>
      <w:lvlJc w:val="left"/>
      <w:pPr>
        <w:ind w:left="5040" w:hanging="360"/>
      </w:pPr>
      <w:rPr>
        <w:rFonts w:ascii="Symbol" w:hAnsi="Symbol" w:hint="default"/>
      </w:rPr>
    </w:lvl>
    <w:lvl w:ilvl="7" w:tplc="67AA4F7E">
      <w:start w:val="1"/>
      <w:numFmt w:val="bullet"/>
      <w:lvlText w:val="o"/>
      <w:lvlJc w:val="left"/>
      <w:pPr>
        <w:ind w:left="5760" w:hanging="360"/>
      </w:pPr>
      <w:rPr>
        <w:rFonts w:ascii="Courier New" w:hAnsi="Courier New" w:hint="default"/>
      </w:rPr>
    </w:lvl>
    <w:lvl w:ilvl="8" w:tplc="E9B8FED0">
      <w:start w:val="1"/>
      <w:numFmt w:val="bullet"/>
      <w:lvlText w:val=""/>
      <w:lvlJc w:val="left"/>
      <w:pPr>
        <w:ind w:left="6480" w:hanging="360"/>
      </w:pPr>
      <w:rPr>
        <w:rFonts w:ascii="Wingdings" w:hAnsi="Wingdings" w:hint="default"/>
      </w:rPr>
    </w:lvl>
  </w:abstractNum>
  <w:abstractNum w:abstractNumId="98" w15:restartNumberingAfterBreak="0">
    <w:nsid w:val="7AF30DA8"/>
    <w:multiLevelType w:val="hybridMultilevel"/>
    <w:tmpl w:val="427C192E"/>
    <w:lvl w:ilvl="0" w:tplc="D6F29A36">
      <w:start w:val="1"/>
      <w:numFmt w:val="bullet"/>
      <w:lvlText w:val=""/>
      <w:lvlJc w:val="left"/>
      <w:pPr>
        <w:ind w:left="2160" w:hanging="360"/>
      </w:pPr>
      <w:rPr>
        <w:rFonts w:ascii="Wingdings" w:hAnsi="Wingdings" w:hint="default"/>
      </w:rPr>
    </w:lvl>
    <w:lvl w:ilvl="1" w:tplc="A25088AC" w:tentative="1">
      <w:start w:val="1"/>
      <w:numFmt w:val="bullet"/>
      <w:lvlText w:val="o"/>
      <w:lvlJc w:val="left"/>
      <w:pPr>
        <w:ind w:left="2880" w:hanging="360"/>
      </w:pPr>
      <w:rPr>
        <w:rFonts w:ascii="Courier New" w:hAnsi="Courier New" w:hint="default"/>
      </w:rPr>
    </w:lvl>
    <w:lvl w:ilvl="2" w:tplc="D9760E42" w:tentative="1">
      <w:start w:val="1"/>
      <w:numFmt w:val="bullet"/>
      <w:lvlText w:val=""/>
      <w:lvlJc w:val="left"/>
      <w:pPr>
        <w:ind w:left="3600" w:hanging="360"/>
      </w:pPr>
      <w:rPr>
        <w:rFonts w:ascii="Wingdings" w:hAnsi="Wingdings" w:hint="default"/>
      </w:rPr>
    </w:lvl>
    <w:lvl w:ilvl="3" w:tplc="49268C6E" w:tentative="1">
      <w:start w:val="1"/>
      <w:numFmt w:val="bullet"/>
      <w:lvlText w:val=""/>
      <w:lvlJc w:val="left"/>
      <w:pPr>
        <w:ind w:left="4320" w:hanging="360"/>
      </w:pPr>
      <w:rPr>
        <w:rFonts w:ascii="Symbol" w:hAnsi="Symbol" w:hint="default"/>
      </w:rPr>
    </w:lvl>
    <w:lvl w:ilvl="4" w:tplc="E8F0FF8E" w:tentative="1">
      <w:start w:val="1"/>
      <w:numFmt w:val="bullet"/>
      <w:lvlText w:val="o"/>
      <w:lvlJc w:val="left"/>
      <w:pPr>
        <w:ind w:left="5040" w:hanging="360"/>
      </w:pPr>
      <w:rPr>
        <w:rFonts w:ascii="Courier New" w:hAnsi="Courier New" w:hint="default"/>
      </w:rPr>
    </w:lvl>
    <w:lvl w:ilvl="5" w:tplc="91D6307A" w:tentative="1">
      <w:start w:val="1"/>
      <w:numFmt w:val="bullet"/>
      <w:lvlText w:val=""/>
      <w:lvlJc w:val="left"/>
      <w:pPr>
        <w:ind w:left="5760" w:hanging="360"/>
      </w:pPr>
      <w:rPr>
        <w:rFonts w:ascii="Wingdings" w:hAnsi="Wingdings" w:hint="default"/>
      </w:rPr>
    </w:lvl>
    <w:lvl w:ilvl="6" w:tplc="490E24E0" w:tentative="1">
      <w:start w:val="1"/>
      <w:numFmt w:val="bullet"/>
      <w:lvlText w:val=""/>
      <w:lvlJc w:val="left"/>
      <w:pPr>
        <w:ind w:left="6480" w:hanging="360"/>
      </w:pPr>
      <w:rPr>
        <w:rFonts w:ascii="Symbol" w:hAnsi="Symbol" w:hint="default"/>
      </w:rPr>
    </w:lvl>
    <w:lvl w:ilvl="7" w:tplc="E710D55A" w:tentative="1">
      <w:start w:val="1"/>
      <w:numFmt w:val="bullet"/>
      <w:lvlText w:val="o"/>
      <w:lvlJc w:val="left"/>
      <w:pPr>
        <w:ind w:left="7200" w:hanging="360"/>
      </w:pPr>
      <w:rPr>
        <w:rFonts w:ascii="Courier New" w:hAnsi="Courier New" w:hint="default"/>
      </w:rPr>
    </w:lvl>
    <w:lvl w:ilvl="8" w:tplc="8C6813D2" w:tentative="1">
      <w:start w:val="1"/>
      <w:numFmt w:val="bullet"/>
      <w:lvlText w:val=""/>
      <w:lvlJc w:val="left"/>
      <w:pPr>
        <w:ind w:left="7920" w:hanging="360"/>
      </w:pPr>
      <w:rPr>
        <w:rFonts w:ascii="Wingdings" w:hAnsi="Wingdings" w:hint="default"/>
      </w:rPr>
    </w:lvl>
  </w:abstractNum>
  <w:abstractNum w:abstractNumId="99" w15:restartNumberingAfterBreak="0">
    <w:nsid w:val="7D08B4B0"/>
    <w:multiLevelType w:val="hybridMultilevel"/>
    <w:tmpl w:val="66F8C1E4"/>
    <w:lvl w:ilvl="0" w:tplc="C2EEDEB8">
      <w:start w:val="1"/>
      <w:numFmt w:val="bullet"/>
      <w:lvlText w:val="§"/>
      <w:lvlJc w:val="left"/>
      <w:pPr>
        <w:ind w:left="720" w:hanging="360"/>
      </w:pPr>
      <w:rPr>
        <w:rFonts w:ascii="Wingdings" w:hAnsi="Wingdings" w:hint="default"/>
      </w:rPr>
    </w:lvl>
    <w:lvl w:ilvl="1" w:tplc="E3E08EB0">
      <w:start w:val="1"/>
      <w:numFmt w:val="bullet"/>
      <w:lvlText w:val="o"/>
      <w:lvlJc w:val="left"/>
      <w:pPr>
        <w:ind w:left="1440" w:hanging="360"/>
      </w:pPr>
      <w:rPr>
        <w:rFonts w:ascii="Courier New" w:hAnsi="Courier New" w:hint="default"/>
      </w:rPr>
    </w:lvl>
    <w:lvl w:ilvl="2" w:tplc="9C34EA0E">
      <w:start w:val="1"/>
      <w:numFmt w:val="bullet"/>
      <w:lvlText w:val=""/>
      <w:lvlJc w:val="left"/>
      <w:pPr>
        <w:ind w:left="2160" w:hanging="360"/>
      </w:pPr>
      <w:rPr>
        <w:rFonts w:ascii="Wingdings" w:hAnsi="Wingdings" w:hint="default"/>
      </w:rPr>
    </w:lvl>
    <w:lvl w:ilvl="3" w:tplc="A7723CF0">
      <w:start w:val="1"/>
      <w:numFmt w:val="bullet"/>
      <w:lvlText w:val=""/>
      <w:lvlJc w:val="left"/>
      <w:pPr>
        <w:ind w:left="2880" w:hanging="360"/>
      </w:pPr>
      <w:rPr>
        <w:rFonts w:ascii="Symbol" w:hAnsi="Symbol" w:hint="default"/>
      </w:rPr>
    </w:lvl>
    <w:lvl w:ilvl="4" w:tplc="4AF63ACE">
      <w:start w:val="1"/>
      <w:numFmt w:val="bullet"/>
      <w:lvlText w:val="o"/>
      <w:lvlJc w:val="left"/>
      <w:pPr>
        <w:ind w:left="3600" w:hanging="360"/>
      </w:pPr>
      <w:rPr>
        <w:rFonts w:ascii="Courier New" w:hAnsi="Courier New" w:hint="default"/>
      </w:rPr>
    </w:lvl>
    <w:lvl w:ilvl="5" w:tplc="438E0F0A">
      <w:start w:val="1"/>
      <w:numFmt w:val="bullet"/>
      <w:lvlText w:val=""/>
      <w:lvlJc w:val="left"/>
      <w:pPr>
        <w:ind w:left="4320" w:hanging="360"/>
      </w:pPr>
      <w:rPr>
        <w:rFonts w:ascii="Wingdings" w:hAnsi="Wingdings" w:hint="default"/>
      </w:rPr>
    </w:lvl>
    <w:lvl w:ilvl="6" w:tplc="5718ABDC">
      <w:start w:val="1"/>
      <w:numFmt w:val="bullet"/>
      <w:lvlText w:val=""/>
      <w:lvlJc w:val="left"/>
      <w:pPr>
        <w:ind w:left="5040" w:hanging="360"/>
      </w:pPr>
      <w:rPr>
        <w:rFonts w:ascii="Symbol" w:hAnsi="Symbol" w:hint="default"/>
      </w:rPr>
    </w:lvl>
    <w:lvl w:ilvl="7" w:tplc="BBF4F180">
      <w:start w:val="1"/>
      <w:numFmt w:val="bullet"/>
      <w:lvlText w:val="o"/>
      <w:lvlJc w:val="left"/>
      <w:pPr>
        <w:ind w:left="5760" w:hanging="360"/>
      </w:pPr>
      <w:rPr>
        <w:rFonts w:ascii="Courier New" w:hAnsi="Courier New" w:hint="default"/>
      </w:rPr>
    </w:lvl>
    <w:lvl w:ilvl="8" w:tplc="3D3EF81A">
      <w:start w:val="1"/>
      <w:numFmt w:val="bullet"/>
      <w:lvlText w:val=""/>
      <w:lvlJc w:val="left"/>
      <w:pPr>
        <w:ind w:left="6480" w:hanging="360"/>
      </w:pPr>
      <w:rPr>
        <w:rFonts w:ascii="Wingdings" w:hAnsi="Wingdings" w:hint="default"/>
      </w:rPr>
    </w:lvl>
  </w:abstractNum>
  <w:abstractNum w:abstractNumId="100" w15:restartNumberingAfterBreak="0">
    <w:nsid w:val="7F6176A9"/>
    <w:multiLevelType w:val="hybridMultilevel"/>
    <w:tmpl w:val="15408A48"/>
    <w:lvl w:ilvl="0" w:tplc="7DFA4534">
      <w:start w:val="1"/>
      <w:numFmt w:val="bullet"/>
      <w:lvlText w:val="o"/>
      <w:lvlJc w:val="left"/>
      <w:pPr>
        <w:ind w:left="720" w:hanging="360"/>
      </w:pPr>
      <w:rPr>
        <w:rFonts w:ascii="&quot;Courier New&quot;" w:hAnsi="&quot;Courier New&quot;" w:hint="default"/>
      </w:rPr>
    </w:lvl>
    <w:lvl w:ilvl="1" w:tplc="37865C66">
      <w:start w:val="1"/>
      <w:numFmt w:val="bullet"/>
      <w:lvlText w:val="o"/>
      <w:lvlJc w:val="left"/>
      <w:pPr>
        <w:ind w:left="1440" w:hanging="360"/>
      </w:pPr>
      <w:rPr>
        <w:rFonts w:ascii="Courier New" w:hAnsi="Courier New" w:hint="default"/>
      </w:rPr>
    </w:lvl>
    <w:lvl w:ilvl="2" w:tplc="4EB2681C">
      <w:start w:val="1"/>
      <w:numFmt w:val="bullet"/>
      <w:lvlText w:val=""/>
      <w:lvlJc w:val="left"/>
      <w:pPr>
        <w:ind w:left="2160" w:hanging="360"/>
      </w:pPr>
      <w:rPr>
        <w:rFonts w:ascii="Wingdings" w:hAnsi="Wingdings" w:hint="default"/>
      </w:rPr>
    </w:lvl>
    <w:lvl w:ilvl="3" w:tplc="916E9096">
      <w:start w:val="1"/>
      <w:numFmt w:val="bullet"/>
      <w:lvlText w:val=""/>
      <w:lvlJc w:val="left"/>
      <w:pPr>
        <w:ind w:left="2880" w:hanging="360"/>
      </w:pPr>
      <w:rPr>
        <w:rFonts w:ascii="Symbol" w:hAnsi="Symbol" w:hint="default"/>
      </w:rPr>
    </w:lvl>
    <w:lvl w:ilvl="4" w:tplc="6BB0A48E">
      <w:start w:val="1"/>
      <w:numFmt w:val="bullet"/>
      <w:lvlText w:val="o"/>
      <w:lvlJc w:val="left"/>
      <w:pPr>
        <w:ind w:left="3600" w:hanging="360"/>
      </w:pPr>
      <w:rPr>
        <w:rFonts w:ascii="Courier New" w:hAnsi="Courier New" w:hint="default"/>
      </w:rPr>
    </w:lvl>
    <w:lvl w:ilvl="5" w:tplc="49500D2A">
      <w:start w:val="1"/>
      <w:numFmt w:val="bullet"/>
      <w:lvlText w:val=""/>
      <w:lvlJc w:val="left"/>
      <w:pPr>
        <w:ind w:left="4320" w:hanging="360"/>
      </w:pPr>
      <w:rPr>
        <w:rFonts w:ascii="Wingdings" w:hAnsi="Wingdings" w:hint="default"/>
      </w:rPr>
    </w:lvl>
    <w:lvl w:ilvl="6" w:tplc="5FE09292">
      <w:start w:val="1"/>
      <w:numFmt w:val="bullet"/>
      <w:lvlText w:val=""/>
      <w:lvlJc w:val="left"/>
      <w:pPr>
        <w:ind w:left="5040" w:hanging="360"/>
      </w:pPr>
      <w:rPr>
        <w:rFonts w:ascii="Symbol" w:hAnsi="Symbol" w:hint="default"/>
      </w:rPr>
    </w:lvl>
    <w:lvl w:ilvl="7" w:tplc="8B80558E">
      <w:start w:val="1"/>
      <w:numFmt w:val="bullet"/>
      <w:lvlText w:val="o"/>
      <w:lvlJc w:val="left"/>
      <w:pPr>
        <w:ind w:left="5760" w:hanging="360"/>
      </w:pPr>
      <w:rPr>
        <w:rFonts w:ascii="Courier New" w:hAnsi="Courier New" w:hint="default"/>
      </w:rPr>
    </w:lvl>
    <w:lvl w:ilvl="8" w:tplc="963C24A2">
      <w:start w:val="1"/>
      <w:numFmt w:val="bullet"/>
      <w:lvlText w:val=""/>
      <w:lvlJc w:val="left"/>
      <w:pPr>
        <w:ind w:left="6480" w:hanging="360"/>
      </w:pPr>
      <w:rPr>
        <w:rFonts w:ascii="Wingdings" w:hAnsi="Wingdings" w:hint="default"/>
      </w:rPr>
    </w:lvl>
  </w:abstractNum>
  <w:abstractNum w:abstractNumId="101" w15:restartNumberingAfterBreak="0">
    <w:nsid w:val="7F8321C4"/>
    <w:multiLevelType w:val="hybridMultilevel"/>
    <w:tmpl w:val="42AC2266"/>
    <w:lvl w:ilvl="0" w:tplc="D87EE2B0">
      <w:start w:val="1"/>
      <w:numFmt w:val="bullet"/>
      <w:lvlText w:val="o"/>
      <w:lvlJc w:val="left"/>
      <w:pPr>
        <w:ind w:left="3240" w:hanging="360"/>
      </w:pPr>
      <w:rPr>
        <w:rFonts w:ascii="Courier New" w:hAnsi="Courier New" w:hint="default"/>
      </w:rPr>
    </w:lvl>
    <w:lvl w:ilvl="1" w:tplc="07C0BDB2" w:tentative="1">
      <w:start w:val="1"/>
      <w:numFmt w:val="bullet"/>
      <w:lvlText w:val="o"/>
      <w:lvlJc w:val="left"/>
      <w:pPr>
        <w:ind w:left="3960" w:hanging="360"/>
      </w:pPr>
      <w:rPr>
        <w:rFonts w:ascii="Courier New" w:hAnsi="Courier New" w:hint="default"/>
      </w:rPr>
    </w:lvl>
    <w:lvl w:ilvl="2" w:tplc="E272BFB6" w:tentative="1">
      <w:start w:val="1"/>
      <w:numFmt w:val="bullet"/>
      <w:lvlText w:val=""/>
      <w:lvlJc w:val="left"/>
      <w:pPr>
        <w:ind w:left="4680" w:hanging="360"/>
      </w:pPr>
      <w:rPr>
        <w:rFonts w:ascii="Wingdings" w:hAnsi="Wingdings" w:hint="default"/>
      </w:rPr>
    </w:lvl>
    <w:lvl w:ilvl="3" w:tplc="423EA27C" w:tentative="1">
      <w:start w:val="1"/>
      <w:numFmt w:val="bullet"/>
      <w:lvlText w:val=""/>
      <w:lvlJc w:val="left"/>
      <w:pPr>
        <w:ind w:left="5400" w:hanging="360"/>
      </w:pPr>
      <w:rPr>
        <w:rFonts w:ascii="Symbol" w:hAnsi="Symbol" w:hint="default"/>
      </w:rPr>
    </w:lvl>
    <w:lvl w:ilvl="4" w:tplc="EFFA0832" w:tentative="1">
      <w:start w:val="1"/>
      <w:numFmt w:val="bullet"/>
      <w:lvlText w:val="o"/>
      <w:lvlJc w:val="left"/>
      <w:pPr>
        <w:ind w:left="6120" w:hanging="360"/>
      </w:pPr>
      <w:rPr>
        <w:rFonts w:ascii="Courier New" w:hAnsi="Courier New" w:hint="default"/>
      </w:rPr>
    </w:lvl>
    <w:lvl w:ilvl="5" w:tplc="E63AC4D2" w:tentative="1">
      <w:start w:val="1"/>
      <w:numFmt w:val="bullet"/>
      <w:lvlText w:val=""/>
      <w:lvlJc w:val="left"/>
      <w:pPr>
        <w:ind w:left="6840" w:hanging="360"/>
      </w:pPr>
      <w:rPr>
        <w:rFonts w:ascii="Wingdings" w:hAnsi="Wingdings" w:hint="default"/>
      </w:rPr>
    </w:lvl>
    <w:lvl w:ilvl="6" w:tplc="47EA59A2" w:tentative="1">
      <w:start w:val="1"/>
      <w:numFmt w:val="bullet"/>
      <w:lvlText w:val=""/>
      <w:lvlJc w:val="left"/>
      <w:pPr>
        <w:ind w:left="7560" w:hanging="360"/>
      </w:pPr>
      <w:rPr>
        <w:rFonts w:ascii="Symbol" w:hAnsi="Symbol" w:hint="default"/>
      </w:rPr>
    </w:lvl>
    <w:lvl w:ilvl="7" w:tplc="074082AE" w:tentative="1">
      <w:start w:val="1"/>
      <w:numFmt w:val="bullet"/>
      <w:lvlText w:val="o"/>
      <w:lvlJc w:val="left"/>
      <w:pPr>
        <w:ind w:left="8280" w:hanging="360"/>
      </w:pPr>
      <w:rPr>
        <w:rFonts w:ascii="Courier New" w:hAnsi="Courier New" w:hint="default"/>
      </w:rPr>
    </w:lvl>
    <w:lvl w:ilvl="8" w:tplc="B6C08456" w:tentative="1">
      <w:start w:val="1"/>
      <w:numFmt w:val="bullet"/>
      <w:lvlText w:val=""/>
      <w:lvlJc w:val="left"/>
      <w:pPr>
        <w:ind w:left="9000" w:hanging="360"/>
      </w:pPr>
      <w:rPr>
        <w:rFonts w:ascii="Wingdings" w:hAnsi="Wingdings" w:hint="default"/>
      </w:rPr>
    </w:lvl>
  </w:abstractNum>
  <w:abstractNum w:abstractNumId="102" w15:restartNumberingAfterBreak="0">
    <w:nsid w:val="7F8F6FBB"/>
    <w:multiLevelType w:val="hybridMultilevel"/>
    <w:tmpl w:val="85AA506A"/>
    <w:lvl w:ilvl="0" w:tplc="6BAAE88A">
      <w:start w:val="1"/>
      <w:numFmt w:val="bullet"/>
      <w:lvlText w:val="·"/>
      <w:lvlJc w:val="left"/>
      <w:pPr>
        <w:ind w:left="720" w:hanging="360"/>
      </w:pPr>
      <w:rPr>
        <w:rFonts w:ascii="Symbol" w:hAnsi="Symbol" w:hint="default"/>
      </w:rPr>
    </w:lvl>
    <w:lvl w:ilvl="1" w:tplc="95EAC11E">
      <w:start w:val="1"/>
      <w:numFmt w:val="bullet"/>
      <w:lvlText w:val="o"/>
      <w:lvlJc w:val="left"/>
      <w:pPr>
        <w:ind w:left="1440" w:hanging="360"/>
      </w:pPr>
      <w:rPr>
        <w:rFonts w:ascii="Courier New" w:hAnsi="Courier New" w:hint="default"/>
      </w:rPr>
    </w:lvl>
    <w:lvl w:ilvl="2" w:tplc="1114701E">
      <w:start w:val="1"/>
      <w:numFmt w:val="bullet"/>
      <w:lvlText w:val=""/>
      <w:lvlJc w:val="left"/>
      <w:pPr>
        <w:ind w:left="2160" w:hanging="360"/>
      </w:pPr>
      <w:rPr>
        <w:rFonts w:ascii="Wingdings" w:hAnsi="Wingdings" w:hint="default"/>
      </w:rPr>
    </w:lvl>
    <w:lvl w:ilvl="3" w:tplc="8AC404E8">
      <w:start w:val="1"/>
      <w:numFmt w:val="bullet"/>
      <w:lvlText w:val=""/>
      <w:lvlJc w:val="left"/>
      <w:pPr>
        <w:ind w:left="2880" w:hanging="360"/>
      </w:pPr>
      <w:rPr>
        <w:rFonts w:ascii="Symbol" w:hAnsi="Symbol" w:hint="default"/>
      </w:rPr>
    </w:lvl>
    <w:lvl w:ilvl="4" w:tplc="70BEABB4">
      <w:start w:val="1"/>
      <w:numFmt w:val="bullet"/>
      <w:lvlText w:val="o"/>
      <w:lvlJc w:val="left"/>
      <w:pPr>
        <w:ind w:left="3600" w:hanging="360"/>
      </w:pPr>
      <w:rPr>
        <w:rFonts w:ascii="Courier New" w:hAnsi="Courier New" w:hint="default"/>
      </w:rPr>
    </w:lvl>
    <w:lvl w:ilvl="5" w:tplc="9C528B76">
      <w:start w:val="1"/>
      <w:numFmt w:val="bullet"/>
      <w:lvlText w:val=""/>
      <w:lvlJc w:val="left"/>
      <w:pPr>
        <w:ind w:left="4320" w:hanging="360"/>
      </w:pPr>
      <w:rPr>
        <w:rFonts w:ascii="Wingdings" w:hAnsi="Wingdings" w:hint="default"/>
      </w:rPr>
    </w:lvl>
    <w:lvl w:ilvl="6" w:tplc="A4FCFAEC">
      <w:start w:val="1"/>
      <w:numFmt w:val="bullet"/>
      <w:lvlText w:val=""/>
      <w:lvlJc w:val="left"/>
      <w:pPr>
        <w:ind w:left="5040" w:hanging="360"/>
      </w:pPr>
      <w:rPr>
        <w:rFonts w:ascii="Symbol" w:hAnsi="Symbol" w:hint="default"/>
      </w:rPr>
    </w:lvl>
    <w:lvl w:ilvl="7" w:tplc="F93E8952">
      <w:start w:val="1"/>
      <w:numFmt w:val="bullet"/>
      <w:lvlText w:val="o"/>
      <w:lvlJc w:val="left"/>
      <w:pPr>
        <w:ind w:left="5760" w:hanging="360"/>
      </w:pPr>
      <w:rPr>
        <w:rFonts w:ascii="Courier New" w:hAnsi="Courier New" w:hint="default"/>
      </w:rPr>
    </w:lvl>
    <w:lvl w:ilvl="8" w:tplc="B4F80946">
      <w:start w:val="1"/>
      <w:numFmt w:val="bullet"/>
      <w:lvlText w:val=""/>
      <w:lvlJc w:val="left"/>
      <w:pPr>
        <w:ind w:left="6480" w:hanging="360"/>
      </w:pPr>
      <w:rPr>
        <w:rFonts w:ascii="Wingdings" w:hAnsi="Wingdings" w:hint="default"/>
      </w:rPr>
    </w:lvl>
  </w:abstractNum>
  <w:abstractNum w:abstractNumId="103" w15:restartNumberingAfterBreak="0">
    <w:nsid w:val="7FA47D2B"/>
    <w:multiLevelType w:val="hybridMultilevel"/>
    <w:tmpl w:val="0ECE3140"/>
    <w:lvl w:ilvl="0" w:tplc="BBC614AC">
      <w:start w:val="1"/>
      <w:numFmt w:val="bullet"/>
      <w:lvlText w:val="·"/>
      <w:lvlJc w:val="left"/>
      <w:pPr>
        <w:ind w:left="720" w:hanging="360"/>
      </w:pPr>
      <w:rPr>
        <w:rFonts w:ascii="Symbol" w:hAnsi="Symbol" w:hint="default"/>
      </w:rPr>
    </w:lvl>
    <w:lvl w:ilvl="1" w:tplc="8FD8FD82">
      <w:start w:val="1"/>
      <w:numFmt w:val="bullet"/>
      <w:lvlText w:val="o"/>
      <w:lvlJc w:val="left"/>
      <w:pPr>
        <w:ind w:left="1440" w:hanging="360"/>
      </w:pPr>
      <w:rPr>
        <w:rFonts w:ascii="Courier New" w:hAnsi="Courier New" w:hint="default"/>
      </w:rPr>
    </w:lvl>
    <w:lvl w:ilvl="2" w:tplc="F93E409A">
      <w:start w:val="1"/>
      <w:numFmt w:val="bullet"/>
      <w:lvlText w:val=""/>
      <w:lvlJc w:val="left"/>
      <w:pPr>
        <w:ind w:left="2160" w:hanging="360"/>
      </w:pPr>
      <w:rPr>
        <w:rFonts w:ascii="Wingdings" w:hAnsi="Wingdings" w:hint="default"/>
      </w:rPr>
    </w:lvl>
    <w:lvl w:ilvl="3" w:tplc="DB501AFE">
      <w:start w:val="1"/>
      <w:numFmt w:val="bullet"/>
      <w:lvlText w:val=""/>
      <w:lvlJc w:val="left"/>
      <w:pPr>
        <w:ind w:left="2880" w:hanging="360"/>
      </w:pPr>
      <w:rPr>
        <w:rFonts w:ascii="Symbol" w:hAnsi="Symbol" w:hint="default"/>
      </w:rPr>
    </w:lvl>
    <w:lvl w:ilvl="4" w:tplc="09CC1414">
      <w:start w:val="1"/>
      <w:numFmt w:val="bullet"/>
      <w:lvlText w:val="o"/>
      <w:lvlJc w:val="left"/>
      <w:pPr>
        <w:ind w:left="3600" w:hanging="360"/>
      </w:pPr>
      <w:rPr>
        <w:rFonts w:ascii="Courier New" w:hAnsi="Courier New" w:hint="default"/>
      </w:rPr>
    </w:lvl>
    <w:lvl w:ilvl="5" w:tplc="83BC3AF8">
      <w:start w:val="1"/>
      <w:numFmt w:val="bullet"/>
      <w:lvlText w:val=""/>
      <w:lvlJc w:val="left"/>
      <w:pPr>
        <w:ind w:left="4320" w:hanging="360"/>
      </w:pPr>
      <w:rPr>
        <w:rFonts w:ascii="Wingdings" w:hAnsi="Wingdings" w:hint="default"/>
      </w:rPr>
    </w:lvl>
    <w:lvl w:ilvl="6" w:tplc="97F04A46">
      <w:start w:val="1"/>
      <w:numFmt w:val="bullet"/>
      <w:lvlText w:val=""/>
      <w:lvlJc w:val="left"/>
      <w:pPr>
        <w:ind w:left="5040" w:hanging="360"/>
      </w:pPr>
      <w:rPr>
        <w:rFonts w:ascii="Symbol" w:hAnsi="Symbol" w:hint="default"/>
      </w:rPr>
    </w:lvl>
    <w:lvl w:ilvl="7" w:tplc="B000906C">
      <w:start w:val="1"/>
      <w:numFmt w:val="bullet"/>
      <w:lvlText w:val="o"/>
      <w:lvlJc w:val="left"/>
      <w:pPr>
        <w:ind w:left="5760" w:hanging="360"/>
      </w:pPr>
      <w:rPr>
        <w:rFonts w:ascii="Courier New" w:hAnsi="Courier New" w:hint="default"/>
      </w:rPr>
    </w:lvl>
    <w:lvl w:ilvl="8" w:tplc="F2A069EA">
      <w:start w:val="1"/>
      <w:numFmt w:val="bullet"/>
      <w:lvlText w:val=""/>
      <w:lvlJc w:val="left"/>
      <w:pPr>
        <w:ind w:left="6480" w:hanging="360"/>
      </w:pPr>
      <w:rPr>
        <w:rFonts w:ascii="Wingdings" w:hAnsi="Wingdings" w:hint="default"/>
      </w:rPr>
    </w:lvl>
  </w:abstractNum>
  <w:num w:numId="1" w16cid:durableId="511652564">
    <w:abstractNumId w:val="76"/>
  </w:num>
  <w:num w:numId="2" w16cid:durableId="1079405152">
    <w:abstractNumId w:val="26"/>
  </w:num>
  <w:num w:numId="3" w16cid:durableId="579288802">
    <w:abstractNumId w:val="65"/>
  </w:num>
  <w:num w:numId="4" w16cid:durableId="1436750862">
    <w:abstractNumId w:val="16"/>
  </w:num>
  <w:num w:numId="5" w16cid:durableId="1748720190">
    <w:abstractNumId w:val="79"/>
  </w:num>
  <w:num w:numId="6" w16cid:durableId="1162086080">
    <w:abstractNumId w:val="39"/>
  </w:num>
  <w:num w:numId="7" w16cid:durableId="1618677023">
    <w:abstractNumId w:val="92"/>
  </w:num>
  <w:num w:numId="8" w16cid:durableId="316811902">
    <w:abstractNumId w:val="89"/>
  </w:num>
  <w:num w:numId="9" w16cid:durableId="1195729125">
    <w:abstractNumId w:val="1"/>
  </w:num>
  <w:num w:numId="10" w16cid:durableId="30690331">
    <w:abstractNumId w:val="40"/>
  </w:num>
  <w:num w:numId="11" w16cid:durableId="369234507">
    <w:abstractNumId w:val="83"/>
  </w:num>
  <w:num w:numId="12" w16cid:durableId="123618995">
    <w:abstractNumId w:val="86"/>
  </w:num>
  <w:num w:numId="13" w16cid:durableId="1879706693">
    <w:abstractNumId w:val="49"/>
  </w:num>
  <w:num w:numId="14" w16cid:durableId="1531412427">
    <w:abstractNumId w:val="102"/>
  </w:num>
  <w:num w:numId="15" w16cid:durableId="2129229811">
    <w:abstractNumId w:val="63"/>
  </w:num>
  <w:num w:numId="16" w16cid:durableId="1392727477">
    <w:abstractNumId w:val="71"/>
  </w:num>
  <w:num w:numId="17" w16cid:durableId="1155873403">
    <w:abstractNumId w:val="42"/>
  </w:num>
  <w:num w:numId="18" w16cid:durableId="473179111">
    <w:abstractNumId w:val="29"/>
  </w:num>
  <w:num w:numId="19" w16cid:durableId="1287463845">
    <w:abstractNumId w:val="3"/>
  </w:num>
  <w:num w:numId="20" w16cid:durableId="610161049">
    <w:abstractNumId w:val="74"/>
  </w:num>
  <w:num w:numId="21" w16cid:durableId="1550411931">
    <w:abstractNumId w:val="100"/>
  </w:num>
  <w:num w:numId="22" w16cid:durableId="9528390">
    <w:abstractNumId w:val="56"/>
  </w:num>
  <w:num w:numId="23" w16cid:durableId="2115053452">
    <w:abstractNumId w:val="41"/>
  </w:num>
  <w:num w:numId="24" w16cid:durableId="33237121">
    <w:abstractNumId w:val="78"/>
  </w:num>
  <w:num w:numId="25" w16cid:durableId="81998131">
    <w:abstractNumId w:val="18"/>
  </w:num>
  <w:num w:numId="26" w16cid:durableId="1325282799">
    <w:abstractNumId w:val="97"/>
  </w:num>
  <w:num w:numId="27" w16cid:durableId="527569467">
    <w:abstractNumId w:val="13"/>
  </w:num>
  <w:num w:numId="28" w16cid:durableId="321783274">
    <w:abstractNumId w:val="17"/>
  </w:num>
  <w:num w:numId="29" w16cid:durableId="356778207">
    <w:abstractNumId w:val="50"/>
  </w:num>
  <w:num w:numId="30" w16cid:durableId="1747919337">
    <w:abstractNumId w:val="64"/>
  </w:num>
  <w:num w:numId="31" w16cid:durableId="999384239">
    <w:abstractNumId w:val="35"/>
  </w:num>
  <w:num w:numId="32" w16cid:durableId="618757541">
    <w:abstractNumId w:val="53"/>
  </w:num>
  <w:num w:numId="33" w16cid:durableId="496728481">
    <w:abstractNumId w:val="58"/>
  </w:num>
  <w:num w:numId="34" w16cid:durableId="482622318">
    <w:abstractNumId w:val="27"/>
  </w:num>
  <w:num w:numId="35" w16cid:durableId="75251874">
    <w:abstractNumId w:val="11"/>
  </w:num>
  <w:num w:numId="36" w16cid:durableId="1088388575">
    <w:abstractNumId w:val="82"/>
  </w:num>
  <w:num w:numId="37" w16cid:durableId="1428891574">
    <w:abstractNumId w:val="4"/>
  </w:num>
  <w:num w:numId="38" w16cid:durableId="2089307817">
    <w:abstractNumId w:val="20"/>
  </w:num>
  <w:num w:numId="39" w16cid:durableId="148405950">
    <w:abstractNumId w:val="38"/>
  </w:num>
  <w:num w:numId="40" w16cid:durableId="1347367196">
    <w:abstractNumId w:val="103"/>
  </w:num>
  <w:num w:numId="41" w16cid:durableId="372075746">
    <w:abstractNumId w:val="24"/>
  </w:num>
  <w:num w:numId="42" w16cid:durableId="424112135">
    <w:abstractNumId w:val="75"/>
  </w:num>
  <w:num w:numId="43" w16cid:durableId="899244450">
    <w:abstractNumId w:val="22"/>
  </w:num>
  <w:num w:numId="44" w16cid:durableId="1800612490">
    <w:abstractNumId w:val="77"/>
  </w:num>
  <w:num w:numId="45" w16cid:durableId="301622178">
    <w:abstractNumId w:val="61"/>
  </w:num>
  <w:num w:numId="46" w16cid:durableId="1961034478">
    <w:abstractNumId w:val="5"/>
  </w:num>
  <w:num w:numId="47" w16cid:durableId="1370376228">
    <w:abstractNumId w:val="96"/>
  </w:num>
  <w:num w:numId="48" w16cid:durableId="555554319">
    <w:abstractNumId w:val="9"/>
  </w:num>
  <w:num w:numId="49" w16cid:durableId="1447385286">
    <w:abstractNumId w:val="70"/>
  </w:num>
  <w:num w:numId="50" w16cid:durableId="153493065">
    <w:abstractNumId w:val="99"/>
  </w:num>
  <w:num w:numId="51" w16cid:durableId="1599175863">
    <w:abstractNumId w:val="80"/>
  </w:num>
  <w:num w:numId="52" w16cid:durableId="1697657220">
    <w:abstractNumId w:val="68"/>
  </w:num>
  <w:num w:numId="53" w16cid:durableId="508980636">
    <w:abstractNumId w:val="2"/>
  </w:num>
  <w:num w:numId="54" w16cid:durableId="467363543">
    <w:abstractNumId w:val="59"/>
  </w:num>
  <w:num w:numId="55" w16cid:durableId="1052192810">
    <w:abstractNumId w:val="45"/>
  </w:num>
  <w:num w:numId="56" w16cid:durableId="22479958">
    <w:abstractNumId w:val="36"/>
  </w:num>
  <w:num w:numId="57" w16cid:durableId="908152940">
    <w:abstractNumId w:val="91"/>
  </w:num>
  <w:num w:numId="58" w16cid:durableId="1699355199">
    <w:abstractNumId w:val="44"/>
  </w:num>
  <w:num w:numId="59" w16cid:durableId="1289970140">
    <w:abstractNumId w:val="90"/>
  </w:num>
  <w:num w:numId="60" w16cid:durableId="1817067314">
    <w:abstractNumId w:val="37"/>
  </w:num>
  <w:num w:numId="61" w16cid:durableId="1505432199">
    <w:abstractNumId w:val="95"/>
  </w:num>
  <w:num w:numId="62" w16cid:durableId="452335184">
    <w:abstractNumId w:val="31"/>
  </w:num>
  <w:num w:numId="63" w16cid:durableId="1556744649">
    <w:abstractNumId w:val="7"/>
  </w:num>
  <w:num w:numId="64" w16cid:durableId="1560245036">
    <w:abstractNumId w:val="19"/>
  </w:num>
  <w:num w:numId="65" w16cid:durableId="1157651350">
    <w:abstractNumId w:val="51"/>
  </w:num>
  <w:num w:numId="66" w16cid:durableId="171843973">
    <w:abstractNumId w:val="33"/>
  </w:num>
  <w:num w:numId="67" w16cid:durableId="1697537973">
    <w:abstractNumId w:val="0"/>
  </w:num>
  <w:num w:numId="68" w16cid:durableId="879244620">
    <w:abstractNumId w:val="87"/>
  </w:num>
  <w:num w:numId="69" w16cid:durableId="1905801017">
    <w:abstractNumId w:val="60"/>
  </w:num>
  <w:num w:numId="70" w16cid:durableId="1815562700">
    <w:abstractNumId w:val="73"/>
  </w:num>
  <w:num w:numId="71" w16cid:durableId="52899145">
    <w:abstractNumId w:val="10"/>
  </w:num>
  <w:num w:numId="72" w16cid:durableId="1719356037">
    <w:abstractNumId w:val="6"/>
  </w:num>
  <w:num w:numId="73" w16cid:durableId="1047295195">
    <w:abstractNumId w:val="47"/>
  </w:num>
  <w:num w:numId="74" w16cid:durableId="1231505909">
    <w:abstractNumId w:val="8"/>
  </w:num>
  <w:num w:numId="75" w16cid:durableId="354502105">
    <w:abstractNumId w:val="57"/>
  </w:num>
  <w:num w:numId="76" w16cid:durableId="387385212">
    <w:abstractNumId w:val="69"/>
  </w:num>
  <w:num w:numId="77" w16cid:durableId="975991188">
    <w:abstractNumId w:val="12"/>
  </w:num>
  <w:num w:numId="78" w16cid:durableId="1146626500">
    <w:abstractNumId w:val="25"/>
  </w:num>
  <w:num w:numId="79" w16cid:durableId="960064865">
    <w:abstractNumId w:val="81"/>
  </w:num>
  <w:num w:numId="80" w16cid:durableId="937565886">
    <w:abstractNumId w:val="21"/>
  </w:num>
  <w:num w:numId="81" w16cid:durableId="725570654">
    <w:abstractNumId w:val="84"/>
  </w:num>
  <w:num w:numId="82" w16cid:durableId="1119840001">
    <w:abstractNumId w:val="88"/>
  </w:num>
  <w:num w:numId="83" w16cid:durableId="1105199238">
    <w:abstractNumId w:val="62"/>
  </w:num>
  <w:num w:numId="84" w16cid:durableId="2119597986">
    <w:abstractNumId w:val="48"/>
  </w:num>
  <w:num w:numId="85" w16cid:durableId="1102142888">
    <w:abstractNumId w:val="46"/>
  </w:num>
  <w:num w:numId="86" w16cid:durableId="1568418332">
    <w:abstractNumId w:val="43"/>
  </w:num>
  <w:num w:numId="87" w16cid:durableId="1793671047">
    <w:abstractNumId w:val="66"/>
  </w:num>
  <w:num w:numId="88" w16cid:durableId="1383821663">
    <w:abstractNumId w:val="15"/>
  </w:num>
  <w:num w:numId="89" w16cid:durableId="253823252">
    <w:abstractNumId w:val="98"/>
  </w:num>
  <w:num w:numId="90" w16cid:durableId="1222253679">
    <w:abstractNumId w:val="32"/>
  </w:num>
  <w:num w:numId="91" w16cid:durableId="74471925">
    <w:abstractNumId w:val="54"/>
  </w:num>
  <w:num w:numId="92" w16cid:durableId="1977250864">
    <w:abstractNumId w:val="34"/>
  </w:num>
  <w:num w:numId="93" w16cid:durableId="767045967">
    <w:abstractNumId w:val="72"/>
  </w:num>
  <w:num w:numId="94" w16cid:durableId="626163561">
    <w:abstractNumId w:val="28"/>
  </w:num>
  <w:num w:numId="95" w16cid:durableId="433012538">
    <w:abstractNumId w:val="52"/>
  </w:num>
  <w:num w:numId="96" w16cid:durableId="172451157">
    <w:abstractNumId w:val="55"/>
  </w:num>
  <w:num w:numId="97" w16cid:durableId="1412653885">
    <w:abstractNumId w:val="94"/>
  </w:num>
  <w:num w:numId="98" w16cid:durableId="1716465203">
    <w:abstractNumId w:val="23"/>
  </w:num>
  <w:num w:numId="99" w16cid:durableId="1872573625">
    <w:abstractNumId w:val="85"/>
  </w:num>
  <w:num w:numId="100" w16cid:durableId="1650134250">
    <w:abstractNumId w:val="14"/>
  </w:num>
  <w:num w:numId="101" w16cid:durableId="1734158431">
    <w:abstractNumId w:val="101"/>
  </w:num>
  <w:num w:numId="102" w16cid:durableId="299306460">
    <w:abstractNumId w:val="67"/>
  </w:num>
  <w:num w:numId="103" w16cid:durableId="1949388055">
    <w:abstractNumId w:val="30"/>
  </w:num>
  <w:num w:numId="104" w16cid:durableId="1617522985">
    <w:abstractNumId w:val="9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taru, Monica">
    <w15:presenceInfo w15:providerId="AD" w15:userId="S::monica.rotaru@pacden.com::e8f89519-12e1-42e3-bdc3-7d72df70d5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AE3"/>
    <w:rsid w:val="00016AFC"/>
    <w:rsid w:val="00030FC0"/>
    <w:rsid w:val="00041598"/>
    <w:rsid w:val="00043C8F"/>
    <w:rsid w:val="00047FFB"/>
    <w:rsid w:val="0005770D"/>
    <w:rsid w:val="00080954"/>
    <w:rsid w:val="00085A41"/>
    <w:rsid w:val="000A5CC3"/>
    <w:rsid w:val="000A74B1"/>
    <w:rsid w:val="000D4DF0"/>
    <w:rsid w:val="000D50C6"/>
    <w:rsid w:val="000D51F8"/>
    <w:rsid w:val="00111639"/>
    <w:rsid w:val="00135E01"/>
    <w:rsid w:val="0014077C"/>
    <w:rsid w:val="001452EF"/>
    <w:rsid w:val="0014768F"/>
    <w:rsid w:val="00155244"/>
    <w:rsid w:val="00156176"/>
    <w:rsid w:val="001600CD"/>
    <w:rsid w:val="001648C6"/>
    <w:rsid w:val="001671F6"/>
    <w:rsid w:val="001769B8"/>
    <w:rsid w:val="0019403B"/>
    <w:rsid w:val="001A44B0"/>
    <w:rsid w:val="001B59A0"/>
    <w:rsid w:val="001B7B52"/>
    <w:rsid w:val="001C2233"/>
    <w:rsid w:val="001D13D2"/>
    <w:rsid w:val="001F03C9"/>
    <w:rsid w:val="002102FE"/>
    <w:rsid w:val="00214D7C"/>
    <w:rsid w:val="002308C8"/>
    <w:rsid w:val="0023255C"/>
    <w:rsid w:val="0024448E"/>
    <w:rsid w:val="00247E27"/>
    <w:rsid w:val="00251D37"/>
    <w:rsid w:val="00273A74"/>
    <w:rsid w:val="00274388"/>
    <w:rsid w:val="002815E7"/>
    <w:rsid w:val="00283ED3"/>
    <w:rsid w:val="00286AE5"/>
    <w:rsid w:val="002A05C5"/>
    <w:rsid w:val="002B45A8"/>
    <w:rsid w:val="002B493C"/>
    <w:rsid w:val="002B4E15"/>
    <w:rsid w:val="002B6D29"/>
    <w:rsid w:val="002C0DEE"/>
    <w:rsid w:val="002F7084"/>
    <w:rsid w:val="00300082"/>
    <w:rsid w:val="003024BA"/>
    <w:rsid w:val="00313349"/>
    <w:rsid w:val="00317F5E"/>
    <w:rsid w:val="00334A39"/>
    <w:rsid w:val="003571CC"/>
    <w:rsid w:val="003571FB"/>
    <w:rsid w:val="0036198B"/>
    <w:rsid w:val="00363BE9"/>
    <w:rsid w:val="003656E5"/>
    <w:rsid w:val="00376F2D"/>
    <w:rsid w:val="00380488"/>
    <w:rsid w:val="003954C9"/>
    <w:rsid w:val="003C7192"/>
    <w:rsid w:val="003E02E7"/>
    <w:rsid w:val="003E2B1A"/>
    <w:rsid w:val="004040CB"/>
    <w:rsid w:val="004246CB"/>
    <w:rsid w:val="004367DB"/>
    <w:rsid w:val="00445D06"/>
    <w:rsid w:val="00480E48"/>
    <w:rsid w:val="00486BF7"/>
    <w:rsid w:val="004914CD"/>
    <w:rsid w:val="004E1812"/>
    <w:rsid w:val="004E1875"/>
    <w:rsid w:val="00501AE3"/>
    <w:rsid w:val="0050748E"/>
    <w:rsid w:val="00510630"/>
    <w:rsid w:val="00511E85"/>
    <w:rsid w:val="00530BDE"/>
    <w:rsid w:val="00530ECC"/>
    <w:rsid w:val="005474DF"/>
    <w:rsid w:val="00556169"/>
    <w:rsid w:val="00574BBD"/>
    <w:rsid w:val="0057593A"/>
    <w:rsid w:val="005815A3"/>
    <w:rsid w:val="00595A26"/>
    <w:rsid w:val="005A24B2"/>
    <w:rsid w:val="005A4CEC"/>
    <w:rsid w:val="005F59CE"/>
    <w:rsid w:val="0060127F"/>
    <w:rsid w:val="00607F1F"/>
    <w:rsid w:val="00610E2F"/>
    <w:rsid w:val="006268C3"/>
    <w:rsid w:val="00641CB5"/>
    <w:rsid w:val="00653852"/>
    <w:rsid w:val="00654A94"/>
    <w:rsid w:val="00663DB8"/>
    <w:rsid w:val="00670312"/>
    <w:rsid w:val="006741D3"/>
    <w:rsid w:val="006748FF"/>
    <w:rsid w:val="006952E2"/>
    <w:rsid w:val="006A4B99"/>
    <w:rsid w:val="006A57B2"/>
    <w:rsid w:val="006B4382"/>
    <w:rsid w:val="006C225C"/>
    <w:rsid w:val="006E51A8"/>
    <w:rsid w:val="006F706B"/>
    <w:rsid w:val="007017EA"/>
    <w:rsid w:val="007109DC"/>
    <w:rsid w:val="00727043"/>
    <w:rsid w:val="007301E3"/>
    <w:rsid w:val="00751F97"/>
    <w:rsid w:val="007521D0"/>
    <w:rsid w:val="00773DED"/>
    <w:rsid w:val="00787A27"/>
    <w:rsid w:val="007953C3"/>
    <w:rsid w:val="007E4E23"/>
    <w:rsid w:val="007F1458"/>
    <w:rsid w:val="007F32D7"/>
    <w:rsid w:val="007F706B"/>
    <w:rsid w:val="00804083"/>
    <w:rsid w:val="0081052A"/>
    <w:rsid w:val="00826621"/>
    <w:rsid w:val="00851DA7"/>
    <w:rsid w:val="008567B0"/>
    <w:rsid w:val="00890164"/>
    <w:rsid w:val="008A11B4"/>
    <w:rsid w:val="008A4F81"/>
    <w:rsid w:val="008F5354"/>
    <w:rsid w:val="0090624D"/>
    <w:rsid w:val="0092284B"/>
    <w:rsid w:val="0093168C"/>
    <w:rsid w:val="00947B76"/>
    <w:rsid w:val="00950295"/>
    <w:rsid w:val="009570AE"/>
    <w:rsid w:val="0096150B"/>
    <w:rsid w:val="009649D6"/>
    <w:rsid w:val="00966181"/>
    <w:rsid w:val="00967193"/>
    <w:rsid w:val="0098315C"/>
    <w:rsid w:val="00983F8F"/>
    <w:rsid w:val="00993F62"/>
    <w:rsid w:val="00995DB5"/>
    <w:rsid w:val="009B251E"/>
    <w:rsid w:val="009B444F"/>
    <w:rsid w:val="009B5D7D"/>
    <w:rsid w:val="009C465F"/>
    <w:rsid w:val="009D7882"/>
    <w:rsid w:val="009F2C25"/>
    <w:rsid w:val="009F6509"/>
    <w:rsid w:val="009F7CF3"/>
    <w:rsid w:val="00A13725"/>
    <w:rsid w:val="00A2097F"/>
    <w:rsid w:val="00A31275"/>
    <w:rsid w:val="00A32B5A"/>
    <w:rsid w:val="00A43152"/>
    <w:rsid w:val="00A44D1F"/>
    <w:rsid w:val="00A66395"/>
    <w:rsid w:val="00A74C7D"/>
    <w:rsid w:val="00A957D5"/>
    <w:rsid w:val="00AA6EDA"/>
    <w:rsid w:val="00AB32A4"/>
    <w:rsid w:val="00AF3A46"/>
    <w:rsid w:val="00AF62F9"/>
    <w:rsid w:val="00B00EE8"/>
    <w:rsid w:val="00B44A74"/>
    <w:rsid w:val="00B47AE8"/>
    <w:rsid w:val="00B50BDC"/>
    <w:rsid w:val="00B56B1D"/>
    <w:rsid w:val="00B62137"/>
    <w:rsid w:val="00B65D23"/>
    <w:rsid w:val="00B74E2C"/>
    <w:rsid w:val="00B75243"/>
    <w:rsid w:val="00B77EF6"/>
    <w:rsid w:val="00BA4E51"/>
    <w:rsid w:val="00BA705C"/>
    <w:rsid w:val="00BB1610"/>
    <w:rsid w:val="00BC2CCA"/>
    <w:rsid w:val="00BD1E1D"/>
    <w:rsid w:val="00BD674C"/>
    <w:rsid w:val="00BD7C4A"/>
    <w:rsid w:val="00BE16C8"/>
    <w:rsid w:val="00BE3019"/>
    <w:rsid w:val="00BF0822"/>
    <w:rsid w:val="00BF38CB"/>
    <w:rsid w:val="00C02CFA"/>
    <w:rsid w:val="00C05AC4"/>
    <w:rsid w:val="00C13856"/>
    <w:rsid w:val="00C14EF6"/>
    <w:rsid w:val="00C25123"/>
    <w:rsid w:val="00C51D84"/>
    <w:rsid w:val="00C53835"/>
    <w:rsid w:val="00C54234"/>
    <w:rsid w:val="00C75BFC"/>
    <w:rsid w:val="00C7689A"/>
    <w:rsid w:val="00C83AEA"/>
    <w:rsid w:val="00C84156"/>
    <w:rsid w:val="00C87106"/>
    <w:rsid w:val="00CA30C1"/>
    <w:rsid w:val="00CA3AF5"/>
    <w:rsid w:val="00CA4B6C"/>
    <w:rsid w:val="00CB42B8"/>
    <w:rsid w:val="00CC5108"/>
    <w:rsid w:val="00CD0B69"/>
    <w:rsid w:val="00CD29DA"/>
    <w:rsid w:val="00CE3054"/>
    <w:rsid w:val="00CE5B24"/>
    <w:rsid w:val="00CE6590"/>
    <w:rsid w:val="00CF19EC"/>
    <w:rsid w:val="00CF3A18"/>
    <w:rsid w:val="00CF5E41"/>
    <w:rsid w:val="00D06CF1"/>
    <w:rsid w:val="00D23DB2"/>
    <w:rsid w:val="00D24119"/>
    <w:rsid w:val="00D2698E"/>
    <w:rsid w:val="00D34BD4"/>
    <w:rsid w:val="00D556E9"/>
    <w:rsid w:val="00D56914"/>
    <w:rsid w:val="00D705C3"/>
    <w:rsid w:val="00D76FC1"/>
    <w:rsid w:val="00D90342"/>
    <w:rsid w:val="00DB3AA6"/>
    <w:rsid w:val="00DD5578"/>
    <w:rsid w:val="00DD5D88"/>
    <w:rsid w:val="00DD6EC8"/>
    <w:rsid w:val="00DF013D"/>
    <w:rsid w:val="00E01432"/>
    <w:rsid w:val="00E03D33"/>
    <w:rsid w:val="00E13065"/>
    <w:rsid w:val="00E215C0"/>
    <w:rsid w:val="00E2438F"/>
    <w:rsid w:val="00E372BF"/>
    <w:rsid w:val="00E53017"/>
    <w:rsid w:val="00E53485"/>
    <w:rsid w:val="00E648FF"/>
    <w:rsid w:val="00EA06D8"/>
    <w:rsid w:val="00EA3073"/>
    <w:rsid w:val="00EA7421"/>
    <w:rsid w:val="00EB0319"/>
    <w:rsid w:val="00EC3C0D"/>
    <w:rsid w:val="00EC7229"/>
    <w:rsid w:val="00EE60C9"/>
    <w:rsid w:val="00EE6E58"/>
    <w:rsid w:val="00EF2E35"/>
    <w:rsid w:val="00F0053A"/>
    <w:rsid w:val="00F042F3"/>
    <w:rsid w:val="00F2616C"/>
    <w:rsid w:val="00F2624A"/>
    <w:rsid w:val="00F27C95"/>
    <w:rsid w:val="00F30590"/>
    <w:rsid w:val="00F3141D"/>
    <w:rsid w:val="00F34C28"/>
    <w:rsid w:val="00F43B60"/>
    <w:rsid w:val="00F555F5"/>
    <w:rsid w:val="00F70E25"/>
    <w:rsid w:val="00F75D5A"/>
    <w:rsid w:val="00F77E67"/>
    <w:rsid w:val="00F80075"/>
    <w:rsid w:val="00F821E1"/>
    <w:rsid w:val="00F835BC"/>
    <w:rsid w:val="00F95F23"/>
    <w:rsid w:val="00FB611C"/>
    <w:rsid w:val="00FC2E8F"/>
    <w:rsid w:val="00FC74ED"/>
    <w:rsid w:val="06BF548D"/>
    <w:rsid w:val="178ABED6"/>
    <w:rsid w:val="296E9BE4"/>
    <w:rsid w:val="2BF3B97A"/>
    <w:rsid w:val="4EB4546F"/>
    <w:rsid w:val="5033BDFE"/>
    <w:rsid w:val="58B377C2"/>
    <w:rsid w:val="5F15692F"/>
    <w:rsid w:val="700026CD"/>
    <w:rsid w:val="7059407B"/>
    <w:rsid w:val="7AC260FA"/>
    <w:rsid w:val="7E993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A675"/>
  <w15:docId w15:val="{B4A39D82-A900-448C-9267-9152D2875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95A26"/>
    <w:pPr>
      <w:ind w:left="720"/>
      <w:contextualSpacing/>
    </w:pPr>
  </w:style>
  <w:style w:type="paragraph" w:styleId="Revision">
    <w:name w:val="Revision"/>
    <w:hidden/>
    <w:uiPriority w:val="99"/>
    <w:semiHidden/>
    <w:rsid w:val="0024448E"/>
    <w:pPr>
      <w:spacing w:line="240" w:lineRule="auto"/>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mail@exampl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14775-51D8-4979-BB32-625625D0B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4780</Words>
  <Characters>27247</Characters>
  <Application>Microsoft Office Word</Application>
  <DocSecurity>0</DocSecurity>
  <Lines>227</Lines>
  <Paragraphs>63</Paragraphs>
  <ScaleCrop>false</ScaleCrop>
  <Company/>
  <LinksUpToDate>false</LinksUpToDate>
  <CharactersWithSpaces>31964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Sprague, Tanya</dc:creator>
  <cp:lastModifiedBy>Salas, Tracy</cp:lastModifiedBy>
  <cp:revision>1</cp:revision>
  <dcterms:created xsi:type="dcterms:W3CDTF">2025-03-21T12:32:00Z</dcterms:created>
  <dcterms:modified xsi:type="dcterms:W3CDTF">2025-07-30T19:04:00Z</dcterms:modified>
</cp:coreProperties>
</file>